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5A309" w14:textId="086ACFA9" w:rsidR="00846907" w:rsidRPr="007E0909" w:rsidRDefault="00C53A5E" w:rsidP="294F7B2D">
      <w:pPr>
        <w:pStyle w:val="Ttulo1"/>
        <w:rPr>
          <w:sz w:val="22"/>
          <w:szCs w:val="22"/>
          <w:lang w:val="es-PA"/>
        </w:rPr>
      </w:pPr>
      <w:r w:rsidRPr="294F7B2D">
        <w:rPr>
          <w:lang w:val="es-PA"/>
        </w:rPr>
        <w:t xml:space="preserve"> </w:t>
      </w:r>
      <w:r w:rsidR="00846907" w:rsidRPr="294F7B2D">
        <w:rPr>
          <w:lang w:val="es-PA"/>
        </w:rPr>
        <w:t>I. INTRODUCCIÓN</w:t>
      </w:r>
    </w:p>
    <w:p w14:paraId="6B7C8801" w14:textId="77777777" w:rsidR="00846907" w:rsidRPr="007E0909" w:rsidRDefault="00846907" w:rsidP="00846907">
      <w:pPr>
        <w:numPr>
          <w:ilvl w:val="0"/>
          <w:numId w:val="9"/>
        </w:numPr>
        <w:rPr>
          <w:sz w:val="22"/>
          <w:szCs w:val="18"/>
          <w:lang w:val="es-PA"/>
        </w:rPr>
      </w:pPr>
      <w:r w:rsidRPr="007E0909">
        <w:rPr>
          <w:b/>
          <w:bCs/>
          <w:sz w:val="22"/>
          <w:szCs w:val="18"/>
          <w:lang w:val="es-PA"/>
        </w:rPr>
        <w:t>Propósito del Manual</w:t>
      </w:r>
    </w:p>
    <w:p w14:paraId="237A7265" w14:textId="77777777" w:rsidR="00846907" w:rsidRPr="007E0909" w:rsidRDefault="00846907" w:rsidP="00846907">
      <w:pPr>
        <w:numPr>
          <w:ilvl w:val="1"/>
          <w:numId w:val="9"/>
        </w:numPr>
        <w:rPr>
          <w:sz w:val="22"/>
          <w:szCs w:val="18"/>
          <w:lang w:val="es-PA"/>
        </w:rPr>
      </w:pPr>
      <w:r w:rsidRPr="007E0909">
        <w:rPr>
          <w:sz w:val="22"/>
          <w:szCs w:val="18"/>
          <w:lang w:val="es-PA"/>
        </w:rPr>
        <w:t>Definir directrices y procedimientos para la interacción con entidades gubernamentales y la gestión de redes sociales en el contexto del reclutamiento y promoción.</w:t>
      </w:r>
    </w:p>
    <w:p w14:paraId="2D1F77DF" w14:textId="7ECBC0FB" w:rsidR="00CC25C7" w:rsidRPr="007E0909" w:rsidRDefault="00CC25C7" w:rsidP="00CC25C7">
      <w:pPr>
        <w:rPr>
          <w:sz w:val="22"/>
          <w:szCs w:val="18"/>
          <w:lang w:val="es-PA"/>
        </w:rPr>
      </w:pPr>
      <w:r w:rsidRPr="007E0909">
        <w:rPr>
          <w:sz w:val="22"/>
          <w:szCs w:val="18"/>
          <w:lang w:val="es-PA"/>
        </w:rPr>
        <w:t>Definir las directrices y procedimientos claros para la interacción efectiva con entidades gubernamentales y la gestión estratégica de redes sociales en el contexto de reclutamiento y promoción.</w:t>
      </w:r>
    </w:p>
    <w:p w14:paraId="39B77A06" w14:textId="033B9206" w:rsidR="00CC25C7" w:rsidRPr="007E0909" w:rsidRDefault="00CC25C7" w:rsidP="00CC25C7">
      <w:pPr>
        <w:rPr>
          <w:sz w:val="22"/>
          <w:szCs w:val="18"/>
          <w:lang w:val="es-PA"/>
        </w:rPr>
      </w:pPr>
      <w:r w:rsidRPr="007E0909">
        <w:rPr>
          <w:sz w:val="22"/>
          <w:szCs w:val="18"/>
          <w:lang w:val="es-PA"/>
        </w:rPr>
        <w:t xml:space="preserve">También, proporcionar un marco de trabajo para maximizar la </w:t>
      </w:r>
      <w:r w:rsidR="000B0CF2" w:rsidRPr="007E0909">
        <w:rPr>
          <w:sz w:val="22"/>
          <w:szCs w:val="18"/>
          <w:lang w:val="es-PA"/>
        </w:rPr>
        <w:t>eficiencia</w:t>
      </w:r>
      <w:r w:rsidRPr="007E0909">
        <w:rPr>
          <w:sz w:val="22"/>
          <w:szCs w:val="18"/>
          <w:lang w:val="es-PA"/>
        </w:rPr>
        <w:t xml:space="preserve"> de las acciones de LISC y MPIP en la captación de talento, conectando de manera proactiva con organismos clave y potenciando el alcance a través de plataformas digitales. Este documento busca entablar las bases y alinear los esfuerzos de la empresa con los objetivos estratégicos</w:t>
      </w:r>
      <w:r w:rsidRPr="007E0909">
        <w:rPr>
          <w:kern w:val="0"/>
          <w:sz w:val="20"/>
          <w:szCs w:val="20"/>
          <w:lang w:val="es-PA"/>
          <w14:ligatures w14:val="none"/>
        </w:rPr>
        <w:t xml:space="preserve">, garantizando que cada interacción y actividad digital se ejecute de manera coherente y efectiva. </w:t>
      </w:r>
    </w:p>
    <w:p w14:paraId="2B83530D" w14:textId="77777777" w:rsidR="00846907" w:rsidRPr="007E0909" w:rsidRDefault="00846907" w:rsidP="00846907">
      <w:pPr>
        <w:numPr>
          <w:ilvl w:val="0"/>
          <w:numId w:val="9"/>
        </w:numPr>
        <w:rPr>
          <w:sz w:val="22"/>
          <w:szCs w:val="18"/>
          <w:lang w:val="es-PA"/>
        </w:rPr>
      </w:pPr>
      <w:r w:rsidRPr="007E0909">
        <w:rPr>
          <w:b/>
          <w:bCs/>
          <w:sz w:val="22"/>
          <w:szCs w:val="18"/>
          <w:lang w:val="es-PA"/>
        </w:rPr>
        <w:t>Importancia de la Interacción con Entidades/Instituciones de Gobierno y Sus Bases de Datos</w:t>
      </w:r>
    </w:p>
    <w:p w14:paraId="6815E2B3" w14:textId="238456FC" w:rsidR="00846907" w:rsidRPr="007E0909" w:rsidRDefault="00846907" w:rsidP="00846907">
      <w:pPr>
        <w:numPr>
          <w:ilvl w:val="1"/>
          <w:numId w:val="9"/>
        </w:numPr>
        <w:rPr>
          <w:sz w:val="22"/>
          <w:szCs w:val="18"/>
          <w:lang w:val="es-PA"/>
        </w:rPr>
      </w:pPr>
      <w:r w:rsidRPr="007E0909">
        <w:rPr>
          <w:sz w:val="22"/>
          <w:szCs w:val="18"/>
          <w:lang w:val="es-PA"/>
        </w:rPr>
        <w:t>Optimización de procesos de reclutamiento mediante la colaboración con entidades</w:t>
      </w:r>
      <w:r w:rsidR="000B0CF2" w:rsidRPr="007E0909">
        <w:rPr>
          <w:sz w:val="22"/>
          <w:szCs w:val="18"/>
          <w:lang w:val="es-PA"/>
        </w:rPr>
        <w:t xml:space="preserve"> e instituciones </w:t>
      </w:r>
      <w:r w:rsidRPr="007E0909">
        <w:rPr>
          <w:sz w:val="22"/>
          <w:szCs w:val="18"/>
          <w:lang w:val="es-PA"/>
        </w:rPr>
        <w:t>gubernamentales.</w:t>
      </w:r>
    </w:p>
    <w:p w14:paraId="63DE126A" w14:textId="56F1F048" w:rsidR="000B0CF2" w:rsidRPr="007E0909" w:rsidRDefault="000B0CF2" w:rsidP="000B0CF2">
      <w:pPr>
        <w:rPr>
          <w:sz w:val="22"/>
          <w:szCs w:val="18"/>
          <w:lang w:val="es-PA"/>
        </w:rPr>
      </w:pPr>
      <w:r w:rsidRPr="007E0909">
        <w:rPr>
          <w:sz w:val="22"/>
          <w:szCs w:val="18"/>
          <w:lang w:val="es-PA"/>
        </w:rPr>
        <w:t>La interacción con entidades e instituciones gubernamentales permite a LISC y MPIP acceder a valiosas bases de datos que contiene información de profesionales altamente calificados en áreas marítimas. Esta colaboración facilita la identificación y selección de candidatos adecuados para puestos en cruceros y líneas mercantes, optimizando el proceso de reclutamiento mediante el acceso a perfiles ya verificados por estas instituciones.</w:t>
      </w:r>
    </w:p>
    <w:p w14:paraId="2AA6EA16" w14:textId="77777777" w:rsidR="00846907" w:rsidRPr="007E0909" w:rsidRDefault="00846907" w:rsidP="00846907">
      <w:pPr>
        <w:numPr>
          <w:ilvl w:val="1"/>
          <w:numId w:val="9"/>
        </w:numPr>
        <w:rPr>
          <w:sz w:val="22"/>
          <w:szCs w:val="18"/>
          <w:lang w:val="es-PA"/>
        </w:rPr>
      </w:pPr>
      <w:r w:rsidRPr="007E0909">
        <w:rPr>
          <w:sz w:val="22"/>
          <w:szCs w:val="18"/>
          <w:lang w:val="es-PA"/>
        </w:rPr>
        <w:t>Aprovechamiento de bases de datos de empleo y oportunidades laborales.</w:t>
      </w:r>
    </w:p>
    <w:p w14:paraId="47882F02" w14:textId="46A9DB10" w:rsidR="000B0CF2" w:rsidRPr="007E0909" w:rsidRDefault="000B0CF2" w:rsidP="000B0CF2">
      <w:pPr>
        <w:rPr>
          <w:sz w:val="22"/>
          <w:szCs w:val="18"/>
          <w:lang w:val="es-PA"/>
        </w:rPr>
      </w:pPr>
      <w:r w:rsidRPr="007E0909">
        <w:rPr>
          <w:sz w:val="22"/>
          <w:szCs w:val="18"/>
          <w:lang w:val="es-PA"/>
        </w:rPr>
        <w:t>Las instituciones gubernamentales manejan bases de datos extensas y actualizadas de personal en busca de oportunidades laborales en el sector marítimo. LISC y MPIP pueden aprovechar estos recursos para detectar rápidamente candidatos que cumplen con los requisitos específicos de sus clientes. Esto no solo acelera el proceso de selección, sino que también garantiza la calidad del talento presentado, aumentando la satisfacción de las empresas que confían en nuestros servicios de reclutamiento.</w:t>
      </w:r>
    </w:p>
    <w:p w14:paraId="606F0789" w14:textId="77777777" w:rsidR="00846907" w:rsidRPr="007E0909" w:rsidRDefault="00846907" w:rsidP="00846907">
      <w:pPr>
        <w:numPr>
          <w:ilvl w:val="0"/>
          <w:numId w:val="9"/>
        </w:numPr>
        <w:rPr>
          <w:sz w:val="22"/>
          <w:szCs w:val="18"/>
          <w:lang w:val="es-PA"/>
        </w:rPr>
      </w:pPr>
      <w:r w:rsidRPr="007E0909">
        <w:rPr>
          <w:b/>
          <w:bCs/>
          <w:sz w:val="22"/>
          <w:szCs w:val="18"/>
          <w:lang w:val="es-PA"/>
        </w:rPr>
        <w:t>Importancia de la Utilización de Redes Sociales para el Reclutamiento y Alcance a Grupos de Marinos</w:t>
      </w:r>
    </w:p>
    <w:p w14:paraId="1E80FFCB" w14:textId="77777777" w:rsidR="00846907" w:rsidRPr="007E0909" w:rsidRDefault="00846907" w:rsidP="00846907">
      <w:pPr>
        <w:numPr>
          <w:ilvl w:val="1"/>
          <w:numId w:val="9"/>
        </w:numPr>
        <w:rPr>
          <w:sz w:val="22"/>
          <w:szCs w:val="18"/>
          <w:lang w:val="es-PA"/>
        </w:rPr>
      </w:pPr>
      <w:r w:rsidRPr="007E0909">
        <w:rPr>
          <w:sz w:val="22"/>
          <w:szCs w:val="18"/>
          <w:lang w:val="es-PA"/>
        </w:rPr>
        <w:t>Expansión del alcance global para la captación de talentos.</w:t>
      </w:r>
    </w:p>
    <w:p w14:paraId="48F8BC16" w14:textId="6DCE4626" w:rsidR="000B0CF2" w:rsidRPr="007E0909" w:rsidRDefault="000B0CF2" w:rsidP="000B0CF2">
      <w:pPr>
        <w:rPr>
          <w:sz w:val="22"/>
          <w:szCs w:val="18"/>
          <w:lang w:val="es-PA"/>
        </w:rPr>
      </w:pPr>
      <w:r w:rsidRPr="007E0909">
        <w:rPr>
          <w:sz w:val="22"/>
          <w:szCs w:val="18"/>
          <w:lang w:val="es-PA"/>
        </w:rPr>
        <w:t>El uso de redes sociales como Facebook, Instagram y LinkedIn permite a LISC y MPIP ampliar su alcance a nivel global, captando talentos de diversas regiones del mundo. A través de estas plataformas, podemos conectar con una audiencia más amplia y segmentada, específicamente con marinos y profesionales del sector que buscan nuevas oportunidades laborales. Este enfoque digital nos facilita compartir contenido relevante, como vacantes y certificaciones, con una comunidad activa y en constante crecimiento.</w:t>
      </w:r>
    </w:p>
    <w:p w14:paraId="55E1CD3C" w14:textId="77777777" w:rsidR="00846907" w:rsidRPr="007E0909" w:rsidRDefault="00846907" w:rsidP="00846907">
      <w:pPr>
        <w:numPr>
          <w:ilvl w:val="1"/>
          <w:numId w:val="9"/>
        </w:numPr>
        <w:rPr>
          <w:sz w:val="22"/>
          <w:szCs w:val="18"/>
          <w:lang w:val="es-PA"/>
        </w:rPr>
      </w:pPr>
      <w:r w:rsidRPr="007E0909">
        <w:rPr>
          <w:sz w:val="22"/>
          <w:szCs w:val="18"/>
          <w:lang w:val="es-PA"/>
        </w:rPr>
        <w:t>Estrategias efectivas para atraer candidatos a través de plataformas sociales.</w:t>
      </w:r>
    </w:p>
    <w:p w14:paraId="690DB9D3" w14:textId="4D7D1E97" w:rsidR="000B0CF2" w:rsidRPr="007E0909" w:rsidRDefault="000B0CF2" w:rsidP="000B0CF2">
      <w:pPr>
        <w:rPr>
          <w:sz w:val="22"/>
          <w:szCs w:val="18"/>
          <w:lang w:val="es-PA"/>
        </w:rPr>
      </w:pPr>
      <w:r w:rsidRPr="007E0909">
        <w:rPr>
          <w:sz w:val="22"/>
          <w:szCs w:val="18"/>
          <w:lang w:val="es-PA"/>
        </w:rPr>
        <w:t>La implementación de estrategias efectivas en redes sociales permite no solo atraer, sino también mantener el interés de candidatos calificados. A través de publicaciones regulares, anuncios pagados, y la creación de contenido informativo y motivacional, logramos establecer una relación cercana con los seguidores. La interacción continua, el uso de mensajes directos y la participación en grupos específicos del sector marítimo ayudan a fortalecer nuestra presencia y reputación, facilitando así el proceso de reclutamiento.</w:t>
      </w:r>
    </w:p>
    <w:p w14:paraId="540B699C" w14:textId="77777777" w:rsidR="000B0CF2" w:rsidRPr="007E0909" w:rsidRDefault="000B0CF2">
      <w:pPr>
        <w:jc w:val="left"/>
        <w:rPr>
          <w:sz w:val="22"/>
          <w:szCs w:val="18"/>
          <w:lang w:val="es-PA"/>
        </w:rPr>
      </w:pPr>
      <w:r w:rsidRPr="007E0909">
        <w:rPr>
          <w:sz w:val="22"/>
          <w:szCs w:val="18"/>
          <w:lang w:val="es-PA"/>
        </w:rPr>
        <w:br w:type="page"/>
      </w:r>
    </w:p>
    <w:p w14:paraId="528B635E" w14:textId="77777777" w:rsidR="00846907" w:rsidRPr="007E0909" w:rsidRDefault="00846907" w:rsidP="00846907">
      <w:pPr>
        <w:numPr>
          <w:ilvl w:val="0"/>
          <w:numId w:val="9"/>
        </w:numPr>
        <w:rPr>
          <w:sz w:val="22"/>
          <w:szCs w:val="18"/>
          <w:lang w:val="es-PA"/>
        </w:rPr>
      </w:pPr>
      <w:r w:rsidRPr="007E0909">
        <w:rPr>
          <w:b/>
          <w:bCs/>
          <w:sz w:val="22"/>
          <w:szCs w:val="18"/>
          <w:lang w:val="es-PA"/>
        </w:rPr>
        <w:lastRenderedPageBreak/>
        <w:t>Visión, Misión y Objetivos de los Perfiles de las Plataformas de Redes Sociales</w:t>
      </w:r>
    </w:p>
    <w:p w14:paraId="486FEE8E" w14:textId="77777777" w:rsidR="00846907" w:rsidRPr="007E0909" w:rsidRDefault="00846907" w:rsidP="00846907">
      <w:pPr>
        <w:numPr>
          <w:ilvl w:val="1"/>
          <w:numId w:val="9"/>
        </w:numPr>
        <w:rPr>
          <w:sz w:val="22"/>
          <w:szCs w:val="18"/>
          <w:lang w:val="es-PA"/>
        </w:rPr>
      </w:pPr>
      <w:r w:rsidRPr="007E0909">
        <w:rPr>
          <w:b/>
          <w:bCs/>
          <w:sz w:val="22"/>
          <w:szCs w:val="18"/>
          <w:lang w:val="es-PA"/>
        </w:rPr>
        <w:t>META (Facebook e Instagram)</w:t>
      </w:r>
    </w:p>
    <w:p w14:paraId="091F9C86" w14:textId="77777777" w:rsidR="00846907" w:rsidRPr="007E0909" w:rsidRDefault="00846907" w:rsidP="00846907">
      <w:pPr>
        <w:numPr>
          <w:ilvl w:val="2"/>
          <w:numId w:val="9"/>
        </w:numPr>
        <w:rPr>
          <w:sz w:val="22"/>
          <w:szCs w:val="18"/>
          <w:lang w:val="es-PA"/>
        </w:rPr>
      </w:pPr>
      <w:r w:rsidRPr="007E0909">
        <w:rPr>
          <w:sz w:val="22"/>
          <w:szCs w:val="18"/>
          <w:lang w:val="es-PA"/>
        </w:rPr>
        <w:t>Visión y Misión de las redes sociales de LISC y MPIP.</w:t>
      </w:r>
    </w:p>
    <w:p w14:paraId="170FA8FF" w14:textId="65D017F0" w:rsidR="005D13F0" w:rsidRPr="007E0909" w:rsidRDefault="005D13F0" w:rsidP="005D13F0">
      <w:pPr>
        <w:rPr>
          <w:sz w:val="22"/>
          <w:szCs w:val="18"/>
          <w:lang w:val="es-PA"/>
        </w:rPr>
      </w:pPr>
      <w:r w:rsidRPr="007E0909">
        <w:rPr>
          <w:sz w:val="22"/>
          <w:szCs w:val="18"/>
          <w:lang w:val="es-PA"/>
        </w:rPr>
        <w:t>Ser referentes en el sector marítimo como la principal fuente de conexión entre profesionales calificados y oportunidades de empleo, así como el líder en formación educativa y certificación para marinos a nivel global.</w:t>
      </w:r>
    </w:p>
    <w:p w14:paraId="20656B61" w14:textId="4AB59FC2" w:rsidR="000B0CF2" w:rsidRPr="007E0909" w:rsidRDefault="000B0CF2" w:rsidP="000B0CF2">
      <w:pPr>
        <w:rPr>
          <w:sz w:val="22"/>
          <w:szCs w:val="18"/>
          <w:lang w:val="es-PA"/>
        </w:rPr>
      </w:pPr>
      <w:r w:rsidRPr="007E0909">
        <w:rPr>
          <w:sz w:val="22"/>
          <w:szCs w:val="18"/>
          <w:lang w:val="es-PA"/>
        </w:rPr>
        <w:t xml:space="preserve">LISC tiene la visión </w:t>
      </w:r>
      <w:r w:rsidR="005D13F0" w:rsidRPr="007E0909">
        <w:rPr>
          <w:sz w:val="22"/>
          <w:szCs w:val="18"/>
          <w:lang w:val="es-PA"/>
        </w:rPr>
        <w:t>de utilizar las plataformas para conectar a marinos y profesionales con empleadores en los sectores de cruceros y líneas mercantes</w:t>
      </w:r>
      <w:r w:rsidR="005D13F0" w:rsidRPr="007E0909">
        <w:rPr>
          <w:lang w:val="es-PA"/>
        </w:rPr>
        <w:t xml:space="preserve"> </w:t>
      </w:r>
      <w:r w:rsidR="005D13F0" w:rsidRPr="007E0909">
        <w:rPr>
          <w:sz w:val="22"/>
          <w:szCs w:val="18"/>
          <w:lang w:val="es-PA"/>
        </w:rPr>
        <w:t>Ser referentes en el sector marítimo como la principal fuente de conexión entre profesionales calificados y oportunidades de empleo, así como el líder en formación educativa y certificación para marinos a nivel internacional, así como ofrecer una excelente formación educativa y certificación para marinos a nivel global.</w:t>
      </w:r>
    </w:p>
    <w:p w14:paraId="1CC4797A" w14:textId="77777777" w:rsidR="00846907" w:rsidRPr="007E0909" w:rsidRDefault="00846907" w:rsidP="00846907">
      <w:pPr>
        <w:numPr>
          <w:ilvl w:val="1"/>
          <w:numId w:val="9"/>
        </w:numPr>
        <w:rPr>
          <w:sz w:val="22"/>
          <w:szCs w:val="18"/>
          <w:lang w:val="es-PA"/>
        </w:rPr>
      </w:pPr>
      <w:r w:rsidRPr="007E0909">
        <w:rPr>
          <w:b/>
          <w:bCs/>
          <w:sz w:val="22"/>
          <w:szCs w:val="18"/>
          <w:lang w:val="es-PA"/>
        </w:rPr>
        <w:t>LinkedIn</w:t>
      </w:r>
    </w:p>
    <w:p w14:paraId="38750B06" w14:textId="77777777" w:rsidR="00846907" w:rsidRPr="007E0909" w:rsidRDefault="00846907" w:rsidP="00846907">
      <w:pPr>
        <w:numPr>
          <w:ilvl w:val="2"/>
          <w:numId w:val="9"/>
        </w:numPr>
        <w:rPr>
          <w:sz w:val="22"/>
          <w:szCs w:val="18"/>
          <w:lang w:val="es-PA"/>
        </w:rPr>
      </w:pPr>
      <w:r w:rsidRPr="007E0909">
        <w:rPr>
          <w:sz w:val="22"/>
          <w:szCs w:val="18"/>
          <w:lang w:val="es-PA"/>
        </w:rPr>
        <w:t>Optimización del perfil del CEO y estrategias para mejorar la presencia de la empresa.</w:t>
      </w:r>
    </w:p>
    <w:p w14:paraId="3A566FBA" w14:textId="04AD2B6A" w:rsidR="00C53A5E" w:rsidRPr="007E0909" w:rsidRDefault="005D13F0" w:rsidP="005D13F0">
      <w:pPr>
        <w:rPr>
          <w:sz w:val="22"/>
          <w:szCs w:val="18"/>
          <w:lang w:val="es-PA"/>
        </w:rPr>
      </w:pPr>
      <w:r w:rsidRPr="007E0909">
        <w:rPr>
          <w:sz w:val="22"/>
          <w:szCs w:val="18"/>
          <w:lang w:val="es-PA"/>
        </w:rPr>
        <w:t>El perfil debe resaltar logros clave, participando en eventos del sector y publicaciones que posicionen a ambas empresas. Mejorar el perfil en LinkedIn es crucial porque proyecta la imagen profesional de la empresa y establece credibilidad y liderazgo en el sector. Un perfil optimizado aumenta la visibilidad de la compañía</w:t>
      </w:r>
      <w:r w:rsidR="00C53A5E" w:rsidRPr="007E0909">
        <w:rPr>
          <w:sz w:val="22"/>
          <w:szCs w:val="18"/>
          <w:lang w:val="es-PA"/>
        </w:rPr>
        <w:t>, atrae conexiones estratégicas, fomenta la confianza de clientes y socios,</w:t>
      </w:r>
      <w:r w:rsidR="00C53A5E" w:rsidRPr="007E0909">
        <w:rPr>
          <w:kern w:val="0"/>
          <w:sz w:val="20"/>
          <w:szCs w:val="20"/>
          <w:lang w:val="es-PA"/>
          <w14:ligatures w14:val="none"/>
        </w:rPr>
        <w:t xml:space="preserve"> </w:t>
      </w:r>
      <w:r w:rsidR="00C53A5E" w:rsidRPr="007E0909">
        <w:rPr>
          <w:sz w:val="22"/>
          <w:szCs w:val="18"/>
          <w:lang w:val="es-PA"/>
        </w:rPr>
        <w:t>y fortalece la marca personal del CEO como representante clave de LISC y MPIP. Ademas, un perfil active y bien gestionado ayuda a posicionar a ambas empresas como referentes en el reclutamiento marítimo y la formación especializada.</w:t>
      </w:r>
    </w:p>
    <w:p w14:paraId="7D34A684" w14:textId="77777777" w:rsidR="00846907" w:rsidRPr="007E0909" w:rsidRDefault="00846907" w:rsidP="0E3C80DE">
      <w:pPr>
        <w:pStyle w:val="Ttulo1"/>
        <w:rPr>
          <w:sz w:val="22"/>
          <w:szCs w:val="22"/>
          <w:lang w:val="es-PA"/>
        </w:rPr>
      </w:pPr>
      <w:r w:rsidRPr="0E3C80DE">
        <w:rPr>
          <w:lang w:val="es-PA"/>
        </w:rPr>
        <w:t>II. INTERACCIÓN CON ENTIDADES/INSTITUCIONES DE GOBIERNO Y SUS BASES DE DATOS</w:t>
      </w:r>
    </w:p>
    <w:p w14:paraId="67E4FEC7" w14:textId="77777777" w:rsidR="00846907" w:rsidRPr="007E0909" w:rsidRDefault="00846907" w:rsidP="00846907">
      <w:pPr>
        <w:numPr>
          <w:ilvl w:val="0"/>
          <w:numId w:val="10"/>
        </w:numPr>
        <w:rPr>
          <w:sz w:val="22"/>
          <w:szCs w:val="18"/>
          <w:lang w:val="es-PA"/>
        </w:rPr>
      </w:pPr>
      <w:r w:rsidRPr="007E0909">
        <w:rPr>
          <w:b/>
          <w:bCs/>
          <w:sz w:val="22"/>
          <w:szCs w:val="18"/>
          <w:lang w:val="es-PA"/>
        </w:rPr>
        <w:t>Establecimiento de Contactos y Relaciones</w:t>
      </w:r>
    </w:p>
    <w:p w14:paraId="570EF6A0" w14:textId="77777777" w:rsidR="00846907" w:rsidRPr="007E0909" w:rsidRDefault="00846907" w:rsidP="00846907">
      <w:pPr>
        <w:numPr>
          <w:ilvl w:val="1"/>
          <w:numId w:val="10"/>
        </w:numPr>
        <w:rPr>
          <w:sz w:val="22"/>
          <w:szCs w:val="18"/>
          <w:lang w:val="es-PA"/>
        </w:rPr>
      </w:pPr>
      <w:r w:rsidRPr="007E0909">
        <w:rPr>
          <w:sz w:val="22"/>
          <w:szCs w:val="18"/>
          <w:lang w:val="es-PA"/>
        </w:rPr>
        <w:t>Procedimientos para contactar y colaborar con entidades gubernamentales.</w:t>
      </w:r>
    </w:p>
    <w:p w14:paraId="74184C43" w14:textId="77777777" w:rsidR="00846907" w:rsidRPr="007E0909" w:rsidRDefault="00846907" w:rsidP="00846907">
      <w:pPr>
        <w:numPr>
          <w:ilvl w:val="1"/>
          <w:numId w:val="10"/>
        </w:numPr>
        <w:rPr>
          <w:sz w:val="22"/>
          <w:szCs w:val="18"/>
          <w:lang w:val="es-PA"/>
        </w:rPr>
      </w:pPr>
      <w:r w:rsidRPr="007E0909">
        <w:rPr>
          <w:sz w:val="22"/>
          <w:szCs w:val="18"/>
          <w:lang w:val="es-PA"/>
        </w:rPr>
        <w:t>Mantenimiento de relaciones efectivas para el acceso a bases de datos y oportunidades de reclutamiento.</w:t>
      </w:r>
    </w:p>
    <w:p w14:paraId="63329502" w14:textId="77777777" w:rsidR="00846907" w:rsidRPr="007E0909" w:rsidRDefault="00846907" w:rsidP="00846907">
      <w:pPr>
        <w:numPr>
          <w:ilvl w:val="0"/>
          <w:numId w:val="10"/>
        </w:numPr>
        <w:rPr>
          <w:sz w:val="22"/>
          <w:szCs w:val="18"/>
          <w:lang w:val="es-PA"/>
        </w:rPr>
      </w:pPr>
      <w:r w:rsidRPr="007E0909">
        <w:rPr>
          <w:b/>
          <w:bCs/>
          <w:sz w:val="22"/>
          <w:szCs w:val="18"/>
          <w:lang w:val="es-PA"/>
        </w:rPr>
        <w:t>Acceso y Uso de Bases de Datos</w:t>
      </w:r>
    </w:p>
    <w:p w14:paraId="268B5282" w14:textId="77777777" w:rsidR="00846907" w:rsidRPr="007E0909" w:rsidRDefault="00846907" w:rsidP="00846907">
      <w:pPr>
        <w:numPr>
          <w:ilvl w:val="1"/>
          <w:numId w:val="10"/>
        </w:numPr>
        <w:rPr>
          <w:sz w:val="22"/>
          <w:szCs w:val="18"/>
          <w:lang w:val="es-PA"/>
        </w:rPr>
      </w:pPr>
      <w:r w:rsidRPr="007E0909">
        <w:rPr>
          <w:sz w:val="22"/>
          <w:szCs w:val="18"/>
          <w:lang w:val="es-PA"/>
        </w:rPr>
        <w:t>Directrices para el manejo y actualización de la información.</w:t>
      </w:r>
    </w:p>
    <w:p w14:paraId="49E90477" w14:textId="77777777" w:rsidR="00846907" w:rsidRPr="007E0909" w:rsidRDefault="00846907" w:rsidP="00846907">
      <w:pPr>
        <w:numPr>
          <w:ilvl w:val="1"/>
          <w:numId w:val="10"/>
        </w:numPr>
        <w:rPr>
          <w:sz w:val="22"/>
          <w:szCs w:val="18"/>
          <w:lang w:val="es-PA"/>
        </w:rPr>
      </w:pPr>
      <w:r w:rsidRPr="007E0909">
        <w:rPr>
          <w:sz w:val="22"/>
          <w:szCs w:val="18"/>
          <w:lang w:val="es-PA"/>
        </w:rPr>
        <w:t>Procesos para la integración de datos relevantes en las estrategias de reclutamiento.</w:t>
      </w:r>
    </w:p>
    <w:p w14:paraId="0B5D2EC3" w14:textId="77777777" w:rsidR="00846907" w:rsidRPr="007E0909" w:rsidRDefault="00846907" w:rsidP="4A1EE646">
      <w:pPr>
        <w:pStyle w:val="Ttulo1"/>
        <w:rPr>
          <w:sz w:val="22"/>
          <w:szCs w:val="22"/>
          <w:lang w:val="es-PA"/>
        </w:rPr>
      </w:pPr>
      <w:r w:rsidRPr="4A1EE646">
        <w:rPr>
          <w:lang w:val="es-PA"/>
        </w:rPr>
        <w:t>III. REDES SOCIALES (META Y LINKEDIN)</w:t>
      </w:r>
    </w:p>
    <w:p w14:paraId="10D7A70A" w14:textId="77777777" w:rsidR="00846907" w:rsidRPr="007E0909" w:rsidRDefault="00846907" w:rsidP="00846907">
      <w:pPr>
        <w:numPr>
          <w:ilvl w:val="0"/>
          <w:numId w:val="11"/>
        </w:numPr>
        <w:rPr>
          <w:sz w:val="22"/>
          <w:szCs w:val="18"/>
          <w:lang w:val="es-PA"/>
        </w:rPr>
      </w:pPr>
      <w:r w:rsidRPr="007E0909">
        <w:rPr>
          <w:b/>
          <w:bCs/>
          <w:sz w:val="22"/>
          <w:szCs w:val="18"/>
          <w:lang w:val="es-PA"/>
        </w:rPr>
        <w:t>Entendiendo a la Audiencia Objetivo</w:t>
      </w:r>
    </w:p>
    <w:p w14:paraId="3C2FE6F3" w14:textId="77777777" w:rsidR="00846907" w:rsidRPr="007E0909" w:rsidRDefault="00846907" w:rsidP="00846907">
      <w:pPr>
        <w:numPr>
          <w:ilvl w:val="1"/>
          <w:numId w:val="11"/>
        </w:numPr>
        <w:rPr>
          <w:sz w:val="22"/>
          <w:szCs w:val="18"/>
          <w:lang w:val="es-PA"/>
        </w:rPr>
      </w:pPr>
      <w:r w:rsidRPr="007E0909">
        <w:rPr>
          <w:b/>
          <w:bCs/>
          <w:sz w:val="22"/>
          <w:szCs w:val="18"/>
          <w:lang w:val="es-PA"/>
        </w:rPr>
        <w:t>Identificación del Público Objetivo para Cada Cuenta:</w:t>
      </w:r>
    </w:p>
    <w:p w14:paraId="14BBDA96" w14:textId="44C2F16F" w:rsidR="00846907" w:rsidRDefault="00846907">
      <w:pPr>
        <w:ind w:left="2160"/>
        <w:rPr>
          <w:ins w:id="0" w:author="Logistics-isc" w:date="2024-09-17T13:13:00Z"/>
          <w:sz w:val="22"/>
          <w:szCs w:val="18"/>
          <w:lang w:val="es-PA"/>
        </w:rPr>
        <w:pPrChange w:id="1" w:author="Logistics-isc" w:date="2024-09-17T13:23:00Z">
          <w:pPr>
            <w:numPr>
              <w:ilvl w:val="2"/>
              <w:numId w:val="11"/>
            </w:numPr>
            <w:tabs>
              <w:tab w:val="num" w:pos="2160"/>
            </w:tabs>
            <w:ind w:left="2160" w:hanging="360"/>
          </w:pPr>
        </w:pPrChange>
      </w:pPr>
      <w:r w:rsidRPr="007E0909">
        <w:rPr>
          <w:sz w:val="22"/>
          <w:szCs w:val="18"/>
          <w:lang w:val="es-PA"/>
        </w:rPr>
        <w:t>MPIP</w:t>
      </w:r>
      <w:r w:rsidR="00C16A7C" w:rsidRPr="007E0909">
        <w:rPr>
          <w:sz w:val="22"/>
          <w:szCs w:val="18"/>
          <w:lang w:val="es-PA"/>
        </w:rPr>
        <w:t xml:space="preserve">: Personas interesadas en iniciar una carrera en la educación marítima o en la obtención de certificaciones especializadas como STCW. Incluyendo a estudiantes potenciales que buscan adquirir conocimientos técnicos marítimos o profesionales en busca de realizar para certificaciones y formación continua. </w:t>
      </w:r>
    </w:p>
    <w:p w14:paraId="06457F8D" w14:textId="77777777" w:rsidR="00BE75A8" w:rsidRDefault="00BE75A8">
      <w:pPr>
        <w:rPr>
          <w:ins w:id="2" w:author="Logistics-isc" w:date="2024-09-17T13:14:00Z"/>
          <w:sz w:val="22"/>
          <w:szCs w:val="18"/>
          <w:lang w:val="es-PA"/>
        </w:rPr>
        <w:pPrChange w:id="3" w:author="Logistics-isc" w:date="2024-09-17T13:15:00Z">
          <w:pPr>
            <w:numPr>
              <w:ilvl w:val="5"/>
              <w:numId w:val="11"/>
            </w:numPr>
            <w:ind w:left="4320" w:hanging="360"/>
          </w:pPr>
        </w:pPrChange>
      </w:pPr>
      <w:ins w:id="4" w:author="Logistics-isc" w:date="2024-09-17T13:13:00Z">
        <w:r>
          <w:rPr>
            <w:sz w:val="22"/>
            <w:szCs w:val="18"/>
            <w:lang w:val="es-PA"/>
          </w:rPr>
          <w:t>Definición de</w:t>
        </w:r>
      </w:ins>
      <w:ins w:id="5" w:author="Logistics-isc" w:date="2024-09-17T13:14:00Z">
        <w:r>
          <w:rPr>
            <w:sz w:val="22"/>
            <w:szCs w:val="18"/>
            <w:lang w:val="es-PA"/>
          </w:rPr>
          <w:t>l objetivo de la audiencia:</w:t>
        </w:r>
        <w:r w:rsidRPr="00BE75A8">
          <w:rPr>
            <w:sz w:val="22"/>
            <w:szCs w:val="18"/>
            <w:lang w:val="es-PA"/>
          </w:rPr>
          <w:t xml:space="preserve"> </w:t>
        </w:r>
      </w:ins>
    </w:p>
    <w:p w14:paraId="58DD34E6" w14:textId="39D63AE8" w:rsidR="00BE75A8" w:rsidRDefault="00BE75A8" w:rsidP="00BE75A8">
      <w:pPr>
        <w:pStyle w:val="Prrafodelista"/>
        <w:numPr>
          <w:ilvl w:val="0"/>
          <w:numId w:val="35"/>
        </w:numPr>
        <w:rPr>
          <w:ins w:id="6" w:author="Logistics-isc" w:date="2024-09-17T13:15:00Z"/>
          <w:sz w:val="22"/>
          <w:szCs w:val="18"/>
          <w:lang w:val="es-PA"/>
        </w:rPr>
      </w:pPr>
      <w:ins w:id="7" w:author="Logistics-isc" w:date="2024-09-17T13:14:00Z">
        <w:r w:rsidRPr="00BE75A8">
          <w:rPr>
            <w:sz w:val="22"/>
            <w:szCs w:val="18"/>
            <w:lang w:val="es-PA"/>
            <w:rPrChange w:id="8" w:author="Logistics-isc" w:date="2024-09-17T13:15:00Z">
              <w:rPr>
                <w:lang w:val="es-PA"/>
              </w:rPr>
            </w:rPrChange>
          </w:rPr>
          <w:t>Qué se quiere lograr?</w:t>
        </w:r>
      </w:ins>
    </w:p>
    <w:p w14:paraId="6CB93A01" w14:textId="2DAE6264" w:rsidR="00BE75A8" w:rsidDel="002C6D32" w:rsidRDefault="00BE75A8" w:rsidP="00BE75A8">
      <w:pPr>
        <w:pStyle w:val="Prrafodelista"/>
        <w:numPr>
          <w:ilvl w:val="0"/>
          <w:numId w:val="35"/>
        </w:numPr>
        <w:rPr>
          <w:del w:id="9" w:author="Logistics-isc" w:date="2024-09-17T13:14:00Z"/>
          <w:sz w:val="22"/>
          <w:szCs w:val="18"/>
          <w:lang w:val="es-PA"/>
        </w:rPr>
      </w:pPr>
      <w:ins w:id="10" w:author="Logistics-isc" w:date="2024-09-17T13:14:00Z">
        <w:r w:rsidRPr="00BE75A8">
          <w:rPr>
            <w:sz w:val="22"/>
            <w:szCs w:val="18"/>
            <w:lang w:val="es-PA"/>
            <w:rPrChange w:id="11" w:author="Logistics-isc" w:date="2024-09-17T13:15:00Z">
              <w:rPr>
                <w:lang w:val="es-PA"/>
              </w:rPr>
            </w:rPrChange>
          </w:rPr>
          <w:lastRenderedPageBreak/>
          <w:t>Qué soluciones se ofrece?</w:t>
        </w:r>
      </w:ins>
    </w:p>
    <w:p w14:paraId="1E673451" w14:textId="37A8D5C2" w:rsidR="002C6D32" w:rsidRDefault="002C6D32" w:rsidP="002C6D32">
      <w:pPr>
        <w:pStyle w:val="Prrafodelista"/>
        <w:rPr>
          <w:ins w:id="12" w:author="Logistics-isc" w:date="2024-09-17T13:37:00Z"/>
          <w:sz w:val="22"/>
          <w:szCs w:val="18"/>
          <w:lang w:val="es-PA"/>
        </w:rPr>
      </w:pPr>
      <w:ins w:id="13" w:author="Logistics-isc" w:date="2024-09-17T13:23:00Z">
        <w:r>
          <w:rPr>
            <w:sz w:val="22"/>
            <w:szCs w:val="18"/>
            <w:lang w:val="es-PA"/>
          </w:rPr>
          <w:t xml:space="preserve">Se ofrece una educación de calidad internacional para </w:t>
        </w:r>
      </w:ins>
      <w:ins w:id="14" w:author="Logistics-isc" w:date="2024-09-17T13:24:00Z">
        <w:r>
          <w:rPr>
            <w:sz w:val="22"/>
            <w:szCs w:val="18"/>
            <w:lang w:val="es-PA"/>
          </w:rPr>
          <w:t xml:space="preserve">el área marítima. </w:t>
        </w:r>
      </w:ins>
    </w:p>
    <w:p w14:paraId="6D1F20AA" w14:textId="095CA357" w:rsidR="00FE14B9" w:rsidRDefault="00FE14B9" w:rsidP="00FE14B9">
      <w:pPr>
        <w:pStyle w:val="Prrafodelista"/>
        <w:numPr>
          <w:ilvl w:val="0"/>
          <w:numId w:val="35"/>
        </w:numPr>
        <w:rPr>
          <w:ins w:id="15" w:author="Logistics-isc" w:date="2024-09-17T13:37:00Z"/>
          <w:sz w:val="22"/>
          <w:szCs w:val="18"/>
          <w:lang w:val="es-PA"/>
        </w:rPr>
      </w:pPr>
      <w:ins w:id="16" w:author="Logistics-isc" w:date="2024-09-17T13:37:00Z">
        <w:r>
          <w:rPr>
            <w:sz w:val="22"/>
            <w:szCs w:val="18"/>
            <w:lang w:val="es-PA"/>
          </w:rPr>
          <w:t xml:space="preserve">Análisis de mercado: </w:t>
        </w:r>
      </w:ins>
    </w:p>
    <w:tbl>
      <w:tblPr>
        <w:tblStyle w:val="Tablaconcuadrcula7concolores-nfasis2"/>
        <w:tblW w:w="10430" w:type="dxa"/>
        <w:tblLook w:val="04A0" w:firstRow="1" w:lastRow="0" w:firstColumn="1" w:lastColumn="0" w:noHBand="0" w:noVBand="1"/>
      </w:tblPr>
      <w:tblGrid>
        <w:gridCol w:w="2259"/>
        <w:gridCol w:w="3682"/>
        <w:gridCol w:w="1596"/>
        <w:gridCol w:w="2893"/>
      </w:tblGrid>
      <w:tr w:rsidR="005F76CF" w:rsidRPr="00BA5085" w14:paraId="2560DA03" w14:textId="77777777" w:rsidTr="00AF5AFF">
        <w:trPr>
          <w:cnfStyle w:val="100000000000" w:firstRow="1" w:lastRow="0" w:firstColumn="0" w:lastColumn="0" w:oddVBand="0" w:evenVBand="0" w:oddHBand="0" w:evenHBand="0" w:firstRowFirstColumn="0" w:firstRowLastColumn="0" w:lastRowFirstColumn="0" w:lastRowLastColumn="0"/>
          <w:trHeight w:val="569"/>
          <w:ins w:id="17" w:author="Logistics-isc" w:date="2024-09-17T13:50:00Z"/>
        </w:trPr>
        <w:tc>
          <w:tcPr>
            <w:cnfStyle w:val="001000000100" w:firstRow="0" w:lastRow="0" w:firstColumn="1" w:lastColumn="0" w:oddVBand="0" w:evenVBand="0" w:oddHBand="0" w:evenHBand="0" w:firstRowFirstColumn="1" w:firstRowLastColumn="0" w:lastRowFirstColumn="0" w:lastRowLastColumn="0"/>
            <w:tcW w:w="0" w:type="auto"/>
            <w:hideMark/>
          </w:tcPr>
          <w:p w14:paraId="70927BAE" w14:textId="77777777" w:rsidR="00BA5085" w:rsidRPr="00BA5085" w:rsidRDefault="00BA5085" w:rsidP="00BA5085">
            <w:pPr>
              <w:spacing w:after="160" w:line="278" w:lineRule="auto"/>
              <w:ind w:left="360"/>
              <w:rPr>
                <w:ins w:id="18" w:author="Logistics-isc" w:date="2024-09-17T13:50:00Z"/>
                <w:sz w:val="22"/>
                <w:szCs w:val="18"/>
              </w:rPr>
            </w:pPr>
            <w:ins w:id="19" w:author="Logistics-isc" w:date="2024-09-17T13:50:00Z">
              <w:r w:rsidRPr="00BA5085">
                <w:rPr>
                  <w:sz w:val="22"/>
                  <w:szCs w:val="18"/>
                </w:rPr>
                <w:t>Institución</w:t>
              </w:r>
            </w:ins>
          </w:p>
        </w:tc>
        <w:tc>
          <w:tcPr>
            <w:tcW w:w="0" w:type="auto"/>
            <w:hideMark/>
          </w:tcPr>
          <w:p w14:paraId="3E9FA5B7" w14:textId="77777777" w:rsidR="00BA5085" w:rsidRPr="00BA5085" w:rsidRDefault="00BA5085" w:rsidP="00BA5085">
            <w:pPr>
              <w:spacing w:after="160" w:line="278" w:lineRule="auto"/>
              <w:ind w:left="360"/>
              <w:cnfStyle w:val="100000000000" w:firstRow="1" w:lastRow="0" w:firstColumn="0" w:lastColumn="0" w:oddVBand="0" w:evenVBand="0" w:oddHBand="0" w:evenHBand="0" w:firstRowFirstColumn="0" w:firstRowLastColumn="0" w:lastRowFirstColumn="0" w:lastRowLastColumn="0"/>
              <w:rPr>
                <w:ins w:id="20" w:author="Logistics-isc" w:date="2024-09-17T13:50:00Z"/>
                <w:sz w:val="22"/>
                <w:szCs w:val="18"/>
              </w:rPr>
            </w:pPr>
            <w:ins w:id="21" w:author="Logistics-isc" w:date="2024-09-17T13:50:00Z">
              <w:r w:rsidRPr="00BA5085">
                <w:rPr>
                  <w:sz w:val="22"/>
                  <w:szCs w:val="18"/>
                </w:rPr>
                <w:t>Programas Ofrecidos</w:t>
              </w:r>
            </w:ins>
          </w:p>
        </w:tc>
        <w:tc>
          <w:tcPr>
            <w:tcW w:w="0" w:type="auto"/>
            <w:hideMark/>
          </w:tcPr>
          <w:p w14:paraId="0DA53FB7" w14:textId="77777777" w:rsidR="00BA5085" w:rsidRPr="00BA5085" w:rsidRDefault="00BA5085" w:rsidP="00BA5085">
            <w:pPr>
              <w:spacing w:after="160" w:line="278" w:lineRule="auto"/>
              <w:ind w:left="360"/>
              <w:cnfStyle w:val="100000000000" w:firstRow="1" w:lastRow="0" w:firstColumn="0" w:lastColumn="0" w:oddVBand="0" w:evenVBand="0" w:oddHBand="0" w:evenHBand="0" w:firstRowFirstColumn="0" w:firstRowLastColumn="0" w:lastRowFirstColumn="0" w:lastRowLastColumn="0"/>
              <w:rPr>
                <w:ins w:id="22" w:author="Logistics-isc" w:date="2024-09-17T13:50:00Z"/>
                <w:sz w:val="22"/>
                <w:szCs w:val="18"/>
              </w:rPr>
            </w:pPr>
            <w:ins w:id="23" w:author="Logistics-isc" w:date="2024-09-17T13:50:00Z">
              <w:r w:rsidRPr="00BA5085">
                <w:rPr>
                  <w:sz w:val="22"/>
                  <w:szCs w:val="18"/>
                </w:rPr>
                <w:t>Ubicación</w:t>
              </w:r>
            </w:ins>
          </w:p>
        </w:tc>
        <w:tc>
          <w:tcPr>
            <w:tcW w:w="0" w:type="auto"/>
            <w:hideMark/>
          </w:tcPr>
          <w:p w14:paraId="178A07FB" w14:textId="77777777" w:rsidR="00BA5085" w:rsidRPr="00BA5085" w:rsidRDefault="00BA5085" w:rsidP="00BA5085">
            <w:pPr>
              <w:spacing w:after="160" w:line="278" w:lineRule="auto"/>
              <w:ind w:left="360"/>
              <w:cnfStyle w:val="100000000000" w:firstRow="1" w:lastRow="0" w:firstColumn="0" w:lastColumn="0" w:oddVBand="0" w:evenVBand="0" w:oddHBand="0" w:evenHBand="0" w:firstRowFirstColumn="0" w:firstRowLastColumn="0" w:lastRowFirstColumn="0" w:lastRowLastColumn="0"/>
              <w:rPr>
                <w:ins w:id="24" w:author="Logistics-isc" w:date="2024-09-17T13:50:00Z"/>
                <w:sz w:val="22"/>
                <w:szCs w:val="18"/>
              </w:rPr>
            </w:pPr>
            <w:ins w:id="25" w:author="Logistics-isc" w:date="2024-09-17T13:50:00Z">
              <w:r w:rsidRPr="00BA5085">
                <w:rPr>
                  <w:sz w:val="22"/>
                  <w:szCs w:val="18"/>
                </w:rPr>
                <w:t>Características Destacadas</w:t>
              </w:r>
            </w:ins>
          </w:p>
        </w:tc>
      </w:tr>
      <w:tr w:rsidR="005F76CF" w:rsidRPr="007E2A06" w14:paraId="166BAC99" w14:textId="77777777" w:rsidTr="00AF5AFF">
        <w:trPr>
          <w:cnfStyle w:val="000000100000" w:firstRow="0" w:lastRow="0" w:firstColumn="0" w:lastColumn="0" w:oddVBand="0" w:evenVBand="0" w:oddHBand="1" w:evenHBand="0" w:firstRowFirstColumn="0" w:firstRowLastColumn="0" w:lastRowFirstColumn="0" w:lastRowLastColumn="0"/>
          <w:trHeight w:val="1458"/>
          <w:ins w:id="26" w:author="Logistics-isc" w:date="2024-09-17T13:50:00Z"/>
        </w:trPr>
        <w:tc>
          <w:tcPr>
            <w:cnfStyle w:val="001000000000" w:firstRow="0" w:lastRow="0" w:firstColumn="1" w:lastColumn="0" w:oddVBand="0" w:evenVBand="0" w:oddHBand="0" w:evenHBand="0" w:firstRowFirstColumn="0" w:firstRowLastColumn="0" w:lastRowFirstColumn="0" w:lastRowLastColumn="0"/>
            <w:tcW w:w="0" w:type="auto"/>
            <w:hideMark/>
          </w:tcPr>
          <w:p w14:paraId="0F9876EA" w14:textId="77777777" w:rsidR="00BA5085" w:rsidRPr="00BA5085" w:rsidRDefault="00BA5085" w:rsidP="00BA5085">
            <w:pPr>
              <w:spacing w:after="160" w:line="278" w:lineRule="auto"/>
              <w:ind w:left="360"/>
              <w:rPr>
                <w:ins w:id="27" w:author="Logistics-isc" w:date="2024-09-17T13:50:00Z"/>
                <w:sz w:val="22"/>
                <w:szCs w:val="18"/>
                <w:lang w:val="es-ES"/>
                <w:rPrChange w:id="28" w:author="Logistics-isc" w:date="2024-09-17T13:50:00Z">
                  <w:rPr>
                    <w:ins w:id="29" w:author="Logistics-isc" w:date="2024-09-17T13:50:00Z"/>
                    <w:sz w:val="22"/>
                    <w:szCs w:val="18"/>
                  </w:rPr>
                </w:rPrChange>
              </w:rPr>
            </w:pPr>
            <w:ins w:id="30" w:author="Logistics-isc" w:date="2024-09-17T13:50:00Z">
              <w:r w:rsidRPr="00BA5085">
                <w:rPr>
                  <w:b/>
                  <w:bCs/>
                  <w:sz w:val="22"/>
                  <w:szCs w:val="18"/>
                  <w:lang w:val="es-ES"/>
                  <w:rPrChange w:id="31" w:author="Logistics-isc" w:date="2024-09-17T13:50:00Z">
                    <w:rPr>
                      <w:b/>
                      <w:bCs/>
                      <w:sz w:val="22"/>
                      <w:szCs w:val="18"/>
                    </w:rPr>
                  </w:rPrChange>
                </w:rPr>
                <w:t>Instituto Profesional Marítimo de Panamá (MPIP)</w:t>
              </w:r>
            </w:ins>
          </w:p>
        </w:tc>
        <w:tc>
          <w:tcPr>
            <w:tcW w:w="0" w:type="auto"/>
            <w:hideMark/>
          </w:tcPr>
          <w:p w14:paraId="6716AFF8" w14:textId="77777777" w:rsidR="00BA5085" w:rsidRPr="00BA5085" w:rsidRDefault="00BA5085" w:rsidP="00BA5085">
            <w:pPr>
              <w:spacing w:after="160" w:line="278" w:lineRule="auto"/>
              <w:ind w:left="360"/>
              <w:cnfStyle w:val="000000100000" w:firstRow="0" w:lastRow="0" w:firstColumn="0" w:lastColumn="0" w:oddVBand="0" w:evenVBand="0" w:oddHBand="1" w:evenHBand="0" w:firstRowFirstColumn="0" w:firstRowLastColumn="0" w:lastRowFirstColumn="0" w:lastRowLastColumn="0"/>
              <w:rPr>
                <w:ins w:id="32" w:author="Logistics-isc" w:date="2024-09-17T13:50:00Z"/>
                <w:sz w:val="22"/>
                <w:szCs w:val="18"/>
                <w:lang w:val="es-ES"/>
                <w:rPrChange w:id="33" w:author="Logistics-isc" w:date="2024-09-17T13:50:00Z">
                  <w:rPr>
                    <w:ins w:id="34" w:author="Logistics-isc" w:date="2024-09-17T13:50:00Z"/>
                    <w:sz w:val="22"/>
                    <w:szCs w:val="18"/>
                  </w:rPr>
                </w:rPrChange>
              </w:rPr>
            </w:pPr>
            <w:ins w:id="35" w:author="Logistics-isc" w:date="2024-09-17T13:50:00Z">
              <w:r w:rsidRPr="00BA5085">
                <w:rPr>
                  <w:sz w:val="22"/>
                  <w:szCs w:val="18"/>
                  <w:lang w:val="es-ES"/>
                  <w:rPrChange w:id="36" w:author="Logistics-isc" w:date="2024-09-17T13:50:00Z">
                    <w:rPr>
                      <w:sz w:val="22"/>
                      <w:szCs w:val="18"/>
                    </w:rPr>
                  </w:rPrChange>
                </w:rPr>
                <w:t>Bachiller Marítimo, Técnico Superior Marítimo</w:t>
              </w:r>
            </w:ins>
          </w:p>
        </w:tc>
        <w:tc>
          <w:tcPr>
            <w:tcW w:w="0" w:type="auto"/>
            <w:hideMark/>
          </w:tcPr>
          <w:p w14:paraId="6C69A970" w14:textId="77777777" w:rsidR="00BA5085" w:rsidRPr="00BA5085" w:rsidRDefault="00BA5085" w:rsidP="00BA5085">
            <w:pPr>
              <w:spacing w:after="160" w:line="278" w:lineRule="auto"/>
              <w:ind w:left="360"/>
              <w:cnfStyle w:val="000000100000" w:firstRow="0" w:lastRow="0" w:firstColumn="0" w:lastColumn="0" w:oddVBand="0" w:evenVBand="0" w:oddHBand="1" w:evenHBand="0" w:firstRowFirstColumn="0" w:firstRowLastColumn="0" w:lastRowFirstColumn="0" w:lastRowLastColumn="0"/>
              <w:rPr>
                <w:ins w:id="37" w:author="Logistics-isc" w:date="2024-09-17T13:50:00Z"/>
                <w:sz w:val="22"/>
                <w:szCs w:val="18"/>
              </w:rPr>
            </w:pPr>
            <w:ins w:id="38" w:author="Logistics-isc" w:date="2024-09-17T13:50:00Z">
              <w:r w:rsidRPr="00BA5085">
                <w:rPr>
                  <w:sz w:val="22"/>
                  <w:szCs w:val="18"/>
                </w:rPr>
                <w:t>Ciudad de Panamá</w:t>
              </w:r>
            </w:ins>
          </w:p>
        </w:tc>
        <w:tc>
          <w:tcPr>
            <w:tcW w:w="0" w:type="auto"/>
            <w:hideMark/>
          </w:tcPr>
          <w:p w14:paraId="2C96208E" w14:textId="28DBD019" w:rsidR="00BA5085" w:rsidRPr="00BA5085" w:rsidRDefault="00BA5085" w:rsidP="00BA5085">
            <w:pPr>
              <w:spacing w:after="160" w:line="278" w:lineRule="auto"/>
              <w:ind w:left="360"/>
              <w:cnfStyle w:val="000000100000" w:firstRow="0" w:lastRow="0" w:firstColumn="0" w:lastColumn="0" w:oddVBand="0" w:evenVBand="0" w:oddHBand="1" w:evenHBand="0" w:firstRowFirstColumn="0" w:firstRowLastColumn="0" w:lastRowFirstColumn="0" w:lastRowLastColumn="0"/>
              <w:rPr>
                <w:ins w:id="39" w:author="Logistics-isc" w:date="2024-09-17T13:50:00Z"/>
                <w:sz w:val="22"/>
                <w:szCs w:val="18"/>
                <w:lang w:val="es-ES"/>
                <w:rPrChange w:id="40" w:author="Logistics-isc" w:date="2024-09-17T13:50:00Z">
                  <w:rPr>
                    <w:ins w:id="41" w:author="Logistics-isc" w:date="2024-09-17T13:50:00Z"/>
                    <w:sz w:val="22"/>
                    <w:szCs w:val="18"/>
                  </w:rPr>
                </w:rPrChange>
              </w:rPr>
            </w:pPr>
            <w:ins w:id="42" w:author="Logistics-isc" w:date="2024-09-17T13:50:00Z">
              <w:r w:rsidRPr="00BA5085">
                <w:rPr>
                  <w:sz w:val="22"/>
                  <w:szCs w:val="18"/>
                </w:rPr>
                <w:fldChar w:fldCharType="begin"/>
              </w:r>
              <w:r w:rsidRPr="00BA5085">
                <w:rPr>
                  <w:sz w:val="22"/>
                  <w:szCs w:val="18"/>
                  <w:lang w:val="es-ES"/>
                  <w:rPrChange w:id="43" w:author="Logistics-isc" w:date="2024-09-17T13:50:00Z">
                    <w:rPr>
                      <w:sz w:val="22"/>
                      <w:szCs w:val="18"/>
                    </w:rPr>
                  </w:rPrChange>
                </w:rPr>
                <w:instrText>HYPERLINK "https://mp-ip.edu.pa/es/"</w:instrText>
              </w:r>
              <w:r w:rsidRPr="00BA5085">
                <w:rPr>
                  <w:sz w:val="22"/>
                  <w:szCs w:val="18"/>
                </w:rPr>
              </w:r>
              <w:r w:rsidRPr="00BA5085">
                <w:rPr>
                  <w:sz w:val="22"/>
                  <w:szCs w:val="18"/>
                </w:rPr>
                <w:fldChar w:fldCharType="separate"/>
              </w:r>
              <w:r w:rsidRPr="00BA5085">
                <w:rPr>
                  <w:rStyle w:val="Hipervnculo"/>
                  <w:sz w:val="22"/>
                  <w:szCs w:val="18"/>
                  <w:lang w:val="es-ES"/>
                  <w:rPrChange w:id="44" w:author="Logistics-isc" w:date="2024-09-17T13:50:00Z">
                    <w:rPr>
                      <w:rStyle w:val="Hipervnculo"/>
                      <w:sz w:val="22"/>
                      <w:szCs w:val="18"/>
                    </w:rPr>
                  </w:rPrChange>
                </w:rPr>
                <w:t>Ofrece cursos STCW aprobados y programas de aprendizaje en línea</w:t>
              </w:r>
              <w:r w:rsidRPr="00BA5085">
                <w:rPr>
                  <w:sz w:val="22"/>
                  <w:szCs w:val="18"/>
                  <w:lang w:val="es-PA"/>
                </w:rPr>
                <w:fldChar w:fldCharType="end"/>
              </w:r>
              <w:r w:rsidRPr="00BA5085">
                <w:rPr>
                  <w:sz w:val="22"/>
                  <w:szCs w:val="18"/>
                  <w:lang w:val="es-ES"/>
                  <w:rPrChange w:id="45" w:author="Logistics-isc" w:date="2024-09-17T13:50:00Z">
                    <w:rPr>
                      <w:sz w:val="22"/>
                      <w:szCs w:val="18"/>
                    </w:rPr>
                  </w:rPrChange>
                </w:rPr>
                <w:t>.</w:t>
              </w:r>
            </w:ins>
          </w:p>
        </w:tc>
      </w:tr>
      <w:tr w:rsidR="00C07087" w:rsidRPr="007E2A06" w14:paraId="2FE43565" w14:textId="77777777" w:rsidTr="00AF5AFF">
        <w:trPr>
          <w:trHeight w:val="4352"/>
          <w:ins w:id="46" w:author="Logistics-isc" w:date="2024-09-17T13:50:00Z"/>
        </w:trPr>
        <w:tc>
          <w:tcPr>
            <w:cnfStyle w:val="001000000000" w:firstRow="0" w:lastRow="0" w:firstColumn="1" w:lastColumn="0" w:oddVBand="0" w:evenVBand="0" w:oddHBand="0" w:evenHBand="0" w:firstRowFirstColumn="0" w:firstRowLastColumn="0" w:lastRowFirstColumn="0" w:lastRowLastColumn="0"/>
            <w:tcW w:w="0" w:type="auto"/>
            <w:hideMark/>
          </w:tcPr>
          <w:p w14:paraId="3BC92839" w14:textId="77777777" w:rsidR="00BA5085" w:rsidRPr="00BA5085" w:rsidRDefault="00BA5085" w:rsidP="00BA5085">
            <w:pPr>
              <w:spacing w:after="160" w:line="278" w:lineRule="auto"/>
              <w:ind w:left="360"/>
              <w:rPr>
                <w:ins w:id="47" w:author="Logistics-isc" w:date="2024-09-17T13:50:00Z"/>
                <w:sz w:val="22"/>
                <w:szCs w:val="18"/>
                <w:lang w:val="es-ES"/>
                <w:rPrChange w:id="48" w:author="Logistics-isc" w:date="2024-09-17T13:50:00Z">
                  <w:rPr>
                    <w:ins w:id="49" w:author="Logistics-isc" w:date="2024-09-17T13:50:00Z"/>
                    <w:sz w:val="22"/>
                    <w:szCs w:val="18"/>
                  </w:rPr>
                </w:rPrChange>
              </w:rPr>
            </w:pPr>
            <w:ins w:id="50" w:author="Logistics-isc" w:date="2024-09-17T13:50:00Z">
              <w:r w:rsidRPr="00BA5085">
                <w:rPr>
                  <w:b/>
                  <w:bCs/>
                  <w:sz w:val="22"/>
                  <w:szCs w:val="18"/>
                  <w:lang w:val="es-ES"/>
                  <w:rPrChange w:id="51" w:author="Logistics-isc" w:date="2024-09-17T13:50:00Z">
                    <w:rPr>
                      <w:b/>
                      <w:bCs/>
                      <w:sz w:val="22"/>
                      <w:szCs w:val="18"/>
                    </w:rPr>
                  </w:rPrChange>
                </w:rPr>
                <w:t>Universidad Marítima Internacional de Panamá (UMIP)</w:t>
              </w:r>
            </w:ins>
          </w:p>
        </w:tc>
        <w:tc>
          <w:tcPr>
            <w:tcW w:w="0" w:type="auto"/>
            <w:hideMark/>
          </w:tcPr>
          <w:p w14:paraId="2F18E6DA" w14:textId="77777777" w:rsidR="00BA5085" w:rsidRPr="00BA5085" w:rsidRDefault="00BA5085" w:rsidP="00BA5085">
            <w:pPr>
              <w:spacing w:after="160" w:line="278" w:lineRule="auto"/>
              <w:ind w:left="360"/>
              <w:cnfStyle w:val="000000000000" w:firstRow="0" w:lastRow="0" w:firstColumn="0" w:lastColumn="0" w:oddVBand="0" w:evenVBand="0" w:oddHBand="0" w:evenHBand="0" w:firstRowFirstColumn="0" w:firstRowLastColumn="0" w:lastRowFirstColumn="0" w:lastRowLastColumn="0"/>
              <w:rPr>
                <w:ins w:id="52" w:author="Logistics-isc" w:date="2024-09-17T13:50:00Z"/>
                <w:sz w:val="22"/>
                <w:szCs w:val="18"/>
                <w:lang w:val="es-ES"/>
                <w:rPrChange w:id="53" w:author="Logistics-isc" w:date="2024-09-17T13:50:00Z">
                  <w:rPr>
                    <w:ins w:id="54" w:author="Logistics-isc" w:date="2024-09-17T13:50:00Z"/>
                    <w:sz w:val="22"/>
                    <w:szCs w:val="18"/>
                  </w:rPr>
                </w:rPrChange>
              </w:rPr>
            </w:pPr>
            <w:ins w:id="55" w:author="Logistics-isc" w:date="2024-09-17T13:50:00Z">
              <w:r w:rsidRPr="00BA5085">
                <w:rPr>
                  <w:sz w:val="22"/>
                  <w:szCs w:val="18"/>
                  <w:lang w:val="es-ES"/>
                  <w:rPrChange w:id="56" w:author="Logistics-isc" w:date="2024-09-17T13:50:00Z">
                    <w:rPr>
                      <w:sz w:val="22"/>
                      <w:szCs w:val="18"/>
                    </w:rPr>
                  </w:rPrChange>
                </w:rPr>
                <w:t>Industria y Normativa Marítima Básica, Ciencias Náuticas, Fundamentos de Mediciones y Seguridad Industrial Marítima, Dibujo e Interpretación de Manuales Técnicos, Tecnología de Información Marítima</w:t>
              </w:r>
            </w:ins>
          </w:p>
        </w:tc>
        <w:tc>
          <w:tcPr>
            <w:tcW w:w="0" w:type="auto"/>
            <w:hideMark/>
          </w:tcPr>
          <w:p w14:paraId="695D125C" w14:textId="77777777" w:rsidR="00BA5085" w:rsidRPr="00BA5085" w:rsidRDefault="00BA5085" w:rsidP="00BA5085">
            <w:pPr>
              <w:spacing w:after="160" w:line="278" w:lineRule="auto"/>
              <w:ind w:left="360"/>
              <w:cnfStyle w:val="000000000000" w:firstRow="0" w:lastRow="0" w:firstColumn="0" w:lastColumn="0" w:oddVBand="0" w:evenVBand="0" w:oddHBand="0" w:evenHBand="0" w:firstRowFirstColumn="0" w:firstRowLastColumn="0" w:lastRowFirstColumn="0" w:lastRowLastColumn="0"/>
              <w:rPr>
                <w:ins w:id="57" w:author="Logistics-isc" w:date="2024-09-17T13:50:00Z"/>
                <w:sz w:val="22"/>
                <w:szCs w:val="18"/>
              </w:rPr>
            </w:pPr>
            <w:ins w:id="58" w:author="Logistics-isc" w:date="2024-09-17T13:50:00Z">
              <w:r w:rsidRPr="00BA5085">
                <w:rPr>
                  <w:sz w:val="22"/>
                  <w:szCs w:val="18"/>
                </w:rPr>
                <w:t>Ciudad de Panamá</w:t>
              </w:r>
            </w:ins>
          </w:p>
        </w:tc>
        <w:tc>
          <w:tcPr>
            <w:tcW w:w="0" w:type="auto"/>
            <w:hideMark/>
          </w:tcPr>
          <w:p w14:paraId="3296331B" w14:textId="614F87B3" w:rsidR="00BA5085" w:rsidRPr="00BA5085" w:rsidRDefault="00BA5085" w:rsidP="00BA5085">
            <w:pPr>
              <w:spacing w:after="160" w:line="278" w:lineRule="auto"/>
              <w:ind w:left="360"/>
              <w:cnfStyle w:val="000000000000" w:firstRow="0" w:lastRow="0" w:firstColumn="0" w:lastColumn="0" w:oddVBand="0" w:evenVBand="0" w:oddHBand="0" w:evenHBand="0" w:firstRowFirstColumn="0" w:firstRowLastColumn="0" w:lastRowFirstColumn="0" w:lastRowLastColumn="0"/>
              <w:rPr>
                <w:ins w:id="59" w:author="Logistics-isc" w:date="2024-09-17T13:50:00Z"/>
                <w:sz w:val="22"/>
                <w:szCs w:val="18"/>
                <w:lang w:val="es-ES"/>
                <w:rPrChange w:id="60" w:author="Logistics-isc" w:date="2024-09-17T13:50:00Z">
                  <w:rPr>
                    <w:ins w:id="61" w:author="Logistics-isc" w:date="2024-09-17T13:50:00Z"/>
                    <w:sz w:val="22"/>
                    <w:szCs w:val="18"/>
                  </w:rPr>
                </w:rPrChange>
              </w:rPr>
            </w:pPr>
            <w:ins w:id="62" w:author="Logistics-isc" w:date="2024-09-17T13:50:00Z">
              <w:r w:rsidRPr="00BA5085">
                <w:rPr>
                  <w:sz w:val="22"/>
                  <w:szCs w:val="18"/>
                </w:rPr>
                <w:fldChar w:fldCharType="begin"/>
              </w:r>
              <w:r w:rsidRPr="00BA5085">
                <w:rPr>
                  <w:sz w:val="22"/>
                  <w:szCs w:val="18"/>
                  <w:lang w:val="es-ES"/>
                  <w:rPrChange w:id="63" w:author="Logistics-isc" w:date="2024-09-17T13:50:00Z">
                    <w:rPr>
                      <w:sz w:val="22"/>
                      <w:szCs w:val="18"/>
                    </w:rPr>
                  </w:rPrChange>
                </w:rPr>
                <w:instrText>HYPERLINK "https://www.diaadia.com.pa/el-pais/panama-cuenta-con-cinco-nuevos-programas-de-estudios-referente-al-bachiller-maritimo-748392" \t "_blank"</w:instrText>
              </w:r>
              <w:r w:rsidRPr="00BA5085">
                <w:rPr>
                  <w:sz w:val="22"/>
                  <w:szCs w:val="18"/>
                </w:rPr>
              </w:r>
              <w:r w:rsidRPr="00BA5085">
                <w:rPr>
                  <w:sz w:val="22"/>
                  <w:szCs w:val="18"/>
                </w:rPr>
                <w:fldChar w:fldCharType="separate"/>
              </w:r>
              <w:r w:rsidRPr="00BA5085">
                <w:rPr>
                  <w:rStyle w:val="Hipervnculo"/>
                  <w:sz w:val="22"/>
                  <w:szCs w:val="18"/>
                  <w:lang w:val="es-ES"/>
                  <w:rPrChange w:id="64" w:author="Logistics-isc" w:date="2024-09-17T13:50:00Z">
                    <w:rPr>
                      <w:rStyle w:val="Hipervnculo"/>
                      <w:sz w:val="22"/>
                      <w:szCs w:val="18"/>
                    </w:rPr>
                  </w:rPrChange>
                </w:rPr>
                <w:t>Programas actualizados para responder a las demandas de la Revolución Industrial 4.0</w:t>
              </w:r>
              <w:r w:rsidRPr="00BA5085">
                <w:rPr>
                  <w:sz w:val="22"/>
                  <w:szCs w:val="18"/>
                  <w:lang w:val="es-PA"/>
                </w:rPr>
                <w:fldChar w:fldCharType="end"/>
              </w:r>
              <w:r w:rsidRPr="00BA5085">
                <w:rPr>
                  <w:sz w:val="22"/>
                  <w:szCs w:val="18"/>
                  <w:lang w:val="es-ES"/>
                  <w:rPrChange w:id="65" w:author="Logistics-isc" w:date="2024-09-17T13:50:00Z">
                    <w:rPr>
                      <w:sz w:val="22"/>
                      <w:szCs w:val="18"/>
                    </w:rPr>
                  </w:rPrChange>
                </w:rPr>
                <w:t>.</w:t>
              </w:r>
            </w:ins>
          </w:p>
        </w:tc>
      </w:tr>
      <w:tr w:rsidR="005F76CF" w:rsidRPr="007E2A06" w14:paraId="09656FD7" w14:textId="77777777" w:rsidTr="00AF5AFF">
        <w:trPr>
          <w:cnfStyle w:val="000000100000" w:firstRow="0" w:lastRow="0" w:firstColumn="0" w:lastColumn="0" w:oddVBand="0" w:evenVBand="0" w:oddHBand="1" w:evenHBand="0" w:firstRowFirstColumn="0" w:firstRowLastColumn="0" w:lastRowFirstColumn="0" w:lastRowLastColumn="0"/>
          <w:trHeight w:val="1235"/>
          <w:ins w:id="66" w:author="Logistics-isc" w:date="2024-09-17T13:50:00Z"/>
        </w:trPr>
        <w:tc>
          <w:tcPr>
            <w:cnfStyle w:val="001000000000" w:firstRow="0" w:lastRow="0" w:firstColumn="1" w:lastColumn="0" w:oddVBand="0" w:evenVBand="0" w:oddHBand="0" w:evenHBand="0" w:firstRowFirstColumn="0" w:firstRowLastColumn="0" w:lastRowFirstColumn="0" w:lastRowLastColumn="0"/>
            <w:tcW w:w="0" w:type="auto"/>
            <w:hideMark/>
          </w:tcPr>
          <w:p w14:paraId="1A99D0F4" w14:textId="77777777" w:rsidR="00BA5085" w:rsidRPr="00BA5085" w:rsidRDefault="00BA5085" w:rsidP="00BA5085">
            <w:pPr>
              <w:spacing w:after="160" w:line="278" w:lineRule="auto"/>
              <w:ind w:left="360"/>
              <w:rPr>
                <w:ins w:id="67" w:author="Logistics-isc" w:date="2024-09-17T13:50:00Z"/>
                <w:sz w:val="22"/>
                <w:szCs w:val="18"/>
                <w:lang w:val="es-ES"/>
                <w:rPrChange w:id="68" w:author="Logistics-isc" w:date="2024-09-17T13:50:00Z">
                  <w:rPr>
                    <w:ins w:id="69" w:author="Logistics-isc" w:date="2024-09-17T13:50:00Z"/>
                    <w:sz w:val="22"/>
                    <w:szCs w:val="18"/>
                  </w:rPr>
                </w:rPrChange>
              </w:rPr>
            </w:pPr>
            <w:ins w:id="70" w:author="Logistics-isc" w:date="2024-09-17T13:50:00Z">
              <w:r w:rsidRPr="00BA5085">
                <w:rPr>
                  <w:b/>
                  <w:bCs/>
                  <w:sz w:val="22"/>
                  <w:szCs w:val="18"/>
                  <w:lang w:val="es-ES"/>
                  <w:rPrChange w:id="71" w:author="Logistics-isc" w:date="2024-09-17T13:50:00Z">
                    <w:rPr>
                      <w:b/>
                      <w:bCs/>
                      <w:sz w:val="22"/>
                      <w:szCs w:val="18"/>
                    </w:rPr>
                  </w:rPrChange>
                </w:rPr>
                <w:t>Centro Educativo Bilingüe Santa Librada</w:t>
              </w:r>
            </w:ins>
          </w:p>
        </w:tc>
        <w:tc>
          <w:tcPr>
            <w:tcW w:w="0" w:type="auto"/>
            <w:hideMark/>
          </w:tcPr>
          <w:p w14:paraId="19F1E5BA" w14:textId="77777777" w:rsidR="00BA5085" w:rsidRPr="00BA5085" w:rsidRDefault="00BA5085" w:rsidP="00BA5085">
            <w:pPr>
              <w:spacing w:after="160" w:line="278" w:lineRule="auto"/>
              <w:ind w:left="360"/>
              <w:cnfStyle w:val="000000100000" w:firstRow="0" w:lastRow="0" w:firstColumn="0" w:lastColumn="0" w:oddVBand="0" w:evenVBand="0" w:oddHBand="1" w:evenHBand="0" w:firstRowFirstColumn="0" w:firstRowLastColumn="0" w:lastRowFirstColumn="0" w:lastRowLastColumn="0"/>
              <w:rPr>
                <w:ins w:id="72" w:author="Logistics-isc" w:date="2024-09-17T13:50:00Z"/>
                <w:sz w:val="22"/>
                <w:szCs w:val="18"/>
              </w:rPr>
            </w:pPr>
            <w:ins w:id="73" w:author="Logistics-isc" w:date="2024-09-17T13:50:00Z">
              <w:r w:rsidRPr="00BA5085">
                <w:rPr>
                  <w:sz w:val="22"/>
                  <w:szCs w:val="18"/>
                </w:rPr>
                <w:t>Bachillerato Marítimo (plan piloto)</w:t>
              </w:r>
            </w:ins>
          </w:p>
        </w:tc>
        <w:tc>
          <w:tcPr>
            <w:tcW w:w="0" w:type="auto"/>
            <w:hideMark/>
          </w:tcPr>
          <w:p w14:paraId="7006D62D" w14:textId="77777777" w:rsidR="00BA5085" w:rsidRPr="00BA5085" w:rsidRDefault="00BA5085" w:rsidP="00BA5085">
            <w:pPr>
              <w:spacing w:after="160" w:line="278" w:lineRule="auto"/>
              <w:ind w:left="360"/>
              <w:cnfStyle w:val="000000100000" w:firstRow="0" w:lastRow="0" w:firstColumn="0" w:lastColumn="0" w:oddVBand="0" w:evenVBand="0" w:oddHBand="1" w:evenHBand="0" w:firstRowFirstColumn="0" w:firstRowLastColumn="0" w:lastRowFirstColumn="0" w:lastRowLastColumn="0"/>
              <w:rPr>
                <w:ins w:id="74" w:author="Logistics-isc" w:date="2024-09-17T13:50:00Z"/>
                <w:sz w:val="22"/>
                <w:szCs w:val="18"/>
              </w:rPr>
            </w:pPr>
            <w:ins w:id="75" w:author="Logistics-isc" w:date="2024-09-17T13:50:00Z">
              <w:r w:rsidRPr="00BA5085">
                <w:rPr>
                  <w:sz w:val="22"/>
                  <w:szCs w:val="18"/>
                </w:rPr>
                <w:t>San Miguelito</w:t>
              </w:r>
            </w:ins>
          </w:p>
        </w:tc>
        <w:tc>
          <w:tcPr>
            <w:tcW w:w="0" w:type="auto"/>
            <w:hideMark/>
          </w:tcPr>
          <w:p w14:paraId="515372BC" w14:textId="2BA5A2B4" w:rsidR="00BA5085" w:rsidRPr="00BA5085" w:rsidRDefault="00BA5085" w:rsidP="00BA5085">
            <w:pPr>
              <w:spacing w:after="160" w:line="278" w:lineRule="auto"/>
              <w:ind w:left="360"/>
              <w:cnfStyle w:val="000000100000" w:firstRow="0" w:lastRow="0" w:firstColumn="0" w:lastColumn="0" w:oddVBand="0" w:evenVBand="0" w:oddHBand="1" w:evenHBand="0" w:firstRowFirstColumn="0" w:firstRowLastColumn="0" w:lastRowFirstColumn="0" w:lastRowLastColumn="0"/>
              <w:rPr>
                <w:ins w:id="76" w:author="Logistics-isc" w:date="2024-09-17T13:50:00Z"/>
                <w:sz w:val="22"/>
                <w:szCs w:val="18"/>
                <w:lang w:val="es-ES"/>
                <w:rPrChange w:id="77" w:author="Logistics-isc" w:date="2024-09-17T13:50:00Z">
                  <w:rPr>
                    <w:ins w:id="78" w:author="Logistics-isc" w:date="2024-09-17T13:50:00Z"/>
                    <w:sz w:val="22"/>
                    <w:szCs w:val="18"/>
                  </w:rPr>
                </w:rPrChange>
              </w:rPr>
            </w:pPr>
            <w:ins w:id="79" w:author="Logistics-isc" w:date="2024-09-17T13:50:00Z">
              <w:r w:rsidRPr="00BA5085">
                <w:rPr>
                  <w:sz w:val="22"/>
                  <w:szCs w:val="18"/>
                </w:rPr>
                <w:fldChar w:fldCharType="begin"/>
              </w:r>
              <w:r w:rsidRPr="00BA5085">
                <w:rPr>
                  <w:sz w:val="22"/>
                  <w:szCs w:val="18"/>
                  <w:lang w:val="es-ES"/>
                  <w:rPrChange w:id="80" w:author="Logistics-isc" w:date="2024-09-17T13:50:00Z">
                    <w:rPr>
                      <w:sz w:val="22"/>
                      <w:szCs w:val="18"/>
                    </w:rPr>
                  </w:rPrChange>
                </w:rPr>
                <w:instrText>HYPERLINK "https://www.diaadia.com.pa/el-pais/meduca-lanza-los-programas-de-bachillerato-maritimo-2022-hay-cinco-nuevas-ofertas" \t "_blank"</w:instrText>
              </w:r>
              <w:r w:rsidRPr="00BA5085">
                <w:rPr>
                  <w:sz w:val="22"/>
                  <w:szCs w:val="18"/>
                </w:rPr>
              </w:r>
              <w:r w:rsidRPr="00BA5085">
                <w:rPr>
                  <w:sz w:val="22"/>
                  <w:szCs w:val="18"/>
                </w:rPr>
                <w:fldChar w:fldCharType="separate"/>
              </w:r>
              <w:r w:rsidRPr="00BA5085">
                <w:rPr>
                  <w:rStyle w:val="Hipervnculo"/>
                  <w:sz w:val="22"/>
                  <w:szCs w:val="18"/>
                  <w:lang w:val="es-ES"/>
                  <w:rPrChange w:id="81" w:author="Logistics-isc" w:date="2024-09-17T13:50:00Z">
                    <w:rPr>
                      <w:rStyle w:val="Hipervnculo"/>
                      <w:sz w:val="22"/>
                      <w:szCs w:val="18"/>
                    </w:rPr>
                  </w:rPrChange>
                </w:rPr>
                <w:t>Primer colegio en ofrecer el plan piloto del Bachillerato Marítimo</w:t>
              </w:r>
              <w:r w:rsidRPr="00BA5085">
                <w:rPr>
                  <w:sz w:val="22"/>
                  <w:szCs w:val="18"/>
                  <w:lang w:val="es-PA"/>
                </w:rPr>
                <w:fldChar w:fldCharType="end"/>
              </w:r>
              <w:r w:rsidRPr="00BA5085">
                <w:rPr>
                  <w:sz w:val="22"/>
                  <w:szCs w:val="18"/>
                  <w:lang w:val="es-ES"/>
                  <w:rPrChange w:id="82" w:author="Logistics-isc" w:date="2024-09-17T13:50:00Z">
                    <w:rPr>
                      <w:sz w:val="22"/>
                      <w:szCs w:val="18"/>
                    </w:rPr>
                  </w:rPrChange>
                </w:rPr>
                <w:t>.</w:t>
              </w:r>
            </w:ins>
          </w:p>
        </w:tc>
      </w:tr>
      <w:tr w:rsidR="00C07087" w:rsidRPr="007E2A06" w14:paraId="42AE2D7B" w14:textId="77777777" w:rsidTr="00AF5AFF">
        <w:trPr>
          <w:trHeight w:val="2124"/>
          <w:ins w:id="83" w:author="Logistics-isc" w:date="2024-09-17T13:50:00Z"/>
        </w:trPr>
        <w:tc>
          <w:tcPr>
            <w:cnfStyle w:val="001000000000" w:firstRow="0" w:lastRow="0" w:firstColumn="1" w:lastColumn="0" w:oddVBand="0" w:evenVBand="0" w:oddHBand="0" w:evenHBand="0" w:firstRowFirstColumn="0" w:firstRowLastColumn="0" w:lastRowFirstColumn="0" w:lastRowLastColumn="0"/>
            <w:tcW w:w="0" w:type="auto"/>
            <w:hideMark/>
          </w:tcPr>
          <w:p w14:paraId="138040E8" w14:textId="77777777" w:rsidR="00BA5085" w:rsidRPr="00BA5085" w:rsidRDefault="00BA5085" w:rsidP="00BA5085">
            <w:pPr>
              <w:spacing w:after="160" w:line="278" w:lineRule="auto"/>
              <w:ind w:left="360"/>
              <w:rPr>
                <w:ins w:id="84" w:author="Logistics-isc" w:date="2024-09-17T13:50:00Z"/>
                <w:sz w:val="22"/>
                <w:szCs w:val="18"/>
                <w:lang w:val="es-ES"/>
                <w:rPrChange w:id="85" w:author="Logistics-isc" w:date="2024-09-17T13:50:00Z">
                  <w:rPr>
                    <w:ins w:id="86" w:author="Logistics-isc" w:date="2024-09-17T13:50:00Z"/>
                    <w:sz w:val="22"/>
                    <w:szCs w:val="18"/>
                  </w:rPr>
                </w:rPrChange>
              </w:rPr>
            </w:pPr>
            <w:ins w:id="87" w:author="Logistics-isc" w:date="2024-09-17T13:50:00Z">
              <w:r w:rsidRPr="00BA5085">
                <w:rPr>
                  <w:b/>
                  <w:bCs/>
                  <w:sz w:val="22"/>
                  <w:szCs w:val="18"/>
                  <w:lang w:val="es-ES"/>
                  <w:rPrChange w:id="88" w:author="Logistics-isc" w:date="2024-09-17T13:50:00Z">
                    <w:rPr>
                      <w:b/>
                      <w:bCs/>
                      <w:sz w:val="22"/>
                      <w:szCs w:val="18"/>
                    </w:rPr>
                  </w:rPrChange>
                </w:rPr>
                <w:t>Instituto Profesional y Técnico en la Provincia de Coclé</w:t>
              </w:r>
            </w:ins>
          </w:p>
        </w:tc>
        <w:tc>
          <w:tcPr>
            <w:tcW w:w="0" w:type="auto"/>
            <w:hideMark/>
          </w:tcPr>
          <w:p w14:paraId="3A46C7CB" w14:textId="77777777" w:rsidR="00BA5085" w:rsidRPr="00BA5085" w:rsidRDefault="00BA5085" w:rsidP="00BA5085">
            <w:pPr>
              <w:spacing w:after="160" w:line="278" w:lineRule="auto"/>
              <w:ind w:left="360"/>
              <w:cnfStyle w:val="000000000000" w:firstRow="0" w:lastRow="0" w:firstColumn="0" w:lastColumn="0" w:oddVBand="0" w:evenVBand="0" w:oddHBand="0" w:evenHBand="0" w:firstRowFirstColumn="0" w:firstRowLastColumn="0" w:lastRowFirstColumn="0" w:lastRowLastColumn="0"/>
              <w:rPr>
                <w:ins w:id="89" w:author="Logistics-isc" w:date="2024-09-17T13:50:00Z"/>
                <w:sz w:val="22"/>
                <w:szCs w:val="18"/>
              </w:rPr>
            </w:pPr>
            <w:ins w:id="90" w:author="Logistics-isc" w:date="2024-09-17T13:50:00Z">
              <w:r w:rsidRPr="00BA5085">
                <w:rPr>
                  <w:sz w:val="22"/>
                  <w:szCs w:val="18"/>
                </w:rPr>
                <w:t>Bachillerato Marítimo</w:t>
              </w:r>
            </w:ins>
          </w:p>
        </w:tc>
        <w:tc>
          <w:tcPr>
            <w:tcW w:w="0" w:type="auto"/>
            <w:hideMark/>
          </w:tcPr>
          <w:p w14:paraId="486B8379" w14:textId="77777777" w:rsidR="00BA5085" w:rsidRPr="00BA5085" w:rsidRDefault="00BA5085" w:rsidP="00BA5085">
            <w:pPr>
              <w:spacing w:after="160" w:line="278" w:lineRule="auto"/>
              <w:ind w:left="360"/>
              <w:cnfStyle w:val="000000000000" w:firstRow="0" w:lastRow="0" w:firstColumn="0" w:lastColumn="0" w:oddVBand="0" w:evenVBand="0" w:oddHBand="0" w:evenHBand="0" w:firstRowFirstColumn="0" w:firstRowLastColumn="0" w:lastRowFirstColumn="0" w:lastRowLastColumn="0"/>
              <w:rPr>
                <w:ins w:id="91" w:author="Logistics-isc" w:date="2024-09-17T13:50:00Z"/>
                <w:sz w:val="22"/>
                <w:szCs w:val="18"/>
              </w:rPr>
            </w:pPr>
            <w:ins w:id="92" w:author="Logistics-isc" w:date="2024-09-17T13:50:00Z">
              <w:r w:rsidRPr="00BA5085">
                <w:rPr>
                  <w:sz w:val="22"/>
                  <w:szCs w:val="18"/>
                </w:rPr>
                <w:t>Coclé</w:t>
              </w:r>
            </w:ins>
          </w:p>
        </w:tc>
        <w:tc>
          <w:tcPr>
            <w:tcW w:w="0" w:type="auto"/>
            <w:hideMark/>
          </w:tcPr>
          <w:p w14:paraId="5F9F92CB" w14:textId="32ECBD71" w:rsidR="00BA5085" w:rsidRPr="00BA5085" w:rsidRDefault="00BA5085" w:rsidP="00BA5085">
            <w:pPr>
              <w:spacing w:after="160" w:line="278" w:lineRule="auto"/>
              <w:ind w:left="360"/>
              <w:cnfStyle w:val="000000000000" w:firstRow="0" w:lastRow="0" w:firstColumn="0" w:lastColumn="0" w:oddVBand="0" w:evenVBand="0" w:oddHBand="0" w:evenHBand="0" w:firstRowFirstColumn="0" w:firstRowLastColumn="0" w:lastRowFirstColumn="0" w:lastRowLastColumn="0"/>
              <w:rPr>
                <w:ins w:id="93" w:author="Logistics-isc" w:date="2024-09-17T13:50:00Z"/>
                <w:sz w:val="22"/>
                <w:szCs w:val="18"/>
                <w:lang w:val="es-ES"/>
                <w:rPrChange w:id="94" w:author="Logistics-isc" w:date="2024-09-17T13:50:00Z">
                  <w:rPr>
                    <w:ins w:id="95" w:author="Logistics-isc" w:date="2024-09-17T13:50:00Z"/>
                    <w:sz w:val="22"/>
                    <w:szCs w:val="18"/>
                  </w:rPr>
                </w:rPrChange>
              </w:rPr>
            </w:pPr>
            <w:ins w:id="96" w:author="Logistics-isc" w:date="2024-09-17T13:50:00Z">
              <w:r w:rsidRPr="00BA5085">
                <w:rPr>
                  <w:sz w:val="22"/>
                  <w:szCs w:val="18"/>
                </w:rPr>
                <w:fldChar w:fldCharType="begin"/>
              </w:r>
              <w:r w:rsidRPr="00BA5085">
                <w:rPr>
                  <w:sz w:val="22"/>
                  <w:szCs w:val="18"/>
                  <w:lang w:val="es-ES"/>
                  <w:rPrChange w:id="97" w:author="Logistics-isc" w:date="2024-09-17T13:50:00Z">
                    <w:rPr>
                      <w:sz w:val="22"/>
                      <w:szCs w:val="18"/>
                    </w:rPr>
                  </w:rPrChange>
                </w:rPr>
                <w:instrText>HYPERLINK "https://www.laestrella.com.pa/panama/nacional/nueva-futuro-maritimo-oportunidad-bachillerato-BDLE285206" \t "_blank"</w:instrText>
              </w:r>
              <w:r w:rsidRPr="00BA5085">
                <w:rPr>
                  <w:sz w:val="22"/>
                  <w:szCs w:val="18"/>
                </w:rPr>
              </w:r>
              <w:r w:rsidRPr="00BA5085">
                <w:rPr>
                  <w:sz w:val="22"/>
                  <w:szCs w:val="18"/>
                </w:rPr>
                <w:fldChar w:fldCharType="separate"/>
              </w:r>
              <w:r w:rsidRPr="00BA5085">
                <w:rPr>
                  <w:rStyle w:val="Hipervnculo"/>
                  <w:sz w:val="22"/>
                  <w:szCs w:val="18"/>
                  <w:lang w:val="es-ES"/>
                  <w:rPrChange w:id="98" w:author="Logistics-isc" w:date="2024-09-17T13:50:00Z">
                    <w:rPr>
                      <w:rStyle w:val="Hipervnculo"/>
                      <w:sz w:val="22"/>
                      <w:szCs w:val="18"/>
                    </w:rPr>
                  </w:rPrChange>
                </w:rPr>
                <w:t>Capacitación inicial a estudiantes y profesores en colaboración con la Dirección General de la Gente de Mar</w:t>
              </w:r>
              <w:r w:rsidRPr="00BA5085">
                <w:rPr>
                  <w:sz w:val="22"/>
                  <w:szCs w:val="18"/>
                  <w:lang w:val="es-PA"/>
                </w:rPr>
                <w:fldChar w:fldCharType="end"/>
              </w:r>
              <w:r w:rsidRPr="00BA5085">
                <w:rPr>
                  <w:sz w:val="22"/>
                  <w:szCs w:val="18"/>
                  <w:lang w:val="es-ES"/>
                  <w:rPrChange w:id="99" w:author="Logistics-isc" w:date="2024-09-17T13:50:00Z">
                    <w:rPr>
                      <w:sz w:val="22"/>
                      <w:szCs w:val="18"/>
                    </w:rPr>
                  </w:rPrChange>
                </w:rPr>
                <w:t>.</w:t>
              </w:r>
            </w:ins>
          </w:p>
        </w:tc>
      </w:tr>
      <w:tr w:rsidR="005F76CF" w:rsidRPr="007E2A06" w14:paraId="7DACFE09" w14:textId="77777777" w:rsidTr="00AF5AFF">
        <w:trPr>
          <w:cnfStyle w:val="000000100000" w:firstRow="0" w:lastRow="0" w:firstColumn="0" w:lastColumn="0" w:oddVBand="0" w:evenVBand="0" w:oddHBand="1" w:evenHBand="0" w:firstRowFirstColumn="0" w:firstRowLastColumn="0" w:lastRowFirstColumn="0" w:lastRowLastColumn="0"/>
          <w:trHeight w:val="1902"/>
          <w:ins w:id="100" w:author="Logistics-isc" w:date="2024-09-17T13:50:00Z"/>
        </w:trPr>
        <w:tc>
          <w:tcPr>
            <w:cnfStyle w:val="001000000000" w:firstRow="0" w:lastRow="0" w:firstColumn="1" w:lastColumn="0" w:oddVBand="0" w:evenVBand="0" w:oddHBand="0" w:evenHBand="0" w:firstRowFirstColumn="0" w:firstRowLastColumn="0" w:lastRowFirstColumn="0" w:lastRowLastColumn="0"/>
            <w:tcW w:w="0" w:type="auto"/>
            <w:hideMark/>
          </w:tcPr>
          <w:p w14:paraId="3BB36B0C" w14:textId="77777777" w:rsidR="00BA5085" w:rsidRPr="00BA5085" w:rsidRDefault="00BA5085" w:rsidP="00BA5085">
            <w:pPr>
              <w:spacing w:after="160" w:line="278" w:lineRule="auto"/>
              <w:ind w:left="360"/>
              <w:rPr>
                <w:ins w:id="101" w:author="Logistics-isc" w:date="2024-09-17T13:50:00Z"/>
                <w:sz w:val="22"/>
                <w:szCs w:val="18"/>
                <w:lang w:val="es-ES"/>
                <w:rPrChange w:id="102" w:author="Logistics-isc" w:date="2024-09-17T13:50:00Z">
                  <w:rPr>
                    <w:ins w:id="103" w:author="Logistics-isc" w:date="2024-09-17T13:50:00Z"/>
                    <w:sz w:val="22"/>
                    <w:szCs w:val="18"/>
                  </w:rPr>
                </w:rPrChange>
              </w:rPr>
            </w:pPr>
            <w:ins w:id="104" w:author="Logistics-isc" w:date="2024-09-17T13:50:00Z">
              <w:r w:rsidRPr="00BA5085">
                <w:rPr>
                  <w:b/>
                  <w:bCs/>
                  <w:sz w:val="22"/>
                  <w:szCs w:val="18"/>
                  <w:lang w:val="es-ES"/>
                  <w:rPrChange w:id="105" w:author="Logistics-isc" w:date="2024-09-17T13:50:00Z">
                    <w:rPr>
                      <w:b/>
                      <w:bCs/>
                      <w:sz w:val="22"/>
                      <w:szCs w:val="18"/>
                    </w:rPr>
                  </w:rPrChange>
                </w:rPr>
                <w:t>Centro Educativo El Progreso y Colegio Chiriquí Oriente</w:t>
              </w:r>
            </w:ins>
          </w:p>
        </w:tc>
        <w:tc>
          <w:tcPr>
            <w:tcW w:w="0" w:type="auto"/>
            <w:hideMark/>
          </w:tcPr>
          <w:p w14:paraId="6D1E7995" w14:textId="77777777" w:rsidR="00BA5085" w:rsidRPr="00BA5085" w:rsidRDefault="00BA5085" w:rsidP="00BA5085">
            <w:pPr>
              <w:spacing w:after="160" w:line="278" w:lineRule="auto"/>
              <w:ind w:left="360"/>
              <w:cnfStyle w:val="000000100000" w:firstRow="0" w:lastRow="0" w:firstColumn="0" w:lastColumn="0" w:oddVBand="0" w:evenVBand="0" w:oddHBand="1" w:evenHBand="0" w:firstRowFirstColumn="0" w:firstRowLastColumn="0" w:lastRowFirstColumn="0" w:lastRowLastColumn="0"/>
              <w:rPr>
                <w:ins w:id="106" w:author="Logistics-isc" w:date="2024-09-17T13:50:00Z"/>
                <w:sz w:val="22"/>
                <w:szCs w:val="18"/>
              </w:rPr>
            </w:pPr>
            <w:ins w:id="107" w:author="Logistics-isc" w:date="2024-09-17T13:50:00Z">
              <w:r w:rsidRPr="00BA5085">
                <w:rPr>
                  <w:sz w:val="22"/>
                  <w:szCs w:val="18"/>
                </w:rPr>
                <w:t>Bachillerato Marítimo</w:t>
              </w:r>
            </w:ins>
          </w:p>
        </w:tc>
        <w:tc>
          <w:tcPr>
            <w:tcW w:w="0" w:type="auto"/>
            <w:hideMark/>
          </w:tcPr>
          <w:p w14:paraId="452B3B3F" w14:textId="77777777" w:rsidR="00BA5085" w:rsidRPr="00BA5085" w:rsidRDefault="00BA5085" w:rsidP="00BA5085">
            <w:pPr>
              <w:spacing w:after="160" w:line="278" w:lineRule="auto"/>
              <w:ind w:left="360"/>
              <w:cnfStyle w:val="000000100000" w:firstRow="0" w:lastRow="0" w:firstColumn="0" w:lastColumn="0" w:oddVBand="0" w:evenVBand="0" w:oddHBand="1" w:evenHBand="0" w:firstRowFirstColumn="0" w:firstRowLastColumn="0" w:lastRowFirstColumn="0" w:lastRowLastColumn="0"/>
              <w:rPr>
                <w:ins w:id="108" w:author="Logistics-isc" w:date="2024-09-17T13:50:00Z"/>
                <w:sz w:val="22"/>
                <w:szCs w:val="18"/>
              </w:rPr>
            </w:pPr>
            <w:ins w:id="109" w:author="Logistics-isc" w:date="2024-09-17T13:50:00Z">
              <w:r w:rsidRPr="00BA5085">
                <w:rPr>
                  <w:sz w:val="22"/>
                  <w:szCs w:val="18"/>
                </w:rPr>
                <w:t>Chiriquí</w:t>
              </w:r>
            </w:ins>
          </w:p>
        </w:tc>
        <w:tc>
          <w:tcPr>
            <w:tcW w:w="0" w:type="auto"/>
            <w:hideMark/>
          </w:tcPr>
          <w:p w14:paraId="268CABF1" w14:textId="3916834E" w:rsidR="00BA5085" w:rsidRPr="00AF5AFF" w:rsidRDefault="00BA5085" w:rsidP="00BA5085">
            <w:pPr>
              <w:spacing w:after="160" w:line="278" w:lineRule="auto"/>
              <w:ind w:left="360"/>
              <w:cnfStyle w:val="000000100000" w:firstRow="0" w:lastRow="0" w:firstColumn="0" w:lastColumn="0" w:oddVBand="0" w:evenVBand="0" w:oddHBand="1" w:evenHBand="0" w:firstRowFirstColumn="0" w:firstRowLastColumn="0" w:lastRowFirstColumn="0" w:lastRowLastColumn="0"/>
              <w:rPr>
                <w:ins w:id="110" w:author="Logistics-isc" w:date="2024-09-17T13:50:00Z"/>
                <w:sz w:val="22"/>
                <w:szCs w:val="18"/>
                <w:lang w:val="es-PA"/>
                <w:rPrChange w:id="111" w:author="Logistics-isc" w:date="2024-09-17T13:51:00Z">
                  <w:rPr>
                    <w:ins w:id="112" w:author="Logistics-isc" w:date="2024-09-17T13:50:00Z"/>
                    <w:sz w:val="22"/>
                    <w:szCs w:val="18"/>
                  </w:rPr>
                </w:rPrChange>
              </w:rPr>
            </w:pPr>
            <w:ins w:id="113" w:author="Logistics-isc" w:date="2024-09-17T13:50:00Z">
              <w:r w:rsidRPr="00BA5085">
                <w:rPr>
                  <w:sz w:val="22"/>
                  <w:szCs w:val="18"/>
                </w:rPr>
                <w:fldChar w:fldCharType="begin"/>
              </w:r>
              <w:r w:rsidRPr="00BA5085">
                <w:rPr>
                  <w:sz w:val="22"/>
                  <w:szCs w:val="18"/>
                  <w:lang w:val="es-ES"/>
                  <w:rPrChange w:id="114" w:author="Logistics-isc" w:date="2024-09-17T13:50:00Z">
                    <w:rPr>
                      <w:sz w:val="22"/>
                      <w:szCs w:val="18"/>
                    </w:rPr>
                  </w:rPrChange>
                </w:rPr>
                <w:instrText>HYPERLINK "https://www.laestrella.com.pa/panama/nacional/nueva-futuro-maritimo-oportunidad-bachillerato-BDLE285206" \t "_blank"</w:instrText>
              </w:r>
              <w:r w:rsidRPr="00BA5085">
                <w:rPr>
                  <w:sz w:val="22"/>
                  <w:szCs w:val="18"/>
                </w:rPr>
              </w:r>
              <w:r w:rsidRPr="00BA5085">
                <w:rPr>
                  <w:sz w:val="22"/>
                  <w:szCs w:val="18"/>
                </w:rPr>
                <w:fldChar w:fldCharType="separate"/>
              </w:r>
              <w:r w:rsidRPr="00BA5085">
                <w:rPr>
                  <w:rStyle w:val="Hipervnculo"/>
                  <w:sz w:val="22"/>
                  <w:szCs w:val="18"/>
                  <w:lang w:val="es-ES"/>
                  <w:rPrChange w:id="115" w:author="Logistics-isc" w:date="2024-09-17T13:50:00Z">
                    <w:rPr>
                      <w:rStyle w:val="Hipervnculo"/>
                      <w:sz w:val="22"/>
                      <w:szCs w:val="18"/>
                    </w:rPr>
                  </w:rPrChange>
                </w:rPr>
                <w:t>Programas de formación marítima en colaboración con la Dirección General de la Gente de Mar</w:t>
              </w:r>
              <w:r w:rsidRPr="00BA5085">
                <w:rPr>
                  <w:sz w:val="22"/>
                  <w:szCs w:val="18"/>
                  <w:lang w:val="es-PA"/>
                </w:rPr>
                <w:fldChar w:fldCharType="end"/>
              </w:r>
              <w:r w:rsidR="00AF5AFF">
                <w:rPr>
                  <w:sz w:val="22"/>
                  <w:szCs w:val="18"/>
                  <w:lang w:val="es-PA"/>
                </w:rPr>
                <w:t>.</w:t>
              </w:r>
            </w:ins>
          </w:p>
        </w:tc>
      </w:tr>
    </w:tbl>
    <w:p w14:paraId="7579BCDB" w14:textId="6057B7E4" w:rsidR="00AF5AFF" w:rsidRDefault="00AF5AFF" w:rsidP="00FE14B9">
      <w:pPr>
        <w:ind w:left="360"/>
        <w:rPr>
          <w:sz w:val="22"/>
          <w:szCs w:val="18"/>
          <w:lang w:val="es-PA"/>
        </w:rPr>
      </w:pPr>
      <w:r>
        <w:rPr>
          <w:sz w:val="22"/>
          <w:szCs w:val="18"/>
          <w:lang w:val="es-PA"/>
        </w:rPr>
        <w:tab/>
      </w:r>
    </w:p>
    <w:p w14:paraId="20369ADE" w14:textId="77777777" w:rsidR="00AF5AFF" w:rsidRDefault="00AF5AFF">
      <w:pPr>
        <w:jc w:val="left"/>
        <w:rPr>
          <w:sz w:val="22"/>
          <w:szCs w:val="18"/>
          <w:lang w:val="es-PA"/>
        </w:rPr>
      </w:pPr>
      <w:r>
        <w:rPr>
          <w:sz w:val="22"/>
          <w:szCs w:val="18"/>
          <w:lang w:val="es-PA"/>
        </w:rPr>
        <w:br w:type="page"/>
      </w:r>
    </w:p>
    <w:p w14:paraId="2C5896EE" w14:textId="0E258D1E" w:rsidR="002C6D32" w:rsidRDefault="002C6D32" w:rsidP="002C6D32">
      <w:pPr>
        <w:pStyle w:val="Prrafodelista"/>
        <w:numPr>
          <w:ilvl w:val="0"/>
          <w:numId w:val="35"/>
        </w:numPr>
        <w:rPr>
          <w:ins w:id="116" w:author="Logistics-isc" w:date="2024-09-17T13:25:00Z"/>
          <w:sz w:val="22"/>
          <w:szCs w:val="18"/>
          <w:lang w:val="es-PA"/>
        </w:rPr>
      </w:pPr>
      <w:ins w:id="117" w:author="Logistics-isc" w:date="2024-09-17T13:25:00Z">
        <w:r>
          <w:rPr>
            <w:sz w:val="22"/>
            <w:szCs w:val="18"/>
            <w:lang w:val="es-PA"/>
          </w:rPr>
          <w:lastRenderedPageBreak/>
          <w:t>Análisis demográfico:</w:t>
        </w:r>
      </w:ins>
    </w:p>
    <w:p w14:paraId="5208A0F8" w14:textId="77777777" w:rsidR="002C6D32" w:rsidRDefault="002C6D32" w:rsidP="002C6D32">
      <w:pPr>
        <w:pStyle w:val="Prrafodelista"/>
        <w:numPr>
          <w:ilvl w:val="1"/>
          <w:numId w:val="35"/>
        </w:numPr>
        <w:rPr>
          <w:ins w:id="118" w:author="Logistics-isc" w:date="2024-09-17T13:25:00Z"/>
          <w:sz w:val="22"/>
          <w:szCs w:val="18"/>
          <w:lang w:val="es-PA"/>
        </w:rPr>
      </w:pPr>
      <w:ins w:id="119" w:author="Logistics-isc" w:date="2024-09-17T13:25:00Z">
        <w:r>
          <w:rPr>
            <w:sz w:val="22"/>
            <w:szCs w:val="18"/>
            <w:lang w:val="es-PA"/>
          </w:rPr>
          <w:t xml:space="preserve">Bachiller </w:t>
        </w:r>
      </w:ins>
    </w:p>
    <w:p w14:paraId="3014371E" w14:textId="4DB74085" w:rsidR="002C6D32" w:rsidRDefault="002C6D32" w:rsidP="002C6D32">
      <w:pPr>
        <w:pStyle w:val="Prrafodelista"/>
        <w:numPr>
          <w:ilvl w:val="2"/>
          <w:numId w:val="35"/>
        </w:numPr>
        <w:rPr>
          <w:ins w:id="120" w:author="Logistics-isc" w:date="2024-09-17T13:25:00Z"/>
          <w:sz w:val="22"/>
          <w:szCs w:val="18"/>
          <w:lang w:val="es-PA"/>
        </w:rPr>
      </w:pPr>
      <w:ins w:id="121" w:author="Logistics-isc" w:date="2024-09-17T13:25:00Z">
        <w:r>
          <w:rPr>
            <w:sz w:val="22"/>
            <w:szCs w:val="18"/>
            <w:lang w:val="es-PA"/>
          </w:rPr>
          <w:t>Edad: 15 a 18</w:t>
        </w:r>
      </w:ins>
      <w:r w:rsidR="00AF5AFF">
        <w:rPr>
          <w:sz w:val="22"/>
          <w:szCs w:val="18"/>
          <w:lang w:val="es-PA"/>
        </w:rPr>
        <w:t xml:space="preserve"> años. </w:t>
      </w:r>
    </w:p>
    <w:p w14:paraId="34E71A89" w14:textId="6A83213E" w:rsidR="002C6D32" w:rsidRDefault="00AF5AFF" w:rsidP="002C6D32">
      <w:pPr>
        <w:pStyle w:val="Prrafodelista"/>
        <w:numPr>
          <w:ilvl w:val="2"/>
          <w:numId w:val="35"/>
        </w:numPr>
        <w:rPr>
          <w:ins w:id="122" w:author="Logistics-isc" w:date="2024-09-17T13:25:00Z"/>
          <w:sz w:val="22"/>
          <w:szCs w:val="18"/>
          <w:lang w:val="es-PA"/>
        </w:rPr>
      </w:pPr>
      <w:r>
        <w:rPr>
          <w:sz w:val="22"/>
          <w:szCs w:val="18"/>
          <w:lang w:val="es-PA"/>
        </w:rPr>
        <w:t xml:space="preserve">Ubicación geográfica: </w:t>
      </w:r>
      <w:r w:rsidR="00707928">
        <w:rPr>
          <w:sz w:val="22"/>
          <w:szCs w:val="18"/>
          <w:lang w:val="es-PA"/>
        </w:rPr>
        <w:t>panameños.</w:t>
      </w:r>
    </w:p>
    <w:p w14:paraId="20F1DB2E" w14:textId="77777777" w:rsidR="002C6D32" w:rsidRDefault="002C6D32" w:rsidP="002C6D32">
      <w:pPr>
        <w:pStyle w:val="Prrafodelista"/>
        <w:numPr>
          <w:ilvl w:val="2"/>
          <w:numId w:val="35"/>
        </w:numPr>
        <w:rPr>
          <w:ins w:id="123" w:author="Logistics-isc" w:date="2024-09-17T13:25:00Z"/>
          <w:sz w:val="22"/>
          <w:szCs w:val="18"/>
          <w:lang w:val="es-PA"/>
        </w:rPr>
      </w:pPr>
      <w:ins w:id="124" w:author="Logistics-isc" w:date="2024-09-17T13:25:00Z">
        <w:r>
          <w:rPr>
            <w:sz w:val="22"/>
            <w:szCs w:val="18"/>
            <w:lang w:val="es-PA"/>
          </w:rPr>
          <w:t xml:space="preserve">Nivel educativo: desde personas que acaban de terminar Premedia hasta personas que dejaron de estudiar y quieren volver a terminar. </w:t>
        </w:r>
      </w:ins>
    </w:p>
    <w:p w14:paraId="79722C47" w14:textId="77777777" w:rsidR="002C6D32" w:rsidRDefault="002C6D32" w:rsidP="002C6D32">
      <w:pPr>
        <w:pStyle w:val="Prrafodelista"/>
        <w:numPr>
          <w:ilvl w:val="2"/>
          <w:numId w:val="35"/>
        </w:numPr>
        <w:rPr>
          <w:ins w:id="125" w:author="Logistics-isc" w:date="2024-09-17T13:25:00Z"/>
          <w:sz w:val="22"/>
          <w:szCs w:val="18"/>
          <w:lang w:val="es-PA"/>
        </w:rPr>
      </w:pPr>
      <w:ins w:id="126" w:author="Logistics-isc" w:date="2024-09-17T13:25:00Z">
        <w:r>
          <w:rPr>
            <w:sz w:val="22"/>
            <w:szCs w:val="18"/>
            <w:lang w:val="es-PA"/>
          </w:rPr>
          <w:t xml:space="preserve">Ingresos: desde ingresos familiar desde $600 en adelante. </w:t>
        </w:r>
      </w:ins>
    </w:p>
    <w:p w14:paraId="2C19A551" w14:textId="77777777" w:rsidR="002C6D32" w:rsidRDefault="002C6D32" w:rsidP="002C6D32">
      <w:pPr>
        <w:pStyle w:val="Prrafodelista"/>
        <w:numPr>
          <w:ilvl w:val="2"/>
          <w:numId w:val="35"/>
        </w:numPr>
        <w:rPr>
          <w:ins w:id="127" w:author="Logistics-isc" w:date="2024-09-17T13:25:00Z"/>
          <w:sz w:val="22"/>
          <w:szCs w:val="18"/>
          <w:lang w:val="es-PA"/>
        </w:rPr>
      </w:pPr>
      <w:ins w:id="128" w:author="Logistics-isc" w:date="2024-09-17T13:25:00Z">
        <w:r>
          <w:rPr>
            <w:sz w:val="22"/>
            <w:szCs w:val="18"/>
            <w:lang w:val="es-PA"/>
          </w:rPr>
          <w:t xml:space="preserve">Ocupación: Estudiantes. </w:t>
        </w:r>
      </w:ins>
    </w:p>
    <w:p w14:paraId="6EE7E246" w14:textId="77777777" w:rsidR="002C6D32" w:rsidRDefault="002C6D32" w:rsidP="002C6D32">
      <w:pPr>
        <w:pStyle w:val="Prrafodelista"/>
        <w:numPr>
          <w:ilvl w:val="1"/>
          <w:numId w:val="35"/>
        </w:numPr>
        <w:rPr>
          <w:ins w:id="129" w:author="Logistics-isc" w:date="2024-09-17T13:25:00Z"/>
          <w:sz w:val="22"/>
          <w:szCs w:val="18"/>
          <w:lang w:val="es-PA"/>
        </w:rPr>
      </w:pPr>
      <w:ins w:id="130" w:author="Logistics-isc" w:date="2024-09-17T13:25:00Z">
        <w:r>
          <w:rPr>
            <w:sz w:val="22"/>
            <w:szCs w:val="18"/>
            <w:lang w:val="es-PA"/>
          </w:rPr>
          <w:t xml:space="preserve">Técnicos: </w:t>
        </w:r>
      </w:ins>
    </w:p>
    <w:p w14:paraId="50E08D11" w14:textId="77777777" w:rsidR="002C6D32" w:rsidRDefault="002C6D32" w:rsidP="002C6D32">
      <w:pPr>
        <w:pStyle w:val="Prrafodelista"/>
        <w:numPr>
          <w:ilvl w:val="2"/>
          <w:numId w:val="35"/>
        </w:numPr>
        <w:rPr>
          <w:ins w:id="131" w:author="Logistics-isc" w:date="2024-09-17T13:25:00Z"/>
          <w:sz w:val="22"/>
          <w:szCs w:val="18"/>
          <w:lang w:val="es-PA"/>
        </w:rPr>
      </w:pPr>
      <w:ins w:id="132" w:author="Logistics-isc" w:date="2024-09-17T13:25:00Z">
        <w:r>
          <w:rPr>
            <w:sz w:val="22"/>
            <w:szCs w:val="18"/>
            <w:lang w:val="es-PA"/>
          </w:rPr>
          <w:t>Edad: Mayores de 18 años.</w:t>
        </w:r>
      </w:ins>
    </w:p>
    <w:p w14:paraId="3539A23A" w14:textId="490AFE05" w:rsidR="002C6D32" w:rsidRDefault="002C6D32" w:rsidP="002C6D32">
      <w:pPr>
        <w:pStyle w:val="Prrafodelista"/>
        <w:numPr>
          <w:ilvl w:val="2"/>
          <w:numId w:val="35"/>
        </w:numPr>
        <w:rPr>
          <w:ins w:id="133" w:author="Logistics-isc" w:date="2024-09-17T13:25:00Z"/>
          <w:sz w:val="22"/>
          <w:szCs w:val="18"/>
          <w:lang w:val="es-PA"/>
        </w:rPr>
      </w:pPr>
      <w:ins w:id="134" w:author="Logistics-isc" w:date="2024-09-17T13:25:00Z">
        <w:r>
          <w:rPr>
            <w:sz w:val="22"/>
            <w:szCs w:val="18"/>
            <w:lang w:val="es-PA"/>
          </w:rPr>
          <w:t xml:space="preserve">Ubicación geográfica: </w:t>
        </w:r>
      </w:ins>
      <w:ins w:id="135" w:author="Logistics-isc" w:date="2024-09-17T13:28:00Z">
        <w:r>
          <w:rPr>
            <w:sz w:val="22"/>
            <w:szCs w:val="18"/>
            <w:lang w:val="es-PA"/>
          </w:rPr>
          <w:t>panameños</w:t>
        </w:r>
      </w:ins>
      <w:ins w:id="136" w:author="Logistics-isc" w:date="2024-09-17T13:25:00Z">
        <w:r>
          <w:rPr>
            <w:sz w:val="22"/>
            <w:szCs w:val="18"/>
            <w:lang w:val="es-PA"/>
          </w:rPr>
          <w:t xml:space="preserve"> y extranjeros. </w:t>
        </w:r>
      </w:ins>
    </w:p>
    <w:p w14:paraId="7F1168F4" w14:textId="77777777" w:rsidR="002C6D32" w:rsidRDefault="002C6D32" w:rsidP="002C6D32">
      <w:pPr>
        <w:pStyle w:val="Prrafodelista"/>
        <w:numPr>
          <w:ilvl w:val="2"/>
          <w:numId w:val="35"/>
        </w:numPr>
        <w:rPr>
          <w:ins w:id="137" w:author="Logistics-isc" w:date="2024-09-17T13:25:00Z"/>
          <w:sz w:val="22"/>
          <w:szCs w:val="18"/>
          <w:lang w:val="es-PA"/>
        </w:rPr>
      </w:pPr>
      <w:ins w:id="138" w:author="Logistics-isc" w:date="2024-09-17T13:25:00Z">
        <w:r>
          <w:rPr>
            <w:sz w:val="22"/>
            <w:szCs w:val="18"/>
            <w:lang w:val="es-PA"/>
          </w:rPr>
          <w:t xml:space="preserve">Nivel educativo: para personas con bachiller marítimo y comercio. </w:t>
        </w:r>
      </w:ins>
    </w:p>
    <w:p w14:paraId="59F44955" w14:textId="77777777" w:rsidR="002C6D32" w:rsidRDefault="002C6D32" w:rsidP="002C6D32">
      <w:pPr>
        <w:pStyle w:val="Prrafodelista"/>
        <w:numPr>
          <w:ilvl w:val="2"/>
          <w:numId w:val="35"/>
        </w:numPr>
        <w:rPr>
          <w:ins w:id="139" w:author="Logistics-isc" w:date="2024-09-17T13:25:00Z"/>
          <w:sz w:val="22"/>
          <w:szCs w:val="18"/>
          <w:lang w:val="es-PA"/>
        </w:rPr>
      </w:pPr>
      <w:ins w:id="140" w:author="Logistics-isc" w:date="2024-09-17T13:25:00Z">
        <w:r>
          <w:rPr>
            <w:sz w:val="22"/>
            <w:szCs w:val="18"/>
            <w:lang w:val="es-PA"/>
          </w:rPr>
          <w:t xml:space="preserve">Ingresos: desde un ingreso familiar desde $600 en adelante. </w:t>
        </w:r>
      </w:ins>
    </w:p>
    <w:p w14:paraId="0BAE22EA" w14:textId="77777777" w:rsidR="002C6D32" w:rsidRDefault="002C6D32" w:rsidP="002C6D32">
      <w:pPr>
        <w:pStyle w:val="Prrafodelista"/>
        <w:numPr>
          <w:ilvl w:val="2"/>
          <w:numId w:val="35"/>
        </w:numPr>
        <w:rPr>
          <w:ins w:id="141" w:author="Logistics-isc" w:date="2024-09-17T13:25:00Z"/>
          <w:sz w:val="22"/>
          <w:szCs w:val="18"/>
          <w:lang w:val="es-PA"/>
        </w:rPr>
      </w:pPr>
      <w:ins w:id="142" w:author="Logistics-isc" w:date="2024-09-17T13:25:00Z">
        <w:r>
          <w:rPr>
            <w:sz w:val="22"/>
            <w:szCs w:val="18"/>
            <w:lang w:val="es-PA"/>
          </w:rPr>
          <w:t xml:space="preserve">Ocupación: estudiantes. </w:t>
        </w:r>
      </w:ins>
    </w:p>
    <w:p w14:paraId="179808C3" w14:textId="4BFCEB4F" w:rsidR="00FE14B9" w:rsidRDefault="00FE14B9" w:rsidP="00FE14B9">
      <w:pPr>
        <w:pStyle w:val="Prrafodelista"/>
        <w:numPr>
          <w:ilvl w:val="1"/>
          <w:numId w:val="35"/>
        </w:numPr>
        <w:rPr>
          <w:ins w:id="143" w:author="Logistics-isc" w:date="2024-09-17T13:32:00Z"/>
          <w:sz w:val="22"/>
          <w:szCs w:val="18"/>
          <w:lang w:val="es-PA"/>
        </w:rPr>
      </w:pPr>
      <w:ins w:id="144" w:author="Logistics-isc" w:date="2024-09-17T13:31:00Z">
        <w:r>
          <w:rPr>
            <w:sz w:val="22"/>
            <w:szCs w:val="18"/>
            <w:lang w:val="es-PA"/>
          </w:rPr>
          <w:t>Certificaciones STCW:</w:t>
        </w:r>
      </w:ins>
    </w:p>
    <w:p w14:paraId="2C521816" w14:textId="7E5F2E68" w:rsidR="00FE14B9" w:rsidRDefault="00FE14B9" w:rsidP="00FE14B9">
      <w:pPr>
        <w:pStyle w:val="Prrafodelista"/>
        <w:numPr>
          <w:ilvl w:val="2"/>
          <w:numId w:val="35"/>
        </w:numPr>
        <w:rPr>
          <w:ins w:id="145" w:author="Logistics-isc" w:date="2024-09-17T13:32:00Z"/>
          <w:sz w:val="22"/>
          <w:szCs w:val="18"/>
          <w:lang w:val="es-PA"/>
        </w:rPr>
      </w:pPr>
      <w:ins w:id="146" w:author="Logistics-isc" w:date="2024-09-17T13:32:00Z">
        <w:r>
          <w:rPr>
            <w:sz w:val="22"/>
            <w:szCs w:val="18"/>
            <w:lang w:val="es-PA"/>
          </w:rPr>
          <w:t>Edad: Mayores de 21 años.</w:t>
        </w:r>
      </w:ins>
    </w:p>
    <w:p w14:paraId="2198F563" w14:textId="77777777" w:rsidR="00FE14B9" w:rsidRDefault="00FE14B9" w:rsidP="00FE14B9">
      <w:pPr>
        <w:pStyle w:val="Prrafodelista"/>
        <w:numPr>
          <w:ilvl w:val="2"/>
          <w:numId w:val="35"/>
        </w:numPr>
        <w:rPr>
          <w:ins w:id="147" w:author="Logistics-isc" w:date="2024-09-17T13:32:00Z"/>
          <w:sz w:val="22"/>
          <w:szCs w:val="18"/>
          <w:lang w:val="es-PA"/>
        </w:rPr>
      </w:pPr>
      <w:ins w:id="148" w:author="Logistics-isc" w:date="2024-09-17T13:32:00Z">
        <w:r>
          <w:rPr>
            <w:sz w:val="22"/>
            <w:szCs w:val="18"/>
            <w:lang w:val="es-PA"/>
          </w:rPr>
          <w:t xml:space="preserve">Ubicación geográfica: panameños y extranjeros. </w:t>
        </w:r>
      </w:ins>
    </w:p>
    <w:p w14:paraId="040A9622" w14:textId="7DDBFE6F" w:rsidR="00FE14B9" w:rsidRDefault="00FE14B9" w:rsidP="00FE14B9">
      <w:pPr>
        <w:pStyle w:val="Prrafodelista"/>
        <w:numPr>
          <w:ilvl w:val="2"/>
          <w:numId w:val="35"/>
        </w:numPr>
        <w:rPr>
          <w:ins w:id="149" w:author="Logistics-isc" w:date="2024-09-17T13:32:00Z"/>
          <w:sz w:val="22"/>
          <w:szCs w:val="18"/>
          <w:lang w:val="es-PA"/>
        </w:rPr>
      </w:pPr>
      <w:ins w:id="150" w:author="Logistics-isc" w:date="2024-09-17T13:32:00Z">
        <w:r>
          <w:rPr>
            <w:sz w:val="22"/>
            <w:szCs w:val="18"/>
            <w:lang w:val="es-PA"/>
          </w:rPr>
          <w:t xml:space="preserve">Nivel educativo: </w:t>
        </w:r>
      </w:ins>
      <w:ins w:id="151" w:author="Logistics-isc" w:date="2024-09-17T13:33:00Z">
        <w:r>
          <w:rPr>
            <w:sz w:val="22"/>
            <w:szCs w:val="18"/>
            <w:lang w:val="es-PA"/>
          </w:rPr>
          <w:t>personas con nivel Premedia completada</w:t>
        </w:r>
      </w:ins>
      <w:ins w:id="152" w:author="Logistics-isc" w:date="2024-09-17T13:32:00Z">
        <w:r>
          <w:rPr>
            <w:sz w:val="22"/>
            <w:szCs w:val="18"/>
            <w:lang w:val="es-PA"/>
          </w:rPr>
          <w:t xml:space="preserve">. </w:t>
        </w:r>
      </w:ins>
    </w:p>
    <w:p w14:paraId="252E4E8D" w14:textId="77777777" w:rsidR="00FE14B9" w:rsidRDefault="00FE14B9" w:rsidP="00FE14B9">
      <w:pPr>
        <w:pStyle w:val="Prrafodelista"/>
        <w:numPr>
          <w:ilvl w:val="2"/>
          <w:numId w:val="35"/>
        </w:numPr>
        <w:rPr>
          <w:ins w:id="153" w:author="Logistics-isc" w:date="2024-09-17T13:32:00Z"/>
          <w:sz w:val="22"/>
          <w:szCs w:val="18"/>
          <w:lang w:val="es-PA"/>
        </w:rPr>
      </w:pPr>
      <w:ins w:id="154" w:author="Logistics-isc" w:date="2024-09-17T13:32:00Z">
        <w:r>
          <w:rPr>
            <w:sz w:val="22"/>
            <w:szCs w:val="18"/>
            <w:lang w:val="es-PA"/>
          </w:rPr>
          <w:t xml:space="preserve">Ingresos: desde un ingreso familiar desde $600 en adelante. </w:t>
        </w:r>
      </w:ins>
    </w:p>
    <w:p w14:paraId="0CD3953C" w14:textId="67372D98" w:rsidR="00FE14B9" w:rsidRPr="00FE14B9" w:rsidRDefault="00FE14B9">
      <w:pPr>
        <w:pStyle w:val="Prrafodelista"/>
        <w:numPr>
          <w:ilvl w:val="2"/>
          <w:numId w:val="35"/>
        </w:numPr>
        <w:rPr>
          <w:ins w:id="155" w:author="Logistics-isc" w:date="2024-09-17T13:31:00Z"/>
          <w:sz w:val="22"/>
          <w:szCs w:val="18"/>
          <w:lang w:val="es-PA"/>
          <w:rPrChange w:id="156" w:author="Logistics-isc" w:date="2024-09-17T13:32:00Z">
            <w:rPr>
              <w:ins w:id="157" w:author="Logistics-isc" w:date="2024-09-17T13:31:00Z"/>
              <w:lang w:val="es-PA"/>
            </w:rPr>
          </w:rPrChange>
        </w:rPr>
        <w:pPrChange w:id="158" w:author="Logistics-isc" w:date="2024-09-17T13:32:00Z">
          <w:pPr>
            <w:pStyle w:val="Prrafodelista"/>
            <w:numPr>
              <w:ilvl w:val="1"/>
              <w:numId w:val="35"/>
            </w:numPr>
            <w:ind w:left="1440" w:hanging="360"/>
          </w:pPr>
        </w:pPrChange>
      </w:pPr>
      <w:ins w:id="159" w:author="Logistics-isc" w:date="2024-09-17T13:32:00Z">
        <w:r>
          <w:rPr>
            <w:sz w:val="22"/>
            <w:szCs w:val="18"/>
            <w:lang w:val="es-PA"/>
          </w:rPr>
          <w:t>Ocupación: est</w:t>
        </w:r>
      </w:ins>
      <w:r w:rsidR="006E5AFC">
        <w:rPr>
          <w:sz w:val="22"/>
          <w:szCs w:val="18"/>
          <w:lang w:val="es-PA"/>
        </w:rPr>
        <w:t>udiantes; profesionales</w:t>
      </w:r>
      <w:ins w:id="160" w:author="Logistics-isc" w:date="2024-09-17T13:32:00Z">
        <w:r>
          <w:rPr>
            <w:sz w:val="22"/>
            <w:szCs w:val="18"/>
            <w:lang w:val="es-PA"/>
          </w:rPr>
          <w:t xml:space="preserve">. </w:t>
        </w:r>
      </w:ins>
    </w:p>
    <w:p w14:paraId="288674E4" w14:textId="18054FF6" w:rsidR="00FE14B9" w:rsidRDefault="00AF5AFF" w:rsidP="00FE14B9">
      <w:pPr>
        <w:pStyle w:val="Prrafodelista"/>
        <w:numPr>
          <w:ilvl w:val="1"/>
          <w:numId w:val="35"/>
        </w:numPr>
        <w:rPr>
          <w:ins w:id="161" w:author="Logistics-isc" w:date="2024-09-17T13:32:00Z"/>
          <w:sz w:val="22"/>
          <w:szCs w:val="18"/>
          <w:lang w:val="es-PA"/>
        </w:rPr>
      </w:pPr>
      <w:r>
        <w:rPr>
          <w:sz w:val="22"/>
          <w:szCs w:val="18"/>
          <w:lang w:val="es-PA"/>
        </w:rPr>
        <w:t>Tramitación</w:t>
      </w:r>
      <w:ins w:id="162" w:author="Logistics-isc" w:date="2024-09-17T13:31:00Z">
        <w:r w:rsidR="00FE14B9">
          <w:rPr>
            <w:sz w:val="22"/>
            <w:szCs w:val="18"/>
            <w:lang w:val="es-PA"/>
          </w:rPr>
          <w:t xml:space="preserve"> de documentación para gente del mar</w:t>
        </w:r>
      </w:ins>
      <w:ins w:id="163" w:author="Logistics-isc" w:date="2024-09-17T13:32:00Z">
        <w:r w:rsidR="00FE14B9">
          <w:rPr>
            <w:sz w:val="22"/>
            <w:szCs w:val="18"/>
            <w:lang w:val="es-PA"/>
          </w:rPr>
          <w:t xml:space="preserve">: </w:t>
        </w:r>
      </w:ins>
    </w:p>
    <w:p w14:paraId="24ED22C5" w14:textId="0122EFAE" w:rsidR="00FE14B9" w:rsidRPr="00AF5AFF" w:rsidRDefault="00FE14B9" w:rsidP="00AF5AFF">
      <w:pPr>
        <w:pStyle w:val="Prrafodelista"/>
        <w:numPr>
          <w:ilvl w:val="2"/>
          <w:numId w:val="35"/>
        </w:numPr>
        <w:rPr>
          <w:ins w:id="164" w:author="Logistics-isc" w:date="2024-09-17T13:32:00Z"/>
          <w:sz w:val="22"/>
          <w:szCs w:val="18"/>
          <w:lang w:val="es-PA"/>
        </w:rPr>
      </w:pPr>
      <w:ins w:id="165" w:author="Logistics-isc" w:date="2024-09-17T13:32:00Z">
        <w:r>
          <w:rPr>
            <w:sz w:val="22"/>
            <w:szCs w:val="18"/>
            <w:lang w:val="es-PA"/>
          </w:rPr>
          <w:t xml:space="preserve">Edad: Mayores de </w:t>
        </w:r>
      </w:ins>
      <w:ins w:id="166" w:author="Logistics-isc" w:date="2024-09-17T13:33:00Z">
        <w:r>
          <w:rPr>
            <w:sz w:val="22"/>
            <w:szCs w:val="18"/>
            <w:lang w:val="es-PA"/>
          </w:rPr>
          <w:t>21</w:t>
        </w:r>
      </w:ins>
      <w:ins w:id="167" w:author="Logistics-isc" w:date="2024-09-17T13:32:00Z">
        <w:r>
          <w:rPr>
            <w:sz w:val="22"/>
            <w:szCs w:val="18"/>
            <w:lang w:val="es-PA"/>
          </w:rPr>
          <w:t xml:space="preserve"> años.</w:t>
        </w:r>
      </w:ins>
    </w:p>
    <w:p w14:paraId="385BA759" w14:textId="77777777" w:rsidR="00FE14B9" w:rsidRDefault="00FE14B9" w:rsidP="00FE14B9">
      <w:pPr>
        <w:pStyle w:val="Prrafodelista"/>
        <w:numPr>
          <w:ilvl w:val="2"/>
          <w:numId w:val="35"/>
        </w:numPr>
        <w:rPr>
          <w:ins w:id="168" w:author="Logistics-isc" w:date="2024-09-17T13:32:00Z"/>
          <w:sz w:val="22"/>
          <w:szCs w:val="18"/>
          <w:lang w:val="es-PA"/>
        </w:rPr>
      </w:pPr>
      <w:ins w:id="169" w:author="Logistics-isc" w:date="2024-09-17T13:32:00Z">
        <w:r>
          <w:rPr>
            <w:sz w:val="22"/>
            <w:szCs w:val="18"/>
            <w:lang w:val="es-PA"/>
          </w:rPr>
          <w:t xml:space="preserve">Ubicación geográfica: panameños y extranjeros. </w:t>
        </w:r>
      </w:ins>
    </w:p>
    <w:p w14:paraId="2F2FDB9F" w14:textId="1AC972A8" w:rsidR="00FE14B9" w:rsidRDefault="00FE14B9" w:rsidP="00FE14B9">
      <w:pPr>
        <w:pStyle w:val="Prrafodelista"/>
        <w:numPr>
          <w:ilvl w:val="2"/>
          <w:numId w:val="35"/>
        </w:numPr>
        <w:rPr>
          <w:ins w:id="170" w:author="Logistics-isc" w:date="2024-09-17T13:32:00Z"/>
          <w:sz w:val="22"/>
          <w:szCs w:val="18"/>
          <w:lang w:val="es-PA"/>
        </w:rPr>
      </w:pPr>
      <w:ins w:id="171" w:author="Logistics-isc" w:date="2024-09-17T13:32:00Z">
        <w:r>
          <w:rPr>
            <w:sz w:val="22"/>
            <w:szCs w:val="18"/>
            <w:lang w:val="es-PA"/>
          </w:rPr>
          <w:t xml:space="preserve">Nivel educativo: </w:t>
        </w:r>
      </w:ins>
      <w:r w:rsidR="00AF5AFF">
        <w:rPr>
          <w:sz w:val="22"/>
          <w:szCs w:val="18"/>
          <w:lang w:val="es-PA"/>
        </w:rPr>
        <w:t>personas en búsqueda de empleo que quiera capacitarse / tramitar documentación; personas con embarcaciones de diferentes tamaños que quieren mantenerse al día con documentación necesaria para operar; profesionales en el área marítima que requieren de cursos / certificaciones</w:t>
      </w:r>
    </w:p>
    <w:p w14:paraId="2EB199C4" w14:textId="50230F8A" w:rsidR="00FE14B9" w:rsidRDefault="00FE14B9" w:rsidP="00FE14B9">
      <w:pPr>
        <w:pStyle w:val="Prrafodelista"/>
        <w:numPr>
          <w:ilvl w:val="2"/>
          <w:numId w:val="35"/>
        </w:numPr>
        <w:rPr>
          <w:ins w:id="172" w:author="Logistics-isc" w:date="2024-09-17T13:32:00Z"/>
          <w:sz w:val="22"/>
          <w:szCs w:val="18"/>
          <w:lang w:val="es-PA"/>
        </w:rPr>
      </w:pPr>
      <w:ins w:id="173" w:author="Logistics-isc" w:date="2024-09-17T13:32:00Z">
        <w:r>
          <w:rPr>
            <w:sz w:val="22"/>
            <w:szCs w:val="18"/>
            <w:lang w:val="es-PA"/>
          </w:rPr>
          <w:t xml:space="preserve">Ocupación: </w:t>
        </w:r>
      </w:ins>
      <w:r w:rsidR="00AF5AFF">
        <w:rPr>
          <w:sz w:val="22"/>
          <w:szCs w:val="18"/>
          <w:lang w:val="es-PA"/>
        </w:rPr>
        <w:t>Profesionales; dueños de embarcaciones.</w:t>
      </w:r>
    </w:p>
    <w:p w14:paraId="28809B38" w14:textId="77777777" w:rsidR="00FE14B9" w:rsidRPr="00FE14B9" w:rsidRDefault="00FE14B9">
      <w:pPr>
        <w:pStyle w:val="Prrafodelista"/>
        <w:ind w:left="1440"/>
        <w:rPr>
          <w:ins w:id="174" w:author="Logistics-isc" w:date="2024-09-17T13:24:00Z"/>
          <w:sz w:val="22"/>
          <w:szCs w:val="18"/>
          <w:lang w:val="es-PA"/>
          <w:rPrChange w:id="175" w:author="Logistics-isc" w:date="2024-09-17T13:31:00Z">
            <w:rPr>
              <w:ins w:id="176" w:author="Logistics-isc" w:date="2024-09-17T13:24:00Z"/>
              <w:lang w:val="es-PA"/>
            </w:rPr>
          </w:rPrChange>
        </w:rPr>
        <w:pPrChange w:id="177" w:author="Logistics-isc" w:date="2024-09-17T13:32:00Z">
          <w:pPr>
            <w:pStyle w:val="Prrafodelista"/>
          </w:pPr>
        </w:pPrChange>
      </w:pPr>
    </w:p>
    <w:p w14:paraId="2417D4F7" w14:textId="47A0D615" w:rsidR="002C6D32" w:rsidRPr="00BE75A8" w:rsidRDefault="002C6D32">
      <w:pPr>
        <w:pStyle w:val="Prrafodelista"/>
        <w:rPr>
          <w:ins w:id="178" w:author="Logistics-isc" w:date="2024-09-17T13:23:00Z"/>
          <w:sz w:val="22"/>
          <w:szCs w:val="18"/>
          <w:lang w:val="es-PA"/>
          <w:rPrChange w:id="179" w:author="Logistics-isc" w:date="2024-09-17T13:15:00Z">
            <w:rPr>
              <w:ins w:id="180" w:author="Logistics-isc" w:date="2024-09-17T13:23:00Z"/>
              <w:lang w:val="es-PA"/>
            </w:rPr>
          </w:rPrChange>
        </w:rPr>
        <w:pPrChange w:id="181" w:author="Logistics-isc" w:date="2024-09-17T13:23:00Z">
          <w:pPr>
            <w:numPr>
              <w:ilvl w:val="2"/>
              <w:numId w:val="11"/>
            </w:numPr>
            <w:tabs>
              <w:tab w:val="num" w:pos="2160"/>
            </w:tabs>
            <w:ind w:left="2160" w:hanging="360"/>
          </w:pPr>
        </w:pPrChange>
      </w:pPr>
    </w:p>
    <w:p w14:paraId="2B95A15A" w14:textId="77777777" w:rsidR="00BE75A8" w:rsidRDefault="00BE75A8">
      <w:pPr>
        <w:jc w:val="left"/>
        <w:rPr>
          <w:ins w:id="182" w:author="Logistics-isc" w:date="2024-09-17T13:15:00Z"/>
          <w:sz w:val="22"/>
          <w:szCs w:val="18"/>
          <w:lang w:val="es-PA"/>
        </w:rPr>
      </w:pPr>
      <w:ins w:id="183" w:author="Logistics-isc" w:date="2024-09-17T13:15:00Z">
        <w:r>
          <w:rPr>
            <w:sz w:val="22"/>
            <w:szCs w:val="18"/>
            <w:lang w:val="es-PA"/>
          </w:rPr>
          <w:br w:type="page"/>
        </w:r>
      </w:ins>
    </w:p>
    <w:p w14:paraId="0006ACD6" w14:textId="7DB533EA" w:rsidR="00C16A7C" w:rsidRPr="007E0909" w:rsidRDefault="00C16A7C" w:rsidP="00C16A7C">
      <w:pPr>
        <w:numPr>
          <w:ilvl w:val="3"/>
          <w:numId w:val="11"/>
        </w:numPr>
        <w:rPr>
          <w:sz w:val="22"/>
          <w:szCs w:val="18"/>
          <w:lang w:val="es-PA"/>
        </w:rPr>
      </w:pPr>
      <w:r w:rsidRPr="007E0909">
        <w:rPr>
          <w:sz w:val="22"/>
          <w:szCs w:val="18"/>
          <w:lang w:val="es-PA"/>
        </w:rPr>
        <w:lastRenderedPageBreak/>
        <w:t xml:space="preserve">Puntos clave: </w:t>
      </w:r>
    </w:p>
    <w:p w14:paraId="4C42129F" w14:textId="371B1521" w:rsidR="00C16A7C" w:rsidRPr="007E0909" w:rsidRDefault="00C16A7C" w:rsidP="00C16A7C">
      <w:pPr>
        <w:numPr>
          <w:ilvl w:val="4"/>
          <w:numId w:val="11"/>
        </w:numPr>
        <w:rPr>
          <w:sz w:val="22"/>
          <w:szCs w:val="18"/>
          <w:lang w:val="es-PA"/>
        </w:rPr>
      </w:pPr>
      <w:r w:rsidRPr="007E0909">
        <w:rPr>
          <w:sz w:val="22"/>
          <w:szCs w:val="18"/>
          <w:lang w:val="es-PA"/>
        </w:rPr>
        <w:t>interés en bachilleres, técnicos o certificados marítimos.</w:t>
      </w:r>
    </w:p>
    <w:p w14:paraId="7ED25D7E" w14:textId="419A67CE" w:rsidR="00C16A7C" w:rsidRPr="007E0909" w:rsidRDefault="00C16A7C" w:rsidP="00C16A7C">
      <w:pPr>
        <w:numPr>
          <w:ilvl w:val="4"/>
          <w:numId w:val="11"/>
        </w:numPr>
        <w:rPr>
          <w:sz w:val="22"/>
          <w:szCs w:val="18"/>
          <w:lang w:val="es-PA"/>
        </w:rPr>
      </w:pPr>
      <w:r w:rsidRPr="007E0909">
        <w:rPr>
          <w:sz w:val="22"/>
          <w:szCs w:val="18"/>
          <w:lang w:val="es-PA"/>
        </w:rPr>
        <w:t>Deseo de avanzar en la carrera marítima.</w:t>
      </w:r>
    </w:p>
    <w:p w14:paraId="50E65249" w14:textId="103D24B6" w:rsidR="00C16A7C" w:rsidRPr="007E0909" w:rsidRDefault="00C16A7C" w:rsidP="00C16A7C">
      <w:pPr>
        <w:numPr>
          <w:ilvl w:val="4"/>
          <w:numId w:val="11"/>
        </w:numPr>
        <w:rPr>
          <w:sz w:val="22"/>
          <w:szCs w:val="18"/>
          <w:lang w:val="es-PA"/>
        </w:rPr>
      </w:pPr>
      <w:r w:rsidRPr="007E0909">
        <w:rPr>
          <w:sz w:val="22"/>
          <w:szCs w:val="18"/>
          <w:lang w:val="es-PA"/>
        </w:rPr>
        <w:t xml:space="preserve">Necesidad de realizar trámites y obtener documentación oficial. </w:t>
      </w:r>
    </w:p>
    <w:p w14:paraId="6BBCB9DF" w14:textId="716343CA" w:rsidR="00C16A7C" w:rsidRPr="007E0909" w:rsidRDefault="00846907" w:rsidP="00C16A7C">
      <w:pPr>
        <w:numPr>
          <w:ilvl w:val="2"/>
          <w:numId w:val="11"/>
        </w:numPr>
        <w:rPr>
          <w:sz w:val="22"/>
          <w:szCs w:val="18"/>
          <w:lang w:val="es-PA"/>
        </w:rPr>
      </w:pPr>
      <w:r w:rsidRPr="007E0909">
        <w:rPr>
          <w:sz w:val="22"/>
          <w:szCs w:val="18"/>
          <w:lang w:val="es-PA"/>
        </w:rPr>
        <w:t>LISC</w:t>
      </w:r>
      <w:r w:rsidR="00C16A7C" w:rsidRPr="007E0909">
        <w:rPr>
          <w:sz w:val="22"/>
          <w:szCs w:val="18"/>
          <w:lang w:val="es-PA"/>
        </w:rPr>
        <w:t>: Candidatos que buscan oportunidades laborales en el sector de cruceros y mercantes. Estos individuos deben cumplir con criterios específicos para calificar para posiciones en barcos y líneas mercantes.</w:t>
      </w:r>
    </w:p>
    <w:p w14:paraId="2FCE1747" w14:textId="3570FB6A" w:rsidR="00C16A7C" w:rsidRPr="007E0909" w:rsidRDefault="00C16A7C" w:rsidP="00C16A7C">
      <w:pPr>
        <w:numPr>
          <w:ilvl w:val="3"/>
          <w:numId w:val="11"/>
        </w:numPr>
        <w:rPr>
          <w:sz w:val="22"/>
          <w:szCs w:val="18"/>
          <w:lang w:val="es-PA"/>
        </w:rPr>
      </w:pPr>
      <w:r w:rsidRPr="007E0909">
        <w:rPr>
          <w:sz w:val="22"/>
          <w:szCs w:val="18"/>
          <w:lang w:val="es-PA"/>
        </w:rPr>
        <w:t xml:space="preserve">Puntos clave: </w:t>
      </w:r>
    </w:p>
    <w:p w14:paraId="3CC302B0" w14:textId="53064DAC" w:rsidR="00C16A7C" w:rsidRPr="007E0909" w:rsidRDefault="00C16A7C" w:rsidP="00C16A7C">
      <w:pPr>
        <w:numPr>
          <w:ilvl w:val="4"/>
          <w:numId w:val="11"/>
        </w:numPr>
        <w:rPr>
          <w:sz w:val="22"/>
          <w:szCs w:val="18"/>
        </w:rPr>
      </w:pPr>
      <w:r w:rsidRPr="007E0909">
        <w:rPr>
          <w:sz w:val="22"/>
          <w:szCs w:val="18"/>
        </w:rPr>
        <w:t>Menores de 50 años.</w:t>
      </w:r>
    </w:p>
    <w:p w14:paraId="204AE5C4" w14:textId="23D3DD9B" w:rsidR="00C16A7C" w:rsidRPr="007E0909" w:rsidRDefault="00C16A7C" w:rsidP="00C16A7C">
      <w:pPr>
        <w:numPr>
          <w:ilvl w:val="4"/>
          <w:numId w:val="11"/>
        </w:numPr>
        <w:rPr>
          <w:sz w:val="22"/>
          <w:szCs w:val="18"/>
          <w:lang w:val="es-PA"/>
        </w:rPr>
      </w:pPr>
      <w:r w:rsidRPr="007E0909">
        <w:rPr>
          <w:sz w:val="22"/>
          <w:szCs w:val="18"/>
          <w:lang w:val="es-PA"/>
        </w:rPr>
        <w:t>Nivel de inglés intermedio a alto.</w:t>
      </w:r>
    </w:p>
    <w:p w14:paraId="745D6325" w14:textId="3452505D" w:rsidR="00C16A7C" w:rsidRPr="007E0909" w:rsidRDefault="00C16A7C" w:rsidP="00C16A7C">
      <w:pPr>
        <w:numPr>
          <w:ilvl w:val="4"/>
          <w:numId w:val="11"/>
        </w:numPr>
        <w:rPr>
          <w:sz w:val="22"/>
          <w:szCs w:val="18"/>
          <w:lang w:val="es-PA"/>
        </w:rPr>
      </w:pPr>
      <w:r w:rsidRPr="007E0909">
        <w:rPr>
          <w:sz w:val="22"/>
          <w:szCs w:val="18"/>
          <w:lang w:val="es-PA"/>
        </w:rPr>
        <w:t>Sin antecedentes de deportación, cancelación de visa o procesos legales con Canadá.</w:t>
      </w:r>
    </w:p>
    <w:p w14:paraId="5DE39694" w14:textId="631C13B8" w:rsidR="00C16A7C" w:rsidRPr="007E0909" w:rsidRDefault="00C16A7C" w:rsidP="00C16A7C">
      <w:pPr>
        <w:numPr>
          <w:ilvl w:val="4"/>
          <w:numId w:val="11"/>
        </w:numPr>
        <w:rPr>
          <w:sz w:val="22"/>
          <w:szCs w:val="18"/>
          <w:lang w:val="es-PA"/>
        </w:rPr>
      </w:pPr>
      <w:r w:rsidRPr="007E0909">
        <w:rPr>
          <w:sz w:val="22"/>
          <w:szCs w:val="18"/>
          <w:lang w:val="es-PA"/>
        </w:rPr>
        <w:t>Sin récord penal ni consumo de drogas ilícitas.</w:t>
      </w:r>
    </w:p>
    <w:p w14:paraId="4EE36A13" w14:textId="33FC9D71" w:rsidR="00846907" w:rsidRDefault="00846907" w:rsidP="00846907">
      <w:pPr>
        <w:numPr>
          <w:ilvl w:val="3"/>
          <w:numId w:val="11"/>
        </w:numPr>
        <w:rPr>
          <w:sz w:val="22"/>
          <w:szCs w:val="18"/>
          <w:lang w:val="es-PA"/>
        </w:rPr>
      </w:pPr>
      <w:r w:rsidRPr="007E0909">
        <w:rPr>
          <w:sz w:val="22"/>
          <w:szCs w:val="18"/>
          <w:lang w:val="es-PA"/>
        </w:rPr>
        <w:t>Cruceros</w:t>
      </w:r>
      <w:r w:rsidR="00C16A7C" w:rsidRPr="007E0909">
        <w:rPr>
          <w:sz w:val="22"/>
          <w:szCs w:val="18"/>
          <w:lang w:val="es-PA"/>
        </w:rPr>
        <w:t xml:space="preserve">: Sean profesionales formados en su área de interés o con altas capacidades en la comunicación en inglés. </w:t>
      </w:r>
    </w:p>
    <w:tbl>
      <w:tblPr>
        <w:tblStyle w:val="Tablaconcuadrcula"/>
        <w:tblW w:w="0" w:type="auto"/>
        <w:tblInd w:w="720" w:type="dxa"/>
        <w:tblLook w:val="04A0" w:firstRow="1" w:lastRow="0" w:firstColumn="1" w:lastColumn="0" w:noHBand="0" w:noVBand="1"/>
      </w:tblPr>
      <w:tblGrid>
        <w:gridCol w:w="5022"/>
        <w:gridCol w:w="5048"/>
      </w:tblGrid>
      <w:tr w:rsidR="00F450B7" w14:paraId="04F83CBF" w14:textId="77777777" w:rsidTr="006F17A2">
        <w:tc>
          <w:tcPr>
            <w:tcW w:w="5022" w:type="dxa"/>
          </w:tcPr>
          <w:p w14:paraId="11EDBED8" w14:textId="3FE68679" w:rsidR="006E5AFC" w:rsidRDefault="006E5AFC" w:rsidP="006E5AFC">
            <w:pPr>
              <w:rPr>
                <w:sz w:val="22"/>
                <w:szCs w:val="18"/>
                <w:lang w:val="es-PA"/>
              </w:rPr>
            </w:pPr>
            <w:r>
              <w:rPr>
                <w:sz w:val="22"/>
                <w:szCs w:val="18"/>
                <w:lang w:val="es-PA"/>
              </w:rPr>
              <w:t>DEPARTAMENTO</w:t>
            </w:r>
          </w:p>
        </w:tc>
        <w:tc>
          <w:tcPr>
            <w:tcW w:w="5048" w:type="dxa"/>
          </w:tcPr>
          <w:p w14:paraId="68BF10E6" w14:textId="20505EB0" w:rsidR="006E5AFC" w:rsidRDefault="006E5AFC" w:rsidP="006E5AFC">
            <w:pPr>
              <w:rPr>
                <w:sz w:val="22"/>
                <w:szCs w:val="18"/>
                <w:lang w:val="es-PA"/>
              </w:rPr>
            </w:pPr>
            <w:r>
              <w:rPr>
                <w:sz w:val="22"/>
                <w:szCs w:val="18"/>
                <w:lang w:val="es-PA"/>
              </w:rPr>
              <w:t>TÓPICOS RELACIONADOS</w:t>
            </w:r>
          </w:p>
        </w:tc>
      </w:tr>
      <w:tr w:rsidR="00F450B7" w:rsidRPr="007E2A06" w14:paraId="3F2A2495" w14:textId="77777777" w:rsidTr="006F17A2">
        <w:tc>
          <w:tcPr>
            <w:tcW w:w="5022" w:type="dxa"/>
          </w:tcPr>
          <w:p w14:paraId="423F2229" w14:textId="3F64F30D" w:rsidR="006E5AFC" w:rsidRPr="006E5AFC" w:rsidRDefault="006E5AFC" w:rsidP="006E5AFC">
            <w:pPr>
              <w:rPr>
                <w:sz w:val="22"/>
                <w:szCs w:val="18"/>
              </w:rPr>
            </w:pPr>
            <w:r w:rsidRPr="006E5AFC">
              <w:rPr>
                <w:sz w:val="22"/>
                <w:szCs w:val="18"/>
              </w:rPr>
              <w:t>ENTRETAINMENT AND CRUISE PROGRAMS DE</w:t>
            </w:r>
            <w:r>
              <w:rPr>
                <w:sz w:val="22"/>
                <w:szCs w:val="18"/>
              </w:rPr>
              <w:t>PT.</w:t>
            </w:r>
          </w:p>
        </w:tc>
        <w:tc>
          <w:tcPr>
            <w:tcW w:w="5048" w:type="dxa"/>
          </w:tcPr>
          <w:p w14:paraId="0B0E5045" w14:textId="0C097663" w:rsidR="006E5AFC" w:rsidRPr="00F450B7" w:rsidRDefault="00F450B7" w:rsidP="006E5AFC">
            <w:pPr>
              <w:rPr>
                <w:sz w:val="22"/>
                <w:szCs w:val="18"/>
                <w:lang w:val="es-ES"/>
              </w:rPr>
            </w:pPr>
            <w:r w:rsidRPr="00F450B7">
              <w:rPr>
                <w:sz w:val="22"/>
                <w:szCs w:val="18"/>
                <w:lang w:val="es-ES"/>
              </w:rPr>
              <w:t>MÚSICA, FIESTAS, JUEGOS, DIVERSIÓN,</w:t>
            </w:r>
            <w:r>
              <w:rPr>
                <w:sz w:val="22"/>
                <w:szCs w:val="18"/>
                <w:lang w:val="es-ES"/>
              </w:rPr>
              <w:t xml:space="preserve"> COMIDA, ACTIVIDADES RECREATIVAS, BUCEO, DIVERSIÓN EN EL MAR, SURF, KITESURF, PADDLEBOARDING, INTERESES EN VIDA ACUATICA</w:t>
            </w:r>
            <w:r w:rsidR="00C34ABB">
              <w:rPr>
                <w:sz w:val="22"/>
                <w:szCs w:val="18"/>
                <w:lang w:val="es-ES"/>
              </w:rPr>
              <w:t xml:space="preserve">, SHOWS, CONCIERTOS, MÚSICA, PELÍCULAS, ACTORES, </w:t>
            </w:r>
            <w:r w:rsidR="00634497">
              <w:rPr>
                <w:sz w:val="22"/>
                <w:szCs w:val="18"/>
                <w:lang w:val="es-ES"/>
              </w:rPr>
              <w:t>FESTIVALES</w:t>
            </w:r>
          </w:p>
        </w:tc>
      </w:tr>
      <w:tr w:rsidR="00F450B7" w:rsidRPr="00F450B7" w14:paraId="153F537D" w14:textId="77777777" w:rsidTr="006F17A2">
        <w:tc>
          <w:tcPr>
            <w:tcW w:w="5022" w:type="dxa"/>
          </w:tcPr>
          <w:p w14:paraId="4ECA46D6" w14:textId="171125CA" w:rsidR="006E5AFC" w:rsidRPr="00F450B7" w:rsidRDefault="00F450B7" w:rsidP="006E5AFC">
            <w:pPr>
              <w:rPr>
                <w:sz w:val="22"/>
                <w:szCs w:val="18"/>
                <w:lang w:val="es-ES"/>
              </w:rPr>
            </w:pPr>
            <w:r>
              <w:rPr>
                <w:sz w:val="22"/>
                <w:szCs w:val="18"/>
                <w:lang w:val="es-ES"/>
              </w:rPr>
              <w:t>GALLEY CLEANING DEPT,</w:t>
            </w:r>
          </w:p>
        </w:tc>
        <w:tc>
          <w:tcPr>
            <w:tcW w:w="5048" w:type="dxa"/>
          </w:tcPr>
          <w:p w14:paraId="410C705C" w14:textId="07745C34" w:rsidR="006E5AFC" w:rsidRPr="00F450B7" w:rsidRDefault="00F450B7" w:rsidP="006E5AFC">
            <w:pPr>
              <w:rPr>
                <w:sz w:val="22"/>
                <w:szCs w:val="18"/>
                <w:lang w:val="es-ES"/>
              </w:rPr>
            </w:pPr>
            <w:r>
              <w:rPr>
                <w:sz w:val="22"/>
                <w:szCs w:val="18"/>
                <w:lang w:val="es-ES"/>
              </w:rPr>
              <w:t>LIMPIEZA, MANTENIMIENTO</w:t>
            </w:r>
          </w:p>
        </w:tc>
      </w:tr>
      <w:tr w:rsidR="00F450B7" w:rsidRPr="007E2A06" w14:paraId="37FC4425" w14:textId="77777777" w:rsidTr="006F17A2">
        <w:tc>
          <w:tcPr>
            <w:tcW w:w="5022" w:type="dxa"/>
          </w:tcPr>
          <w:p w14:paraId="5949C394" w14:textId="5A8A8D08" w:rsidR="006E5AFC" w:rsidRPr="00F450B7" w:rsidRDefault="00F450B7" w:rsidP="006E5AFC">
            <w:pPr>
              <w:rPr>
                <w:sz w:val="22"/>
                <w:szCs w:val="18"/>
                <w:lang w:val="es-ES"/>
              </w:rPr>
            </w:pPr>
            <w:r>
              <w:rPr>
                <w:sz w:val="22"/>
                <w:szCs w:val="18"/>
                <w:lang w:val="es-ES"/>
              </w:rPr>
              <w:t>GUEST RELATIONS DEPT.</w:t>
            </w:r>
          </w:p>
        </w:tc>
        <w:tc>
          <w:tcPr>
            <w:tcW w:w="5048" w:type="dxa"/>
          </w:tcPr>
          <w:p w14:paraId="7DE0E69E" w14:textId="64206B6E" w:rsidR="00F450B7" w:rsidRPr="00F450B7" w:rsidRDefault="00F450B7" w:rsidP="006E5AFC">
            <w:pPr>
              <w:rPr>
                <w:sz w:val="22"/>
                <w:szCs w:val="18"/>
                <w:lang w:val="es-ES"/>
              </w:rPr>
            </w:pPr>
            <w:r>
              <w:rPr>
                <w:sz w:val="22"/>
                <w:szCs w:val="18"/>
                <w:lang w:val="es-ES"/>
              </w:rPr>
              <w:t>ATENCIÓN AL CLIENTE, HOTELES, AEROPUERTOS, TIENDAS DE ROPA, RESTAURANTES, VENTAS, RELACIONES PÚBLICAS,</w:t>
            </w:r>
            <w:r w:rsidR="00D44229">
              <w:rPr>
                <w:sz w:val="22"/>
                <w:szCs w:val="18"/>
                <w:lang w:val="es-ES"/>
              </w:rPr>
              <w:t xml:space="preserve"> DOCUEMENTOS, </w:t>
            </w:r>
          </w:p>
        </w:tc>
      </w:tr>
      <w:tr w:rsidR="00F450B7" w:rsidRPr="007E2A06" w14:paraId="3ADAD69D" w14:textId="77777777" w:rsidTr="006F17A2">
        <w:tc>
          <w:tcPr>
            <w:tcW w:w="5022" w:type="dxa"/>
          </w:tcPr>
          <w:p w14:paraId="63CF05F2" w14:textId="6E1543A0" w:rsidR="006E5AFC" w:rsidRPr="00F450B7" w:rsidRDefault="00F450B7" w:rsidP="006E5AFC">
            <w:pPr>
              <w:rPr>
                <w:sz w:val="22"/>
                <w:szCs w:val="18"/>
                <w:lang w:val="es-ES"/>
              </w:rPr>
            </w:pPr>
            <w:r>
              <w:rPr>
                <w:sz w:val="22"/>
                <w:szCs w:val="18"/>
                <w:lang w:val="es-ES"/>
              </w:rPr>
              <w:t>HHRR DEPT.</w:t>
            </w:r>
          </w:p>
        </w:tc>
        <w:tc>
          <w:tcPr>
            <w:tcW w:w="5048" w:type="dxa"/>
          </w:tcPr>
          <w:p w14:paraId="18241232" w14:textId="7A6DCEBD" w:rsidR="006E5AFC" w:rsidRPr="00F450B7" w:rsidRDefault="007448D6" w:rsidP="006E5AFC">
            <w:pPr>
              <w:rPr>
                <w:sz w:val="22"/>
                <w:szCs w:val="18"/>
                <w:lang w:val="es-ES"/>
              </w:rPr>
            </w:pPr>
            <w:r>
              <w:rPr>
                <w:sz w:val="22"/>
                <w:szCs w:val="18"/>
                <w:lang w:val="es-ES"/>
              </w:rPr>
              <w:t>REC</w:t>
            </w:r>
            <w:r w:rsidR="00E6645F">
              <w:rPr>
                <w:sz w:val="22"/>
                <w:szCs w:val="18"/>
                <w:lang w:val="es-ES"/>
              </w:rPr>
              <w:t xml:space="preserve">LUTAMIENTO, DESARROLLO, CULTURA, DIVERSIDAD, TALENTO HUMANO, </w:t>
            </w:r>
            <w:r w:rsidR="00707928">
              <w:rPr>
                <w:sz w:val="22"/>
                <w:szCs w:val="18"/>
                <w:lang w:val="es-ES"/>
              </w:rPr>
              <w:t>LIDERAZGO</w:t>
            </w:r>
          </w:p>
        </w:tc>
      </w:tr>
      <w:tr w:rsidR="00F450B7" w:rsidRPr="007E2A06" w14:paraId="5A87CEDF" w14:textId="77777777" w:rsidTr="006F17A2">
        <w:tc>
          <w:tcPr>
            <w:tcW w:w="5022" w:type="dxa"/>
          </w:tcPr>
          <w:p w14:paraId="786825B1" w14:textId="6A6CF798" w:rsidR="006E5AFC" w:rsidRPr="00F450B7" w:rsidRDefault="00744565" w:rsidP="006E5AFC">
            <w:pPr>
              <w:rPr>
                <w:sz w:val="22"/>
                <w:szCs w:val="18"/>
                <w:lang w:val="es-ES"/>
              </w:rPr>
            </w:pPr>
            <w:r>
              <w:rPr>
                <w:sz w:val="22"/>
                <w:szCs w:val="18"/>
                <w:lang w:val="es-ES"/>
              </w:rPr>
              <w:t xml:space="preserve">SHORE EXCURSION DEPT. </w:t>
            </w:r>
          </w:p>
        </w:tc>
        <w:tc>
          <w:tcPr>
            <w:tcW w:w="5048" w:type="dxa"/>
          </w:tcPr>
          <w:p w14:paraId="4E7ADD47" w14:textId="36487971" w:rsidR="006E5AFC" w:rsidRPr="00F450B7" w:rsidRDefault="00744565" w:rsidP="006E5AFC">
            <w:pPr>
              <w:rPr>
                <w:sz w:val="22"/>
                <w:szCs w:val="18"/>
                <w:lang w:val="es-ES"/>
              </w:rPr>
            </w:pPr>
            <w:r>
              <w:rPr>
                <w:sz w:val="22"/>
                <w:szCs w:val="18"/>
                <w:lang w:val="es-ES"/>
              </w:rPr>
              <w:t xml:space="preserve">ACTIVIDADES AL AIRE LIBRE, EXCURSIONES, VIAJEROS, AVENTURAS, </w:t>
            </w:r>
          </w:p>
        </w:tc>
      </w:tr>
      <w:tr w:rsidR="00F450B7" w:rsidRPr="007E2A06" w14:paraId="68532311" w14:textId="77777777" w:rsidTr="006F17A2">
        <w:tc>
          <w:tcPr>
            <w:tcW w:w="5022" w:type="dxa"/>
          </w:tcPr>
          <w:p w14:paraId="2718384D" w14:textId="332ED1E4" w:rsidR="006E5AFC" w:rsidRPr="00F450B7" w:rsidRDefault="009C1D53" w:rsidP="006E5AFC">
            <w:pPr>
              <w:rPr>
                <w:sz w:val="22"/>
                <w:szCs w:val="18"/>
                <w:lang w:val="es-ES"/>
              </w:rPr>
            </w:pPr>
            <w:r>
              <w:rPr>
                <w:sz w:val="22"/>
                <w:szCs w:val="18"/>
                <w:lang w:val="es-ES"/>
              </w:rPr>
              <w:t>FINANCIAL OPERAT</w:t>
            </w:r>
            <w:r w:rsidR="007B2E68">
              <w:rPr>
                <w:sz w:val="22"/>
                <w:szCs w:val="18"/>
                <w:lang w:val="es-ES"/>
              </w:rPr>
              <w:t>IO</w:t>
            </w:r>
            <w:r>
              <w:rPr>
                <w:sz w:val="22"/>
                <w:szCs w:val="18"/>
                <w:lang w:val="es-ES"/>
              </w:rPr>
              <w:t xml:space="preserve">NS </w:t>
            </w:r>
            <w:r w:rsidR="00B81979">
              <w:rPr>
                <w:sz w:val="22"/>
                <w:szCs w:val="18"/>
                <w:lang w:val="es-ES"/>
              </w:rPr>
              <w:t>DEPT.</w:t>
            </w:r>
          </w:p>
        </w:tc>
        <w:tc>
          <w:tcPr>
            <w:tcW w:w="5048" w:type="dxa"/>
          </w:tcPr>
          <w:p w14:paraId="67349C0A" w14:textId="51A450B9" w:rsidR="006E5AFC" w:rsidRPr="00F450B7" w:rsidRDefault="00D55FD7" w:rsidP="006E5AFC">
            <w:pPr>
              <w:rPr>
                <w:sz w:val="22"/>
                <w:szCs w:val="18"/>
                <w:lang w:val="es-ES"/>
              </w:rPr>
            </w:pPr>
            <w:r>
              <w:rPr>
                <w:sz w:val="22"/>
                <w:szCs w:val="18"/>
                <w:lang w:val="es-ES"/>
              </w:rPr>
              <w:t xml:space="preserve">INVERSIONES, </w:t>
            </w:r>
            <w:r w:rsidR="000357C1">
              <w:rPr>
                <w:sz w:val="22"/>
                <w:szCs w:val="18"/>
                <w:lang w:val="es-ES"/>
              </w:rPr>
              <w:t xml:space="preserve">INTERESES, ECONOMÍA, NOTICIAS, CAMPAÑAS, </w:t>
            </w:r>
          </w:p>
        </w:tc>
      </w:tr>
      <w:tr w:rsidR="00B81979" w:rsidRPr="007E2A06" w14:paraId="0536C92F" w14:textId="77777777" w:rsidTr="006F17A2">
        <w:tc>
          <w:tcPr>
            <w:tcW w:w="5022" w:type="dxa"/>
          </w:tcPr>
          <w:p w14:paraId="249D1819" w14:textId="5BAF7C77" w:rsidR="00B81979" w:rsidRDefault="00B81979" w:rsidP="006E5AFC">
            <w:pPr>
              <w:rPr>
                <w:sz w:val="22"/>
                <w:szCs w:val="18"/>
                <w:lang w:val="es-ES"/>
              </w:rPr>
            </w:pPr>
            <w:r>
              <w:rPr>
                <w:sz w:val="22"/>
                <w:szCs w:val="18"/>
                <w:lang w:val="es-ES"/>
              </w:rPr>
              <w:t>INFORMATION TECHNOLOGY DEPT.</w:t>
            </w:r>
          </w:p>
        </w:tc>
        <w:tc>
          <w:tcPr>
            <w:tcW w:w="5048" w:type="dxa"/>
          </w:tcPr>
          <w:p w14:paraId="39B238B8" w14:textId="7AB94D95" w:rsidR="00B81979" w:rsidRPr="00F450B7" w:rsidRDefault="00035A48" w:rsidP="006E5AFC">
            <w:pPr>
              <w:rPr>
                <w:sz w:val="22"/>
                <w:szCs w:val="18"/>
                <w:lang w:val="es-ES"/>
              </w:rPr>
            </w:pPr>
            <w:r>
              <w:rPr>
                <w:sz w:val="22"/>
                <w:szCs w:val="18"/>
                <w:lang w:val="es-ES"/>
              </w:rPr>
              <w:t>TECNOLOGÍA, INNOVACIÓN</w:t>
            </w:r>
            <w:r w:rsidR="00552692">
              <w:rPr>
                <w:sz w:val="22"/>
                <w:szCs w:val="18"/>
                <w:lang w:val="es-ES"/>
              </w:rPr>
              <w:t xml:space="preserve">, REDES, </w:t>
            </w:r>
            <w:r w:rsidR="00FE1F69">
              <w:rPr>
                <w:sz w:val="22"/>
                <w:szCs w:val="18"/>
                <w:lang w:val="es-ES"/>
              </w:rPr>
              <w:t>COMPUTADORAS, SERVIDORES, DESARROLLO, CÓD</w:t>
            </w:r>
            <w:r w:rsidR="00C64C56">
              <w:rPr>
                <w:sz w:val="22"/>
                <w:szCs w:val="18"/>
                <w:lang w:val="es-ES"/>
              </w:rPr>
              <w:t xml:space="preserve">IGO, CIBERSEGURIDAD, </w:t>
            </w:r>
            <w:r w:rsidR="00634497">
              <w:rPr>
                <w:sz w:val="22"/>
                <w:szCs w:val="18"/>
                <w:lang w:val="es-ES"/>
              </w:rPr>
              <w:t xml:space="preserve">HARDWARE, PROGRAMACIÓN, DATA, CLOUD, </w:t>
            </w:r>
            <w:r w:rsidR="00370D58">
              <w:rPr>
                <w:sz w:val="22"/>
                <w:szCs w:val="18"/>
                <w:lang w:val="es-ES"/>
              </w:rPr>
              <w:t xml:space="preserve">AI, </w:t>
            </w:r>
            <w:r w:rsidR="00D4319D">
              <w:rPr>
                <w:sz w:val="22"/>
                <w:szCs w:val="18"/>
                <w:lang w:val="es-ES"/>
              </w:rPr>
              <w:t>GADGETS</w:t>
            </w:r>
          </w:p>
        </w:tc>
      </w:tr>
      <w:tr w:rsidR="00B81979" w:rsidRPr="007E2A06" w14:paraId="49437BEC" w14:textId="77777777" w:rsidTr="006F17A2">
        <w:tc>
          <w:tcPr>
            <w:tcW w:w="5022" w:type="dxa"/>
          </w:tcPr>
          <w:p w14:paraId="193F1ACF" w14:textId="3C6B51B3" w:rsidR="00B81979" w:rsidRDefault="00B81979" w:rsidP="006E5AFC">
            <w:pPr>
              <w:rPr>
                <w:sz w:val="22"/>
                <w:szCs w:val="18"/>
                <w:lang w:val="es-ES"/>
              </w:rPr>
            </w:pPr>
            <w:r>
              <w:rPr>
                <w:sz w:val="22"/>
                <w:szCs w:val="18"/>
                <w:lang w:val="es-ES"/>
              </w:rPr>
              <w:t>INVENTORY DEPT.</w:t>
            </w:r>
          </w:p>
        </w:tc>
        <w:tc>
          <w:tcPr>
            <w:tcW w:w="5048" w:type="dxa"/>
          </w:tcPr>
          <w:p w14:paraId="24F43FE2" w14:textId="45FB56D5" w:rsidR="00B81979" w:rsidRPr="00F450B7" w:rsidRDefault="00A173B1" w:rsidP="006E5AFC">
            <w:pPr>
              <w:rPr>
                <w:sz w:val="22"/>
                <w:szCs w:val="18"/>
                <w:lang w:val="es-ES"/>
              </w:rPr>
            </w:pPr>
            <w:r>
              <w:rPr>
                <w:sz w:val="22"/>
                <w:szCs w:val="18"/>
                <w:lang w:val="es-ES"/>
              </w:rPr>
              <w:t>GESTIÓN, LOGISTICA, ADMINISTRACIÓN DE RECURSOS, AUDITORIA, SEGURIDAD</w:t>
            </w:r>
          </w:p>
        </w:tc>
      </w:tr>
      <w:tr w:rsidR="00B81979" w:rsidRPr="007E2A06" w14:paraId="0A9ED2FA" w14:textId="77777777" w:rsidTr="006F17A2">
        <w:tc>
          <w:tcPr>
            <w:tcW w:w="5022" w:type="dxa"/>
          </w:tcPr>
          <w:p w14:paraId="5E51443F" w14:textId="7854B8C1" w:rsidR="00B81979" w:rsidRDefault="008A7795" w:rsidP="006E5AFC">
            <w:pPr>
              <w:rPr>
                <w:sz w:val="22"/>
                <w:szCs w:val="18"/>
                <w:lang w:val="es-ES"/>
              </w:rPr>
            </w:pPr>
            <w:r>
              <w:rPr>
                <w:sz w:val="22"/>
                <w:szCs w:val="18"/>
                <w:lang w:val="es-ES"/>
              </w:rPr>
              <w:t>MEDICAL DEPT.</w:t>
            </w:r>
          </w:p>
        </w:tc>
        <w:tc>
          <w:tcPr>
            <w:tcW w:w="5048" w:type="dxa"/>
          </w:tcPr>
          <w:p w14:paraId="6EB40132" w14:textId="619CDD82" w:rsidR="00B81979" w:rsidRPr="00F450B7" w:rsidRDefault="00C27C53" w:rsidP="006E5AFC">
            <w:pPr>
              <w:rPr>
                <w:sz w:val="22"/>
                <w:szCs w:val="18"/>
                <w:lang w:val="es-ES"/>
              </w:rPr>
            </w:pPr>
            <w:r>
              <w:rPr>
                <w:sz w:val="22"/>
                <w:szCs w:val="18"/>
                <w:lang w:val="es-ES"/>
              </w:rPr>
              <w:t>MEDICOS, ENFERMEROS, SALUD</w:t>
            </w:r>
            <w:r w:rsidR="00695C5C">
              <w:rPr>
                <w:sz w:val="22"/>
                <w:szCs w:val="18"/>
                <w:lang w:val="es-ES"/>
              </w:rPr>
              <w:t xml:space="preserve">, </w:t>
            </w:r>
            <w:r w:rsidR="007C7F55">
              <w:rPr>
                <w:sz w:val="22"/>
                <w:szCs w:val="18"/>
                <w:lang w:val="es-ES"/>
              </w:rPr>
              <w:t>BIENESTAR</w:t>
            </w:r>
            <w:r w:rsidR="00C34ABB">
              <w:rPr>
                <w:sz w:val="22"/>
                <w:szCs w:val="18"/>
                <w:lang w:val="es-ES"/>
              </w:rPr>
              <w:t xml:space="preserve">, MEDICINA, TRATAMIENTOS, EMERGENCIAS, </w:t>
            </w:r>
          </w:p>
        </w:tc>
      </w:tr>
      <w:tr w:rsidR="00B81979" w:rsidRPr="007E2A06" w14:paraId="2DC922B0" w14:textId="77777777" w:rsidTr="006F17A2">
        <w:tc>
          <w:tcPr>
            <w:tcW w:w="5022" w:type="dxa"/>
          </w:tcPr>
          <w:p w14:paraId="42BA3EFD" w14:textId="0DEE7463" w:rsidR="00B81979" w:rsidRDefault="008A7795" w:rsidP="006E5AFC">
            <w:pPr>
              <w:rPr>
                <w:sz w:val="22"/>
                <w:szCs w:val="18"/>
                <w:lang w:val="es-ES"/>
              </w:rPr>
            </w:pPr>
            <w:r>
              <w:rPr>
                <w:sz w:val="22"/>
                <w:szCs w:val="18"/>
                <w:lang w:val="es-ES"/>
              </w:rPr>
              <w:t xml:space="preserve">BEVERAGE DEPT. </w:t>
            </w:r>
          </w:p>
        </w:tc>
        <w:tc>
          <w:tcPr>
            <w:tcW w:w="5048" w:type="dxa"/>
          </w:tcPr>
          <w:p w14:paraId="7E0F58A8" w14:textId="1DAE6069" w:rsidR="00B81979" w:rsidRPr="00F450B7" w:rsidRDefault="00F81A0D" w:rsidP="006E5AFC">
            <w:pPr>
              <w:rPr>
                <w:sz w:val="22"/>
                <w:szCs w:val="18"/>
                <w:lang w:val="es-ES"/>
              </w:rPr>
            </w:pPr>
            <w:r>
              <w:rPr>
                <w:sz w:val="22"/>
                <w:szCs w:val="18"/>
                <w:lang w:val="es-ES"/>
              </w:rPr>
              <w:t xml:space="preserve">ALCOHOL, COCTELES, BEBIDAS, JUGOS, FRUTAS, </w:t>
            </w:r>
            <w:r w:rsidR="00E515F4">
              <w:rPr>
                <w:sz w:val="22"/>
                <w:szCs w:val="18"/>
                <w:lang w:val="es-ES"/>
              </w:rPr>
              <w:t xml:space="preserve">BAR, KARAOKE, </w:t>
            </w:r>
          </w:p>
        </w:tc>
      </w:tr>
      <w:tr w:rsidR="00B81979" w:rsidRPr="006E0702" w14:paraId="4E3BF041" w14:textId="77777777" w:rsidTr="006F17A2">
        <w:tc>
          <w:tcPr>
            <w:tcW w:w="5022" w:type="dxa"/>
          </w:tcPr>
          <w:p w14:paraId="72AB8DF8" w14:textId="1DCCD2A7" w:rsidR="00B81979" w:rsidRDefault="008A7795" w:rsidP="006E5AFC">
            <w:pPr>
              <w:rPr>
                <w:sz w:val="22"/>
                <w:szCs w:val="18"/>
                <w:lang w:val="es-ES"/>
              </w:rPr>
            </w:pPr>
            <w:r>
              <w:rPr>
                <w:sz w:val="22"/>
                <w:szCs w:val="18"/>
                <w:lang w:val="es-ES"/>
              </w:rPr>
              <w:t>CASINO DEPT.</w:t>
            </w:r>
          </w:p>
        </w:tc>
        <w:tc>
          <w:tcPr>
            <w:tcW w:w="5048" w:type="dxa"/>
          </w:tcPr>
          <w:p w14:paraId="3A724E8B" w14:textId="062AC30F" w:rsidR="00B81979" w:rsidRPr="0025646E" w:rsidRDefault="006E0702" w:rsidP="006E5AFC">
            <w:pPr>
              <w:rPr>
                <w:sz w:val="22"/>
                <w:szCs w:val="18"/>
              </w:rPr>
            </w:pPr>
            <w:r w:rsidRPr="0025646E">
              <w:rPr>
                <w:sz w:val="22"/>
                <w:szCs w:val="18"/>
              </w:rPr>
              <w:t xml:space="preserve">JUEGOS DE AZAR, SLOTS, POKER, BLACKJACK, </w:t>
            </w:r>
            <w:r w:rsidR="00196F7B" w:rsidRPr="0025646E">
              <w:rPr>
                <w:sz w:val="22"/>
                <w:szCs w:val="18"/>
              </w:rPr>
              <w:t>DEALER</w:t>
            </w:r>
            <w:r w:rsidR="00B32672" w:rsidRPr="0025646E">
              <w:rPr>
                <w:sz w:val="22"/>
                <w:szCs w:val="18"/>
              </w:rPr>
              <w:t>,</w:t>
            </w:r>
            <w:r w:rsidR="00C32E7A">
              <w:rPr>
                <w:sz w:val="22"/>
                <w:szCs w:val="18"/>
              </w:rPr>
              <w:t xml:space="preserve"> HIGH ROLLERS, EVENTS, PROMOTIONS, RULETA, FIESTAS, ALCOHOL</w:t>
            </w:r>
          </w:p>
        </w:tc>
      </w:tr>
      <w:tr w:rsidR="00B81979" w:rsidRPr="007E2A06" w14:paraId="43EA6A55" w14:textId="77777777" w:rsidTr="006F17A2">
        <w:tc>
          <w:tcPr>
            <w:tcW w:w="5022" w:type="dxa"/>
          </w:tcPr>
          <w:p w14:paraId="6B8B1132" w14:textId="501B3F9B" w:rsidR="00B81979" w:rsidRDefault="008A7795" w:rsidP="006E5AFC">
            <w:pPr>
              <w:rPr>
                <w:sz w:val="22"/>
                <w:szCs w:val="18"/>
                <w:lang w:val="es-ES"/>
              </w:rPr>
            </w:pPr>
            <w:r>
              <w:rPr>
                <w:sz w:val="22"/>
                <w:szCs w:val="18"/>
                <w:lang w:val="es-ES"/>
              </w:rPr>
              <w:lastRenderedPageBreak/>
              <w:t xml:space="preserve">DECK DEPT. </w:t>
            </w:r>
          </w:p>
        </w:tc>
        <w:tc>
          <w:tcPr>
            <w:tcW w:w="5048" w:type="dxa"/>
          </w:tcPr>
          <w:p w14:paraId="511F96D6" w14:textId="09A71D85" w:rsidR="00B81979" w:rsidRPr="00F450B7" w:rsidRDefault="00C02D23" w:rsidP="006E5AFC">
            <w:pPr>
              <w:rPr>
                <w:sz w:val="22"/>
                <w:szCs w:val="18"/>
                <w:lang w:val="es-ES"/>
              </w:rPr>
            </w:pPr>
            <w:r>
              <w:rPr>
                <w:sz w:val="22"/>
                <w:szCs w:val="18"/>
                <w:lang w:val="es-ES"/>
              </w:rPr>
              <w:t xml:space="preserve">NAVIGATION, SAFETY, MANTENIMIENTO, OPERACIONES, CARGO, ANCLAS, </w:t>
            </w:r>
          </w:p>
        </w:tc>
      </w:tr>
      <w:tr w:rsidR="00B81979" w:rsidRPr="00F450B7" w14:paraId="7058EB81" w14:textId="77777777" w:rsidTr="006F17A2">
        <w:tc>
          <w:tcPr>
            <w:tcW w:w="5022" w:type="dxa"/>
          </w:tcPr>
          <w:p w14:paraId="1AC1E2AB" w14:textId="40BDA2E7" w:rsidR="00B81979" w:rsidRDefault="008A7795" w:rsidP="006E5AFC">
            <w:pPr>
              <w:rPr>
                <w:sz w:val="22"/>
                <w:szCs w:val="18"/>
                <w:lang w:val="es-ES"/>
              </w:rPr>
            </w:pPr>
            <w:r>
              <w:rPr>
                <w:sz w:val="22"/>
                <w:szCs w:val="18"/>
                <w:lang w:val="es-ES"/>
              </w:rPr>
              <w:t>SECURITY DEPT.</w:t>
            </w:r>
          </w:p>
        </w:tc>
        <w:tc>
          <w:tcPr>
            <w:tcW w:w="5048" w:type="dxa"/>
          </w:tcPr>
          <w:p w14:paraId="1B218786" w14:textId="77777777" w:rsidR="00B81979" w:rsidRPr="00F450B7" w:rsidRDefault="00B81979" w:rsidP="006E5AFC">
            <w:pPr>
              <w:rPr>
                <w:sz w:val="22"/>
                <w:szCs w:val="18"/>
                <w:lang w:val="es-ES"/>
              </w:rPr>
            </w:pPr>
          </w:p>
        </w:tc>
      </w:tr>
      <w:tr w:rsidR="00B81979" w:rsidRPr="007E2A06" w14:paraId="7AE80534" w14:textId="77777777" w:rsidTr="006F17A2">
        <w:tc>
          <w:tcPr>
            <w:tcW w:w="5022" w:type="dxa"/>
          </w:tcPr>
          <w:p w14:paraId="400AD514" w14:textId="1EEC3B71" w:rsidR="00B81979" w:rsidRDefault="008A7795" w:rsidP="006E5AFC">
            <w:pPr>
              <w:rPr>
                <w:sz w:val="22"/>
                <w:szCs w:val="18"/>
                <w:lang w:val="es-ES"/>
              </w:rPr>
            </w:pPr>
            <w:r>
              <w:rPr>
                <w:sz w:val="22"/>
                <w:szCs w:val="18"/>
                <w:lang w:val="es-ES"/>
              </w:rPr>
              <w:t xml:space="preserve">FACILITIES DEPT. </w:t>
            </w:r>
          </w:p>
        </w:tc>
        <w:tc>
          <w:tcPr>
            <w:tcW w:w="5048" w:type="dxa"/>
          </w:tcPr>
          <w:p w14:paraId="7A9D2D83" w14:textId="1B18B508" w:rsidR="00B81979" w:rsidRPr="00F450B7" w:rsidRDefault="00C07087" w:rsidP="006E5AFC">
            <w:pPr>
              <w:rPr>
                <w:sz w:val="22"/>
                <w:szCs w:val="18"/>
                <w:lang w:val="es-ES"/>
              </w:rPr>
            </w:pPr>
            <w:r>
              <w:rPr>
                <w:sz w:val="22"/>
                <w:szCs w:val="18"/>
                <w:lang w:val="es-ES"/>
              </w:rPr>
              <w:t>MANTENIMIENTO</w:t>
            </w:r>
            <w:r w:rsidR="009201FF">
              <w:rPr>
                <w:sz w:val="22"/>
                <w:szCs w:val="18"/>
                <w:lang w:val="es-ES"/>
              </w:rPr>
              <w:t>, PISCINAS, TRATAMIENTO DE AGUAS</w:t>
            </w:r>
            <w:r w:rsidR="00F911D7">
              <w:rPr>
                <w:sz w:val="22"/>
                <w:szCs w:val="18"/>
                <w:lang w:val="es-ES"/>
              </w:rPr>
              <w:t xml:space="preserve">, LIMPIEZA, MANTENIMIENTO, </w:t>
            </w:r>
            <w:r w:rsidR="00687EAB">
              <w:rPr>
                <w:sz w:val="22"/>
                <w:szCs w:val="18"/>
                <w:lang w:val="es-ES"/>
              </w:rPr>
              <w:t xml:space="preserve">CARPINTERIA, MADERA, </w:t>
            </w:r>
            <w:r w:rsidR="009B12DA">
              <w:rPr>
                <w:sz w:val="22"/>
                <w:szCs w:val="18"/>
                <w:lang w:val="es-ES"/>
              </w:rPr>
              <w:t>COSTURA</w:t>
            </w:r>
          </w:p>
        </w:tc>
      </w:tr>
      <w:tr w:rsidR="006F17A2" w:rsidRPr="007E2A06" w14:paraId="6406997E" w14:textId="77777777" w:rsidTr="006F17A2">
        <w:tc>
          <w:tcPr>
            <w:tcW w:w="5022" w:type="dxa"/>
          </w:tcPr>
          <w:p w14:paraId="2DD441AD" w14:textId="100E3A48" w:rsidR="006F17A2" w:rsidRDefault="006F17A2" w:rsidP="006F17A2">
            <w:pPr>
              <w:rPr>
                <w:sz w:val="22"/>
                <w:szCs w:val="18"/>
                <w:lang w:val="es-ES"/>
              </w:rPr>
            </w:pPr>
            <w:r>
              <w:rPr>
                <w:sz w:val="22"/>
                <w:szCs w:val="18"/>
                <w:lang w:val="es-ES"/>
              </w:rPr>
              <w:t>GALLEY DEPT</w:t>
            </w:r>
            <w:r w:rsidR="00AD0E52">
              <w:rPr>
                <w:sz w:val="22"/>
                <w:szCs w:val="18"/>
                <w:lang w:val="es-ES"/>
              </w:rPr>
              <w:t>.</w:t>
            </w:r>
          </w:p>
        </w:tc>
        <w:tc>
          <w:tcPr>
            <w:tcW w:w="5048" w:type="dxa"/>
          </w:tcPr>
          <w:p w14:paraId="42E8475D" w14:textId="33C02712" w:rsidR="006F17A2" w:rsidRPr="00F450B7" w:rsidRDefault="006F17A2" w:rsidP="006F17A2">
            <w:pPr>
              <w:rPr>
                <w:sz w:val="22"/>
                <w:szCs w:val="18"/>
                <w:lang w:val="es-ES"/>
              </w:rPr>
            </w:pPr>
            <w:r>
              <w:rPr>
                <w:sz w:val="22"/>
                <w:szCs w:val="18"/>
                <w:lang w:val="es-ES"/>
              </w:rPr>
              <w:t>COMIDA, RESTAURANTES, MARISCOS, FRUTAS, REPOSTERIA, HOTELES,</w:t>
            </w:r>
            <w:r w:rsidR="000B5031">
              <w:rPr>
                <w:sz w:val="22"/>
                <w:szCs w:val="18"/>
                <w:lang w:val="es-ES"/>
              </w:rPr>
              <w:t xml:space="preserve"> RECETAS, COCINA, PLATILLOS, INGREDIENTES, GOURMET, CENA, BEBIDAS, NUTRICIÓN</w:t>
            </w:r>
          </w:p>
        </w:tc>
      </w:tr>
      <w:tr w:rsidR="006F17A2" w:rsidRPr="007E2A06" w14:paraId="3D3956ED" w14:textId="77777777" w:rsidTr="006F17A2">
        <w:tc>
          <w:tcPr>
            <w:tcW w:w="5022" w:type="dxa"/>
          </w:tcPr>
          <w:p w14:paraId="39F1D183" w14:textId="1C5130A2" w:rsidR="006F17A2" w:rsidRDefault="00AD0E52" w:rsidP="006E5AFC">
            <w:pPr>
              <w:rPr>
                <w:sz w:val="22"/>
                <w:szCs w:val="18"/>
                <w:lang w:val="es-ES"/>
              </w:rPr>
            </w:pPr>
            <w:r>
              <w:rPr>
                <w:sz w:val="22"/>
                <w:szCs w:val="18"/>
                <w:lang w:val="es-ES"/>
              </w:rPr>
              <w:t>FOOD SERVICE DEPT.</w:t>
            </w:r>
          </w:p>
        </w:tc>
        <w:tc>
          <w:tcPr>
            <w:tcW w:w="5048" w:type="dxa"/>
          </w:tcPr>
          <w:p w14:paraId="0CFF67AF" w14:textId="422D03E5" w:rsidR="006F17A2" w:rsidRPr="00F450B7" w:rsidRDefault="00EE2423" w:rsidP="006E5AFC">
            <w:pPr>
              <w:rPr>
                <w:sz w:val="22"/>
                <w:szCs w:val="18"/>
                <w:lang w:val="es-ES"/>
              </w:rPr>
            </w:pPr>
            <w:r>
              <w:rPr>
                <w:sz w:val="22"/>
                <w:szCs w:val="18"/>
                <w:lang w:val="es-ES"/>
              </w:rPr>
              <w:t xml:space="preserve">MENÚ, CATERING, CULINARIO, HOSPITALIDAD, RESTAURANTE, COCINA, </w:t>
            </w:r>
            <w:r w:rsidR="0015096E">
              <w:rPr>
                <w:sz w:val="22"/>
                <w:szCs w:val="18"/>
                <w:lang w:val="es-ES"/>
              </w:rPr>
              <w:t>SERVICIO, INGREDIENTES, BEBIDAS, CENAS, NUTRICIÓN, BANQUETES, SERVICIO AL CLIENTE, DELIVERY</w:t>
            </w:r>
          </w:p>
        </w:tc>
      </w:tr>
      <w:tr w:rsidR="00AD0E52" w:rsidRPr="00F450B7" w14:paraId="6CD8CD1E" w14:textId="77777777" w:rsidTr="006F17A2">
        <w:tc>
          <w:tcPr>
            <w:tcW w:w="5022" w:type="dxa"/>
          </w:tcPr>
          <w:p w14:paraId="40306331" w14:textId="7A4BF735" w:rsidR="00AD0E52" w:rsidRDefault="00AD0E52" w:rsidP="006E5AFC">
            <w:pPr>
              <w:rPr>
                <w:sz w:val="22"/>
                <w:szCs w:val="18"/>
                <w:lang w:val="es-ES"/>
              </w:rPr>
            </w:pPr>
            <w:r>
              <w:rPr>
                <w:sz w:val="22"/>
                <w:szCs w:val="18"/>
                <w:lang w:val="es-ES"/>
              </w:rPr>
              <w:t>HOUSEKEEPING DEPT.</w:t>
            </w:r>
          </w:p>
        </w:tc>
        <w:tc>
          <w:tcPr>
            <w:tcW w:w="5048" w:type="dxa"/>
          </w:tcPr>
          <w:p w14:paraId="1B5A28B8" w14:textId="005B15AC" w:rsidR="00AD0E52" w:rsidRPr="000B4964" w:rsidRDefault="000B4964" w:rsidP="003859C1">
            <w:pPr>
              <w:rPr>
                <w:sz w:val="22"/>
                <w:szCs w:val="18"/>
              </w:rPr>
            </w:pPr>
            <w:r w:rsidRPr="003859C1">
              <w:rPr>
                <w:sz w:val="22"/>
                <w:szCs w:val="18"/>
              </w:rPr>
              <w:t>CLEANING</w:t>
            </w:r>
            <w:r>
              <w:rPr>
                <w:sz w:val="22"/>
                <w:szCs w:val="18"/>
              </w:rPr>
              <w:t xml:space="preserve">, </w:t>
            </w:r>
            <w:r w:rsidRPr="003859C1">
              <w:rPr>
                <w:sz w:val="22"/>
                <w:szCs w:val="18"/>
              </w:rPr>
              <w:t>MAINTENANCE</w:t>
            </w:r>
            <w:r>
              <w:rPr>
                <w:sz w:val="22"/>
                <w:szCs w:val="18"/>
              </w:rPr>
              <w:t xml:space="preserve">, </w:t>
            </w:r>
            <w:r w:rsidRPr="003859C1">
              <w:rPr>
                <w:sz w:val="22"/>
                <w:szCs w:val="18"/>
              </w:rPr>
              <w:t>HYGIENE</w:t>
            </w:r>
            <w:r>
              <w:rPr>
                <w:sz w:val="22"/>
                <w:szCs w:val="18"/>
              </w:rPr>
              <w:t xml:space="preserve">, </w:t>
            </w:r>
            <w:r w:rsidRPr="003859C1">
              <w:rPr>
                <w:sz w:val="22"/>
                <w:szCs w:val="18"/>
              </w:rPr>
              <w:t>SANITATION</w:t>
            </w:r>
            <w:r>
              <w:rPr>
                <w:sz w:val="22"/>
                <w:szCs w:val="18"/>
              </w:rPr>
              <w:t xml:space="preserve">, </w:t>
            </w:r>
            <w:r w:rsidRPr="003859C1">
              <w:rPr>
                <w:sz w:val="22"/>
                <w:szCs w:val="18"/>
              </w:rPr>
              <w:t>TIDY</w:t>
            </w:r>
            <w:r>
              <w:rPr>
                <w:sz w:val="22"/>
                <w:szCs w:val="18"/>
              </w:rPr>
              <w:t xml:space="preserve">, </w:t>
            </w:r>
            <w:r w:rsidRPr="003859C1">
              <w:rPr>
                <w:sz w:val="22"/>
                <w:szCs w:val="18"/>
              </w:rPr>
              <w:t>ORGANIZATION</w:t>
            </w:r>
            <w:r>
              <w:rPr>
                <w:sz w:val="22"/>
                <w:szCs w:val="18"/>
              </w:rPr>
              <w:t xml:space="preserve">, </w:t>
            </w:r>
            <w:r w:rsidRPr="003859C1">
              <w:rPr>
                <w:sz w:val="22"/>
                <w:szCs w:val="18"/>
              </w:rPr>
              <w:t>SUPPLIES</w:t>
            </w:r>
            <w:r>
              <w:rPr>
                <w:sz w:val="22"/>
                <w:szCs w:val="18"/>
              </w:rPr>
              <w:t xml:space="preserve">, </w:t>
            </w:r>
            <w:r w:rsidRPr="003859C1">
              <w:rPr>
                <w:sz w:val="22"/>
                <w:szCs w:val="18"/>
              </w:rPr>
              <w:t>LAUNDRY</w:t>
            </w:r>
            <w:r>
              <w:rPr>
                <w:sz w:val="22"/>
                <w:szCs w:val="18"/>
              </w:rPr>
              <w:t xml:space="preserve">, </w:t>
            </w:r>
            <w:r w:rsidRPr="003859C1">
              <w:rPr>
                <w:sz w:val="22"/>
                <w:szCs w:val="18"/>
              </w:rPr>
              <w:t>ROOM SERVICE</w:t>
            </w:r>
            <w:r>
              <w:rPr>
                <w:sz w:val="22"/>
                <w:szCs w:val="18"/>
              </w:rPr>
              <w:t xml:space="preserve">, </w:t>
            </w:r>
            <w:r w:rsidRPr="003859C1">
              <w:rPr>
                <w:sz w:val="22"/>
                <w:szCs w:val="18"/>
              </w:rPr>
              <w:t>UPKEEP</w:t>
            </w:r>
            <w:r>
              <w:rPr>
                <w:sz w:val="22"/>
                <w:szCs w:val="18"/>
              </w:rPr>
              <w:t xml:space="preserve">, </w:t>
            </w:r>
            <w:r w:rsidRPr="003859C1">
              <w:rPr>
                <w:sz w:val="22"/>
                <w:szCs w:val="18"/>
              </w:rPr>
              <w:t>INSPECTION</w:t>
            </w:r>
            <w:r>
              <w:rPr>
                <w:sz w:val="22"/>
                <w:szCs w:val="18"/>
              </w:rPr>
              <w:t xml:space="preserve">, </w:t>
            </w:r>
            <w:r w:rsidRPr="003859C1">
              <w:rPr>
                <w:sz w:val="22"/>
                <w:szCs w:val="18"/>
              </w:rPr>
              <w:t>STERILIZATION</w:t>
            </w:r>
          </w:p>
        </w:tc>
      </w:tr>
      <w:tr w:rsidR="00AD0E52" w:rsidRPr="007E2A06" w14:paraId="4C464DC2" w14:textId="77777777" w:rsidTr="006F17A2">
        <w:tc>
          <w:tcPr>
            <w:tcW w:w="5022" w:type="dxa"/>
          </w:tcPr>
          <w:p w14:paraId="7F33B847" w14:textId="32E8140E" w:rsidR="00C235BB" w:rsidRDefault="00AD0E52" w:rsidP="006E5AFC">
            <w:pPr>
              <w:rPr>
                <w:sz w:val="22"/>
                <w:szCs w:val="18"/>
                <w:lang w:val="es-ES"/>
              </w:rPr>
            </w:pPr>
            <w:r>
              <w:rPr>
                <w:sz w:val="22"/>
                <w:szCs w:val="18"/>
                <w:lang w:val="es-ES"/>
              </w:rPr>
              <w:t>ENGINE DEPT.</w:t>
            </w:r>
          </w:p>
        </w:tc>
        <w:tc>
          <w:tcPr>
            <w:tcW w:w="5048" w:type="dxa"/>
          </w:tcPr>
          <w:p w14:paraId="7E31819D" w14:textId="0C9867E7" w:rsidR="00C235BB" w:rsidRPr="00F450B7" w:rsidRDefault="00FA2D77" w:rsidP="006E5AFC">
            <w:pPr>
              <w:rPr>
                <w:sz w:val="22"/>
                <w:szCs w:val="18"/>
                <w:lang w:val="es-ES"/>
              </w:rPr>
            </w:pPr>
            <w:r>
              <w:rPr>
                <w:sz w:val="22"/>
                <w:szCs w:val="18"/>
                <w:lang w:val="es-ES"/>
              </w:rPr>
              <w:t>MOTOR, MECÁNICOS, HERRAMIENTAS, LUBRICACIÓN, MANTENIMIENTO, EQUIPO DE PROTECCIÓN</w:t>
            </w:r>
          </w:p>
        </w:tc>
      </w:tr>
      <w:tr w:rsidR="00C235BB" w:rsidRPr="007E2A06" w14:paraId="2F6E3173" w14:textId="77777777" w:rsidTr="006F17A2">
        <w:tc>
          <w:tcPr>
            <w:tcW w:w="5022" w:type="dxa"/>
          </w:tcPr>
          <w:p w14:paraId="180B4D08" w14:textId="6B82C886" w:rsidR="00C235BB" w:rsidRDefault="00C235BB" w:rsidP="006E5AFC">
            <w:pPr>
              <w:rPr>
                <w:sz w:val="22"/>
                <w:szCs w:val="18"/>
                <w:lang w:val="es-ES"/>
              </w:rPr>
            </w:pPr>
            <w:r>
              <w:rPr>
                <w:sz w:val="22"/>
                <w:szCs w:val="18"/>
                <w:lang w:val="es-ES"/>
              </w:rPr>
              <w:t>MARINE TECHNICIAN DEPT.</w:t>
            </w:r>
          </w:p>
        </w:tc>
        <w:tc>
          <w:tcPr>
            <w:tcW w:w="5048" w:type="dxa"/>
          </w:tcPr>
          <w:p w14:paraId="0496FCD5" w14:textId="2ECAF077" w:rsidR="00C235BB" w:rsidRPr="00F450B7" w:rsidRDefault="007E0E05" w:rsidP="006E5AFC">
            <w:pPr>
              <w:rPr>
                <w:sz w:val="22"/>
                <w:szCs w:val="18"/>
                <w:lang w:val="es-ES"/>
              </w:rPr>
            </w:pPr>
            <w:r>
              <w:rPr>
                <w:sz w:val="22"/>
                <w:szCs w:val="18"/>
                <w:lang w:val="es-ES"/>
              </w:rPr>
              <w:t xml:space="preserve">ELECTRICIDAD, CARPINTERIA, TRATAMIENTO DE AGUA, MANTENIMIENTO, CUIDADO, HERRAMIENTAS, </w:t>
            </w:r>
            <w:r w:rsidR="00B679B7">
              <w:rPr>
                <w:sz w:val="22"/>
                <w:szCs w:val="18"/>
                <w:lang w:val="es-ES"/>
              </w:rPr>
              <w:t xml:space="preserve">TALLER, </w:t>
            </w:r>
          </w:p>
        </w:tc>
      </w:tr>
    </w:tbl>
    <w:p w14:paraId="5314EDEC" w14:textId="77777777" w:rsidR="006E5AFC" w:rsidRPr="00F450B7" w:rsidRDefault="006E5AFC" w:rsidP="006E5AFC">
      <w:pPr>
        <w:ind w:left="720"/>
        <w:rPr>
          <w:sz w:val="22"/>
          <w:szCs w:val="18"/>
          <w:lang w:val="es-ES"/>
        </w:rPr>
      </w:pPr>
    </w:p>
    <w:p w14:paraId="05692D1A" w14:textId="31ECC822" w:rsidR="00846907" w:rsidRDefault="00846907" w:rsidP="00846907">
      <w:pPr>
        <w:numPr>
          <w:ilvl w:val="3"/>
          <w:numId w:val="11"/>
        </w:numPr>
        <w:rPr>
          <w:sz w:val="22"/>
          <w:szCs w:val="18"/>
          <w:lang w:val="es-PA"/>
        </w:rPr>
      </w:pPr>
      <w:r w:rsidRPr="007E0909">
        <w:rPr>
          <w:sz w:val="22"/>
          <w:szCs w:val="18"/>
          <w:lang w:val="es-PA"/>
        </w:rPr>
        <w:t>Mercantes</w:t>
      </w:r>
      <w:r w:rsidR="00C16A7C" w:rsidRPr="007E0909">
        <w:rPr>
          <w:sz w:val="22"/>
          <w:szCs w:val="18"/>
          <w:lang w:val="es-PA"/>
        </w:rPr>
        <w:t>: Sean marinos profesionales y experimentados.</w:t>
      </w:r>
    </w:p>
    <w:tbl>
      <w:tblPr>
        <w:tblStyle w:val="Tablaconcuadrcula"/>
        <w:tblW w:w="0" w:type="auto"/>
        <w:tblInd w:w="720" w:type="dxa"/>
        <w:tblLook w:val="04A0" w:firstRow="1" w:lastRow="0" w:firstColumn="1" w:lastColumn="0" w:noHBand="0" w:noVBand="1"/>
      </w:tblPr>
      <w:tblGrid>
        <w:gridCol w:w="5022"/>
        <w:gridCol w:w="5048"/>
      </w:tblGrid>
      <w:tr w:rsidR="00707928" w:rsidRPr="007E2A06" w14:paraId="1343167D" w14:textId="77777777">
        <w:tc>
          <w:tcPr>
            <w:tcW w:w="5022" w:type="dxa"/>
          </w:tcPr>
          <w:p w14:paraId="352B5252" w14:textId="77777777" w:rsidR="00707928" w:rsidRDefault="00707928">
            <w:pPr>
              <w:rPr>
                <w:sz w:val="22"/>
                <w:szCs w:val="18"/>
                <w:lang w:val="es-ES"/>
              </w:rPr>
            </w:pPr>
            <w:r>
              <w:rPr>
                <w:sz w:val="22"/>
                <w:szCs w:val="18"/>
                <w:lang w:val="es-ES"/>
              </w:rPr>
              <w:t>ENGINE DEPT.</w:t>
            </w:r>
          </w:p>
        </w:tc>
        <w:tc>
          <w:tcPr>
            <w:tcW w:w="5048" w:type="dxa"/>
          </w:tcPr>
          <w:p w14:paraId="5A01D487" w14:textId="77777777" w:rsidR="00707928" w:rsidRPr="00F450B7" w:rsidRDefault="00707928">
            <w:pPr>
              <w:rPr>
                <w:sz w:val="22"/>
                <w:szCs w:val="18"/>
                <w:lang w:val="es-ES"/>
              </w:rPr>
            </w:pPr>
            <w:r>
              <w:rPr>
                <w:sz w:val="22"/>
                <w:szCs w:val="18"/>
                <w:lang w:val="es-ES"/>
              </w:rPr>
              <w:t>MOTOR, MECÁNICOS, HERRAMIENTAS, LUBRICACIÓN, MANTENIMIENTO, EQUIPO DE PROTECCIÓN</w:t>
            </w:r>
          </w:p>
        </w:tc>
      </w:tr>
      <w:tr w:rsidR="00707928" w:rsidRPr="007E2A06" w14:paraId="52A94186" w14:textId="77777777">
        <w:tc>
          <w:tcPr>
            <w:tcW w:w="5022" w:type="dxa"/>
          </w:tcPr>
          <w:p w14:paraId="0FC26BEA" w14:textId="77777777" w:rsidR="00707928" w:rsidRDefault="00707928">
            <w:pPr>
              <w:rPr>
                <w:sz w:val="22"/>
                <w:szCs w:val="18"/>
                <w:lang w:val="es-ES"/>
              </w:rPr>
            </w:pPr>
            <w:r>
              <w:rPr>
                <w:sz w:val="22"/>
                <w:szCs w:val="18"/>
                <w:lang w:val="es-ES"/>
              </w:rPr>
              <w:t>MARINE TECHNICIAN DEPT.</w:t>
            </w:r>
          </w:p>
        </w:tc>
        <w:tc>
          <w:tcPr>
            <w:tcW w:w="5048" w:type="dxa"/>
          </w:tcPr>
          <w:p w14:paraId="30B2B3D2" w14:textId="77777777" w:rsidR="00707928" w:rsidRPr="00F450B7" w:rsidRDefault="00707928">
            <w:pPr>
              <w:rPr>
                <w:sz w:val="22"/>
                <w:szCs w:val="18"/>
                <w:lang w:val="es-ES"/>
              </w:rPr>
            </w:pPr>
            <w:r>
              <w:rPr>
                <w:sz w:val="22"/>
                <w:szCs w:val="18"/>
                <w:lang w:val="es-ES"/>
              </w:rPr>
              <w:t xml:space="preserve">ELECTRICIDAD, CARPINTERIA, TRATAMIENTO DE AGUA, MANTENIMIENTO, CUIDADO, HERRAMIENTAS, TALLER, </w:t>
            </w:r>
          </w:p>
        </w:tc>
      </w:tr>
    </w:tbl>
    <w:p w14:paraId="50783319" w14:textId="77777777" w:rsidR="00707928" w:rsidRPr="00707928" w:rsidRDefault="00707928" w:rsidP="00707928">
      <w:pPr>
        <w:rPr>
          <w:sz w:val="22"/>
          <w:szCs w:val="18"/>
          <w:lang w:val="es-ES"/>
        </w:rPr>
      </w:pPr>
    </w:p>
    <w:p w14:paraId="2EF3FBE3" w14:textId="44E35CAE" w:rsidR="00846907" w:rsidRPr="007E0909" w:rsidRDefault="00745B9F" w:rsidP="00846907">
      <w:pPr>
        <w:numPr>
          <w:ilvl w:val="2"/>
          <w:numId w:val="11"/>
        </w:numPr>
        <w:rPr>
          <w:sz w:val="22"/>
          <w:szCs w:val="18"/>
          <w:lang w:val="es-PA"/>
        </w:rPr>
      </w:pPr>
      <w:r w:rsidRPr="007E0909">
        <w:rPr>
          <w:sz w:val="22"/>
          <w:szCs w:val="18"/>
          <w:lang w:val="es-PA"/>
        </w:rPr>
        <w:t xml:space="preserve">Cuenta del </w:t>
      </w:r>
      <w:r w:rsidR="00846907" w:rsidRPr="007E0909">
        <w:rPr>
          <w:sz w:val="22"/>
          <w:szCs w:val="18"/>
          <w:lang w:val="es-PA"/>
        </w:rPr>
        <w:t>Ing. Luis Arjona</w:t>
      </w:r>
      <w:r w:rsidR="00C16A7C" w:rsidRPr="007E0909">
        <w:rPr>
          <w:sz w:val="22"/>
          <w:szCs w:val="18"/>
          <w:lang w:val="es-PA"/>
        </w:rPr>
        <w:t>: Conexiones profesionales y contactos relevantes en LinkedIn que puedan estar interesados en oportunidades de reclutamiento, asociaciones estratégicas y colaboraciones en el sector marítimo.</w:t>
      </w:r>
    </w:p>
    <w:p w14:paraId="021B002E" w14:textId="77777777" w:rsidR="00846907" w:rsidRPr="007E0909" w:rsidRDefault="00846907" w:rsidP="00846907">
      <w:pPr>
        <w:numPr>
          <w:ilvl w:val="0"/>
          <w:numId w:val="11"/>
        </w:numPr>
        <w:rPr>
          <w:sz w:val="22"/>
          <w:szCs w:val="18"/>
          <w:lang w:val="es-PA"/>
        </w:rPr>
      </w:pPr>
      <w:r w:rsidRPr="007E0909">
        <w:rPr>
          <w:b/>
          <w:bCs/>
          <w:sz w:val="22"/>
          <w:szCs w:val="18"/>
          <w:lang w:val="es-PA"/>
        </w:rPr>
        <w:t>Configuración de Perfiles (Facebook, Instagram y LinkedIn)</w:t>
      </w:r>
    </w:p>
    <w:p w14:paraId="60E2A872" w14:textId="22200C00" w:rsidR="00846907" w:rsidRPr="007E0909" w:rsidRDefault="00846907" w:rsidP="00846907">
      <w:pPr>
        <w:numPr>
          <w:ilvl w:val="1"/>
          <w:numId w:val="11"/>
        </w:numPr>
        <w:rPr>
          <w:sz w:val="22"/>
          <w:szCs w:val="18"/>
          <w:lang w:val="es-PA"/>
        </w:rPr>
      </w:pPr>
      <w:r w:rsidRPr="007E0909">
        <w:rPr>
          <w:b/>
          <w:bCs/>
          <w:sz w:val="22"/>
          <w:szCs w:val="18"/>
          <w:lang w:val="es-PA"/>
        </w:rPr>
        <w:t>Prácticas en el Manejo de Biografía, Foto de Perfil e Información de Contacto</w:t>
      </w:r>
      <w:r w:rsidR="00391B04" w:rsidRPr="007E0909">
        <w:rPr>
          <w:b/>
          <w:bCs/>
          <w:sz w:val="22"/>
          <w:szCs w:val="18"/>
          <w:lang w:val="es-PA"/>
        </w:rPr>
        <w:t xml:space="preserve">: </w:t>
      </w:r>
    </w:p>
    <w:p w14:paraId="3AD1DBCB" w14:textId="6472AFF5" w:rsidR="00391B04" w:rsidRPr="007E0909" w:rsidRDefault="00391B04" w:rsidP="00391B04">
      <w:pPr>
        <w:numPr>
          <w:ilvl w:val="2"/>
          <w:numId w:val="11"/>
        </w:numPr>
        <w:rPr>
          <w:sz w:val="22"/>
          <w:szCs w:val="18"/>
          <w:lang w:val="es-PA"/>
        </w:rPr>
      </w:pPr>
      <w:r w:rsidRPr="007E0909">
        <w:rPr>
          <w:b/>
          <w:bCs/>
          <w:sz w:val="22"/>
          <w:szCs w:val="18"/>
          <w:lang w:val="es-PA"/>
        </w:rPr>
        <w:t xml:space="preserve">Bibliografías: (LISC): </w:t>
      </w:r>
      <w:r w:rsidRPr="007E0909">
        <w:rPr>
          <w:sz w:val="22"/>
          <w:szCs w:val="18"/>
          <w:lang w:val="es-PA"/>
        </w:rPr>
        <w:t>Deben destacar la especialización reclutamiento para cruceros y mercantes. Incluir una breve descripción y información crucial para el aplicante como el contacto o horarios de trabajo. A través de la plataforma de LinkedIn se recomienda mantener actualizado con la información de contacto. También los logros de la compañía y experiencias y logros del sector. (MPIP): Detallar los programas educativos y las certificaciones ofrecidas, así como las asociaciones estratégicas y logros de la institución</w:t>
      </w:r>
      <w:r w:rsidR="00F42886" w:rsidRPr="007E0909">
        <w:rPr>
          <w:sz w:val="22"/>
          <w:szCs w:val="18"/>
          <w:lang w:val="es-PA"/>
        </w:rPr>
        <w:t>.</w:t>
      </w:r>
    </w:p>
    <w:p w14:paraId="3B3385F7" w14:textId="3F93D544" w:rsidR="00F42886" w:rsidRPr="007E0909" w:rsidRDefault="00F42886" w:rsidP="00391B04">
      <w:pPr>
        <w:numPr>
          <w:ilvl w:val="2"/>
          <w:numId w:val="11"/>
        </w:numPr>
        <w:rPr>
          <w:sz w:val="22"/>
          <w:szCs w:val="18"/>
          <w:lang w:val="es-PA"/>
        </w:rPr>
      </w:pPr>
      <w:r w:rsidRPr="007E0909">
        <w:rPr>
          <w:b/>
          <w:bCs/>
          <w:sz w:val="22"/>
          <w:szCs w:val="18"/>
          <w:lang w:val="es-PA"/>
        </w:rPr>
        <w:t xml:space="preserve">Fotos de Perfil: (Facebook): </w:t>
      </w:r>
      <w:r w:rsidRPr="007E0909">
        <w:rPr>
          <w:sz w:val="22"/>
          <w:szCs w:val="18"/>
          <w:lang w:val="es-PA"/>
        </w:rPr>
        <w:t xml:space="preserve">Es recomendable la utilización de logotipos de las empresas para una identificación clara y profesional. </w:t>
      </w:r>
      <w:r w:rsidR="000B4391" w:rsidRPr="007E0909">
        <w:rPr>
          <w:sz w:val="22"/>
          <w:szCs w:val="18"/>
          <w:lang w:val="es-PA"/>
        </w:rPr>
        <w:t xml:space="preserve">La foto de perfil del Sr. Luis Arjona se recomienda sea una foto. </w:t>
      </w:r>
    </w:p>
    <w:p w14:paraId="5A6BECDA" w14:textId="28B2DA50" w:rsidR="000B4391" w:rsidRPr="007E0909" w:rsidRDefault="000B4391" w:rsidP="00391B04">
      <w:pPr>
        <w:numPr>
          <w:ilvl w:val="2"/>
          <w:numId w:val="11"/>
        </w:numPr>
        <w:rPr>
          <w:sz w:val="22"/>
          <w:szCs w:val="18"/>
          <w:lang w:val="es-PA"/>
        </w:rPr>
      </w:pPr>
      <w:r w:rsidRPr="007E0909">
        <w:rPr>
          <w:b/>
          <w:bCs/>
          <w:sz w:val="22"/>
          <w:szCs w:val="18"/>
          <w:lang w:val="es-PA"/>
        </w:rPr>
        <w:lastRenderedPageBreak/>
        <w:t xml:space="preserve">Información de contacto: </w:t>
      </w:r>
      <w:r w:rsidRPr="007E0909">
        <w:rPr>
          <w:sz w:val="22"/>
          <w:szCs w:val="18"/>
          <w:lang w:val="es-PA"/>
        </w:rPr>
        <w:t>Para las cuentas de las empresas se le recomiendan cuenten con toda la información posible como correo electrónico, número de teléfono y enlace al sitio web de las empresas. Para la cuenta del Ing. Luis se le recomien</w:t>
      </w:r>
      <w:r w:rsidR="00AD577C" w:rsidRPr="007E0909">
        <w:rPr>
          <w:sz w:val="22"/>
          <w:szCs w:val="18"/>
          <w:lang w:val="es-PA"/>
        </w:rPr>
        <w:t xml:space="preserve">da incluir la dirección de correo electrónico profesional, número de teléfono y enlaces a las páginas web respectivas. </w:t>
      </w:r>
    </w:p>
    <w:p w14:paraId="7264FF0C" w14:textId="57EB5E86" w:rsidR="00846907" w:rsidRPr="007E0909" w:rsidRDefault="00846907" w:rsidP="00846907">
      <w:pPr>
        <w:numPr>
          <w:ilvl w:val="1"/>
          <w:numId w:val="11"/>
        </w:numPr>
        <w:rPr>
          <w:sz w:val="22"/>
          <w:szCs w:val="18"/>
          <w:lang w:val="es-PA"/>
        </w:rPr>
      </w:pPr>
      <w:r w:rsidRPr="007E0909">
        <w:rPr>
          <w:b/>
          <w:bCs/>
          <w:sz w:val="22"/>
          <w:szCs w:val="18"/>
          <w:lang w:val="es-PA"/>
        </w:rPr>
        <w:t>Guía de Optimización de Perfiles</w:t>
      </w:r>
      <w:r w:rsidR="00391B04" w:rsidRPr="007E0909">
        <w:rPr>
          <w:b/>
          <w:bCs/>
          <w:sz w:val="22"/>
          <w:szCs w:val="18"/>
          <w:lang w:val="es-PA"/>
        </w:rPr>
        <w:t xml:space="preserve">: </w:t>
      </w:r>
    </w:p>
    <w:p w14:paraId="47A33FBD" w14:textId="039AF168" w:rsidR="00AD577C" w:rsidRPr="007E0909" w:rsidRDefault="00AD577C" w:rsidP="00AD577C">
      <w:pPr>
        <w:numPr>
          <w:ilvl w:val="2"/>
          <w:numId w:val="11"/>
        </w:numPr>
        <w:rPr>
          <w:sz w:val="22"/>
          <w:szCs w:val="18"/>
          <w:lang w:val="es-PA"/>
        </w:rPr>
      </w:pPr>
      <w:r w:rsidRPr="007E0909">
        <w:rPr>
          <w:b/>
          <w:bCs/>
          <w:sz w:val="22"/>
          <w:szCs w:val="18"/>
          <w:lang w:val="es-PA"/>
        </w:rPr>
        <w:t xml:space="preserve">Meta: </w:t>
      </w:r>
      <w:r w:rsidRPr="007E0909">
        <w:rPr>
          <w:sz w:val="22"/>
          <w:szCs w:val="18"/>
          <w:lang w:val="es-PA"/>
        </w:rPr>
        <w:t xml:space="preserve">Utilizar palabras clave relevantes en las descripciones para mejorar la visibilidad en las búsquedas. Asegurarse de que la biografía esté actualizada con la información más reciente sobre los servicios. Se recomienda categorizar correctamente los perfiles de las empresas para que reflejen las áreas de especialización de LISC y MPIP (por ejemplo, Servicios de Reclutamiento e Instituto Educativo). Mantener una frecuencia constante de publicaciones relevantes, como ofertas de empleo para LISC y actualizaciones de cursos para MPIP. </w:t>
      </w:r>
    </w:p>
    <w:p w14:paraId="10C6A0F7" w14:textId="65A7B4E7" w:rsidR="00AD577C" w:rsidRPr="007E0909" w:rsidRDefault="00AD577C" w:rsidP="00AD577C">
      <w:pPr>
        <w:numPr>
          <w:ilvl w:val="2"/>
          <w:numId w:val="11"/>
        </w:numPr>
        <w:rPr>
          <w:sz w:val="22"/>
          <w:szCs w:val="18"/>
          <w:lang w:val="es-PA"/>
        </w:rPr>
      </w:pPr>
      <w:r w:rsidRPr="007E0909">
        <w:rPr>
          <w:b/>
          <w:bCs/>
          <w:sz w:val="22"/>
          <w:szCs w:val="18"/>
          <w:lang w:val="es-PA"/>
        </w:rPr>
        <w:t>LinkedIn:</w:t>
      </w:r>
      <w:r w:rsidRPr="007E0909">
        <w:rPr>
          <w:sz w:val="22"/>
          <w:szCs w:val="18"/>
          <w:lang w:val="es-PA"/>
        </w:rPr>
        <w:t xml:space="preserve"> Asegurarse que el perfil esté completo y actualizado con las últimas hazañas o noticias sobre el Ing. Luis Arjona; destacando la experiencia profesional logros o habilidades. </w:t>
      </w:r>
    </w:p>
    <w:p w14:paraId="1FF9603C" w14:textId="0C0ED79F" w:rsidR="00AD577C" w:rsidRPr="007E0909" w:rsidRDefault="00846907" w:rsidP="00AD577C">
      <w:pPr>
        <w:numPr>
          <w:ilvl w:val="1"/>
          <w:numId w:val="11"/>
        </w:numPr>
        <w:rPr>
          <w:sz w:val="22"/>
          <w:szCs w:val="18"/>
          <w:lang w:val="es-PA"/>
        </w:rPr>
      </w:pPr>
      <w:r w:rsidRPr="007E0909">
        <w:rPr>
          <w:b/>
          <w:bCs/>
          <w:sz w:val="22"/>
          <w:szCs w:val="18"/>
          <w:lang w:val="es-PA"/>
        </w:rPr>
        <w:t>Enlace entre Facebook e Instagram</w:t>
      </w:r>
      <w:r w:rsidR="00AD577C" w:rsidRPr="007E0909">
        <w:rPr>
          <w:b/>
          <w:bCs/>
          <w:sz w:val="22"/>
          <w:szCs w:val="18"/>
          <w:lang w:val="es-PA"/>
        </w:rPr>
        <w:t>:</w:t>
      </w:r>
      <w:r w:rsidR="00AD577C" w:rsidRPr="007E0909">
        <w:rPr>
          <w:sz w:val="22"/>
          <w:szCs w:val="18"/>
          <w:lang w:val="es-PA"/>
        </w:rPr>
        <w:t xml:space="preserve"> Entre los beneficios de mantener un enlace entre las plataformas de Facebook, Instagram y </w:t>
      </w:r>
      <w:r w:rsidR="008354B6" w:rsidRPr="007E0909">
        <w:rPr>
          <w:sz w:val="22"/>
          <w:szCs w:val="18"/>
          <w:lang w:val="es-PA"/>
        </w:rPr>
        <w:t>WhatsApp</w:t>
      </w:r>
      <w:r w:rsidR="00AD577C" w:rsidRPr="007E0909">
        <w:rPr>
          <w:sz w:val="22"/>
          <w:szCs w:val="18"/>
          <w:lang w:val="es-PA"/>
        </w:rPr>
        <w:t xml:space="preserve"> se tiene una mayor facilidad en la publicación simultanea en ambas plataformas para alcanzar una audiencia más amplia con el mismo contenido. También se obtendrán un mejor análisis de datos y uniformidad en la marca. </w:t>
      </w:r>
    </w:p>
    <w:p w14:paraId="403228E9" w14:textId="77777777" w:rsidR="00846907" w:rsidRPr="007E0909" w:rsidRDefault="00846907" w:rsidP="00846907">
      <w:pPr>
        <w:numPr>
          <w:ilvl w:val="0"/>
          <w:numId w:val="11"/>
        </w:numPr>
        <w:rPr>
          <w:sz w:val="22"/>
          <w:szCs w:val="18"/>
          <w:lang w:val="es-PA"/>
        </w:rPr>
      </w:pPr>
      <w:r w:rsidRPr="007E0909">
        <w:rPr>
          <w:b/>
          <w:bCs/>
          <w:sz w:val="22"/>
          <w:szCs w:val="18"/>
          <w:lang w:val="es-PA"/>
        </w:rPr>
        <w:t>Estrategia y Planificación de Contenidos</w:t>
      </w:r>
    </w:p>
    <w:p w14:paraId="5F584943" w14:textId="77777777" w:rsidR="00846907" w:rsidRPr="007E0909" w:rsidRDefault="00846907" w:rsidP="00846907">
      <w:pPr>
        <w:numPr>
          <w:ilvl w:val="1"/>
          <w:numId w:val="11"/>
        </w:numPr>
        <w:rPr>
          <w:sz w:val="22"/>
          <w:szCs w:val="18"/>
          <w:lang w:val="es-PA"/>
        </w:rPr>
      </w:pPr>
      <w:r w:rsidRPr="007E0909">
        <w:rPr>
          <w:b/>
          <w:bCs/>
          <w:sz w:val="22"/>
          <w:szCs w:val="18"/>
          <w:lang w:val="es-PA"/>
        </w:rPr>
        <w:t>Definición de Metas en el Contenido:</w:t>
      </w:r>
    </w:p>
    <w:p w14:paraId="58FF6847" w14:textId="672116AF" w:rsidR="00846907" w:rsidRPr="007E0909" w:rsidRDefault="00846907" w:rsidP="00846907">
      <w:pPr>
        <w:numPr>
          <w:ilvl w:val="2"/>
          <w:numId w:val="11"/>
        </w:numPr>
        <w:rPr>
          <w:sz w:val="22"/>
          <w:szCs w:val="18"/>
          <w:lang w:val="es-PA"/>
        </w:rPr>
      </w:pPr>
      <w:r w:rsidRPr="007E0909">
        <w:rPr>
          <w:sz w:val="22"/>
          <w:szCs w:val="18"/>
          <w:lang w:val="es-PA"/>
        </w:rPr>
        <w:t xml:space="preserve">Alcance y </w:t>
      </w:r>
      <w:r w:rsidRPr="007E0909">
        <w:rPr>
          <w:i/>
          <w:iCs/>
          <w:sz w:val="22"/>
          <w:szCs w:val="18"/>
          <w:lang w:val="es-PA"/>
        </w:rPr>
        <w:t>“Engagement”</w:t>
      </w:r>
    </w:p>
    <w:p w14:paraId="59505CEF" w14:textId="77777777" w:rsidR="00846907" w:rsidRPr="007E0909" w:rsidRDefault="00846907" w:rsidP="00846907">
      <w:pPr>
        <w:numPr>
          <w:ilvl w:val="2"/>
          <w:numId w:val="11"/>
        </w:numPr>
        <w:rPr>
          <w:sz w:val="22"/>
          <w:szCs w:val="18"/>
          <w:lang w:val="es-PA"/>
        </w:rPr>
      </w:pPr>
      <w:r w:rsidRPr="007E0909">
        <w:rPr>
          <w:sz w:val="22"/>
          <w:szCs w:val="18"/>
          <w:lang w:val="es-PA"/>
        </w:rPr>
        <w:t>Reclutamiento (Cruceros y Mercantes)</w:t>
      </w:r>
    </w:p>
    <w:p w14:paraId="7B0A214D" w14:textId="77777777" w:rsidR="00846907" w:rsidRPr="007E0909" w:rsidRDefault="00846907" w:rsidP="00846907">
      <w:pPr>
        <w:numPr>
          <w:ilvl w:val="2"/>
          <w:numId w:val="11"/>
        </w:numPr>
        <w:rPr>
          <w:sz w:val="22"/>
          <w:szCs w:val="18"/>
          <w:lang w:val="es-PA"/>
        </w:rPr>
      </w:pPr>
      <w:r w:rsidRPr="007E0909">
        <w:rPr>
          <w:sz w:val="22"/>
          <w:szCs w:val="18"/>
          <w:lang w:val="es-PA"/>
        </w:rPr>
        <w:t>MPIP (Bachilleres, Cursos, Consultoría y Asesoría Jurídica)</w:t>
      </w:r>
    </w:p>
    <w:p w14:paraId="4082B47D" w14:textId="70584DEE" w:rsidR="008354B6" w:rsidRPr="007E0909" w:rsidRDefault="00846907" w:rsidP="008354B6">
      <w:pPr>
        <w:numPr>
          <w:ilvl w:val="1"/>
          <w:numId w:val="11"/>
        </w:numPr>
        <w:rPr>
          <w:sz w:val="22"/>
          <w:szCs w:val="18"/>
          <w:lang w:val="es-PA"/>
        </w:rPr>
      </w:pPr>
      <w:r w:rsidRPr="007E0909">
        <w:rPr>
          <w:b/>
          <w:bCs/>
          <w:sz w:val="22"/>
          <w:szCs w:val="18"/>
          <w:lang w:val="es-PA"/>
        </w:rPr>
        <w:t>Publicaciones en Grupos</w:t>
      </w:r>
      <w:r w:rsidR="008354B6" w:rsidRPr="007E0909">
        <w:rPr>
          <w:b/>
          <w:bCs/>
          <w:sz w:val="22"/>
          <w:szCs w:val="18"/>
          <w:lang w:val="es-PA"/>
        </w:rPr>
        <w:t xml:space="preserve">: </w:t>
      </w:r>
    </w:p>
    <w:p w14:paraId="16E286FF" w14:textId="042742FB" w:rsidR="008354B6" w:rsidRPr="007E0909" w:rsidRDefault="00846907" w:rsidP="008354B6">
      <w:pPr>
        <w:numPr>
          <w:ilvl w:val="1"/>
          <w:numId w:val="11"/>
        </w:numPr>
        <w:rPr>
          <w:sz w:val="22"/>
          <w:szCs w:val="18"/>
          <w:lang w:val="es-PA"/>
        </w:rPr>
      </w:pPr>
      <w:r w:rsidRPr="086736A5">
        <w:rPr>
          <w:b/>
          <w:sz w:val="22"/>
          <w:szCs w:val="22"/>
          <w:lang w:val="es-PA"/>
        </w:rPr>
        <w:t>Definición de Tipos de Publicaciones:</w:t>
      </w:r>
      <w:r w:rsidR="008354B6" w:rsidRPr="086736A5">
        <w:rPr>
          <w:sz w:val="22"/>
          <w:szCs w:val="22"/>
          <w:lang w:val="es-PA"/>
        </w:rPr>
        <w:t xml:space="preserve"> Para gestionar eficazmente las cuentas de LISC y MPIP en redes sociales, es crucial diversificar los tipos de publicaciones según sus objetivos específicos. Esto no solo mejora la organización en la </w:t>
      </w:r>
      <w:r w:rsidR="00675243" w:rsidRPr="086736A5">
        <w:rPr>
          <w:sz w:val="22"/>
          <w:szCs w:val="22"/>
          <w:lang w:val="es-PA"/>
        </w:rPr>
        <w:t>programación,</w:t>
      </w:r>
      <w:r w:rsidR="008354B6" w:rsidRPr="086736A5">
        <w:rPr>
          <w:sz w:val="22"/>
          <w:szCs w:val="22"/>
          <w:lang w:val="es-PA"/>
        </w:rPr>
        <w:t xml:space="preserve"> sino que también fortalece la presencia de ambas instituciones en el sector marítimo. </w:t>
      </w:r>
    </w:p>
    <w:p w14:paraId="6E9BEBEE" w14:textId="19D04948" w:rsidR="086736A5" w:rsidRDefault="086736A5" w:rsidP="086736A5">
      <w:pPr>
        <w:ind w:left="1440"/>
        <w:rPr>
          <w:sz w:val="22"/>
          <w:szCs w:val="22"/>
          <w:lang w:val="es-PA"/>
        </w:rPr>
      </w:pPr>
    </w:p>
    <w:p w14:paraId="5B38C334" w14:textId="77777777" w:rsidR="00675243" w:rsidRPr="00675243" w:rsidRDefault="00675243" w:rsidP="00675243">
      <w:pPr>
        <w:rPr>
          <w:b/>
          <w:bCs/>
          <w:sz w:val="22"/>
          <w:szCs w:val="18"/>
          <w:lang w:val="es-PA"/>
        </w:rPr>
      </w:pPr>
      <w:r w:rsidRPr="00675243">
        <w:rPr>
          <w:b/>
          <w:bCs/>
          <w:sz w:val="22"/>
          <w:szCs w:val="18"/>
          <w:lang w:val="es-PA"/>
        </w:rPr>
        <w:t>1. Publicaciones Educacionales (Informativas)</w:t>
      </w:r>
    </w:p>
    <w:p w14:paraId="2BA59116" w14:textId="77777777" w:rsidR="00675243" w:rsidRPr="00675243" w:rsidRDefault="00675243" w:rsidP="00675243">
      <w:pPr>
        <w:rPr>
          <w:sz w:val="22"/>
          <w:szCs w:val="18"/>
          <w:lang w:val="es-PA"/>
        </w:rPr>
      </w:pPr>
      <w:r w:rsidRPr="00675243">
        <w:rPr>
          <w:sz w:val="22"/>
          <w:szCs w:val="18"/>
          <w:lang w:val="es-PA"/>
        </w:rPr>
        <w:t>Estas publicaciones tienen como objetivo proporcionar información valiosa a la audiencia y posicionar a LISC y MPIP como fuentes confiables de conocimiento en el sector marítimo.</w:t>
      </w:r>
    </w:p>
    <w:p w14:paraId="09BBC1C0" w14:textId="77777777" w:rsidR="00675243" w:rsidRPr="00675243" w:rsidRDefault="00675243" w:rsidP="00675243">
      <w:pPr>
        <w:numPr>
          <w:ilvl w:val="0"/>
          <w:numId w:val="14"/>
        </w:numPr>
        <w:rPr>
          <w:sz w:val="22"/>
          <w:szCs w:val="18"/>
        </w:rPr>
      </w:pPr>
      <w:r w:rsidRPr="00675243">
        <w:rPr>
          <w:b/>
          <w:bCs/>
          <w:sz w:val="22"/>
          <w:szCs w:val="18"/>
        </w:rPr>
        <w:t>MPIP:</w:t>
      </w:r>
    </w:p>
    <w:p w14:paraId="0304A48B" w14:textId="77777777" w:rsidR="00675243" w:rsidRPr="00675243" w:rsidRDefault="00675243" w:rsidP="00675243">
      <w:pPr>
        <w:numPr>
          <w:ilvl w:val="1"/>
          <w:numId w:val="14"/>
        </w:numPr>
        <w:rPr>
          <w:sz w:val="22"/>
          <w:szCs w:val="18"/>
        </w:rPr>
      </w:pPr>
      <w:r w:rsidRPr="00675243">
        <w:rPr>
          <w:b/>
          <w:bCs/>
          <w:sz w:val="22"/>
          <w:szCs w:val="18"/>
        </w:rPr>
        <w:t>Contenido Sugerido:</w:t>
      </w:r>
    </w:p>
    <w:p w14:paraId="6429080A" w14:textId="77777777" w:rsidR="00675243" w:rsidRPr="00675243" w:rsidRDefault="00675243" w:rsidP="00643369">
      <w:pPr>
        <w:numPr>
          <w:ilvl w:val="2"/>
          <w:numId w:val="14"/>
        </w:numPr>
        <w:spacing w:after="0"/>
        <w:rPr>
          <w:sz w:val="22"/>
          <w:szCs w:val="18"/>
          <w:lang w:val="es-PA"/>
        </w:rPr>
      </w:pPr>
      <w:r w:rsidRPr="00675243">
        <w:rPr>
          <w:sz w:val="22"/>
          <w:szCs w:val="18"/>
          <w:lang w:val="es-PA"/>
        </w:rPr>
        <w:t>Información sobre certificaciones STCW y cursos técnicos.</w:t>
      </w:r>
    </w:p>
    <w:p w14:paraId="15265389" w14:textId="77777777" w:rsidR="00675243" w:rsidRPr="00675243" w:rsidRDefault="00675243" w:rsidP="00643369">
      <w:pPr>
        <w:numPr>
          <w:ilvl w:val="2"/>
          <w:numId w:val="14"/>
        </w:numPr>
        <w:spacing w:after="0"/>
        <w:rPr>
          <w:sz w:val="22"/>
          <w:szCs w:val="18"/>
          <w:lang w:val="es-PA"/>
        </w:rPr>
      </w:pPr>
      <w:r w:rsidRPr="10A8E998">
        <w:rPr>
          <w:sz w:val="22"/>
          <w:szCs w:val="22"/>
          <w:lang w:val="es-PA"/>
        </w:rPr>
        <w:t>Beneficios de la educación marítima y cómo elegir el curso adecuado.</w:t>
      </w:r>
    </w:p>
    <w:p w14:paraId="29003224" w14:textId="60A858FE" w:rsidR="5D10D018" w:rsidRDefault="69D68307" w:rsidP="10A8E998">
      <w:pPr>
        <w:numPr>
          <w:ilvl w:val="2"/>
          <w:numId w:val="14"/>
        </w:numPr>
        <w:spacing w:after="0"/>
        <w:rPr>
          <w:sz w:val="22"/>
          <w:szCs w:val="22"/>
          <w:lang w:val="es-PA"/>
        </w:rPr>
      </w:pPr>
      <w:r w:rsidRPr="46719303">
        <w:rPr>
          <w:sz w:val="22"/>
          <w:szCs w:val="22"/>
          <w:lang w:val="es-PA"/>
        </w:rPr>
        <w:t>Publicacio</w:t>
      </w:r>
      <w:r w:rsidR="3D682245" w:rsidRPr="46719303">
        <w:rPr>
          <w:sz w:val="22"/>
          <w:szCs w:val="22"/>
          <w:lang w:val="es-PA"/>
        </w:rPr>
        <w:t>nes informativas breve del Bachiller/Tecnico</w:t>
      </w:r>
    </w:p>
    <w:p w14:paraId="7A5F6876" w14:textId="77777777" w:rsidR="00675243" w:rsidRPr="00675243" w:rsidRDefault="00675243" w:rsidP="00643369">
      <w:pPr>
        <w:numPr>
          <w:ilvl w:val="2"/>
          <w:numId w:val="14"/>
        </w:numPr>
        <w:spacing w:after="0"/>
        <w:rPr>
          <w:sz w:val="22"/>
          <w:szCs w:val="18"/>
          <w:lang w:val="es-PA"/>
        </w:rPr>
      </w:pPr>
      <w:r w:rsidRPr="00675243">
        <w:rPr>
          <w:sz w:val="22"/>
          <w:szCs w:val="18"/>
          <w:lang w:val="es-PA"/>
        </w:rPr>
        <w:t>Explicación de procesos para obtener documentación oficial, como los Seamanbooks.</w:t>
      </w:r>
    </w:p>
    <w:p w14:paraId="393771D3" w14:textId="77777777" w:rsidR="00675243" w:rsidRPr="00675243" w:rsidRDefault="00675243" w:rsidP="00643369">
      <w:pPr>
        <w:numPr>
          <w:ilvl w:val="2"/>
          <w:numId w:val="14"/>
        </w:numPr>
        <w:spacing w:after="0"/>
        <w:rPr>
          <w:sz w:val="22"/>
          <w:szCs w:val="18"/>
          <w:lang w:val="es-PA"/>
        </w:rPr>
      </w:pPr>
      <w:r w:rsidRPr="00675243">
        <w:rPr>
          <w:sz w:val="22"/>
          <w:szCs w:val="18"/>
          <w:lang w:val="es-PA"/>
        </w:rPr>
        <w:t>Publicaciones sobre regulaciones marítimas actuales y su impacto en los profesionales.</w:t>
      </w:r>
    </w:p>
    <w:p w14:paraId="1F168857" w14:textId="77777777" w:rsidR="00675243" w:rsidRPr="00675243" w:rsidRDefault="00675243" w:rsidP="00675243">
      <w:pPr>
        <w:numPr>
          <w:ilvl w:val="1"/>
          <w:numId w:val="14"/>
        </w:numPr>
        <w:rPr>
          <w:sz w:val="22"/>
          <w:szCs w:val="22"/>
        </w:rPr>
      </w:pPr>
      <w:r w:rsidRPr="2AE935FC">
        <w:rPr>
          <w:b/>
          <w:bCs/>
          <w:sz w:val="22"/>
          <w:szCs w:val="22"/>
        </w:rPr>
        <w:t>Formato:</w:t>
      </w:r>
    </w:p>
    <w:p w14:paraId="3E793F88" w14:textId="77777777" w:rsidR="00675243" w:rsidRPr="00675243" w:rsidRDefault="00675243" w:rsidP="00643369">
      <w:pPr>
        <w:numPr>
          <w:ilvl w:val="2"/>
          <w:numId w:val="14"/>
        </w:numPr>
        <w:spacing w:after="0"/>
        <w:rPr>
          <w:sz w:val="22"/>
          <w:szCs w:val="18"/>
          <w:lang w:val="es-PA"/>
        </w:rPr>
      </w:pPr>
      <w:r w:rsidRPr="00675243">
        <w:rPr>
          <w:sz w:val="22"/>
          <w:szCs w:val="18"/>
          <w:lang w:val="es-PA"/>
        </w:rPr>
        <w:lastRenderedPageBreak/>
        <w:t>Infografías, carruseles explicativos, videos cortos y artículos educativos.</w:t>
      </w:r>
    </w:p>
    <w:p w14:paraId="4C871AA6" w14:textId="77777777" w:rsidR="00675243" w:rsidRPr="00675243" w:rsidRDefault="00675243" w:rsidP="00643369">
      <w:pPr>
        <w:numPr>
          <w:ilvl w:val="2"/>
          <w:numId w:val="14"/>
        </w:numPr>
        <w:spacing w:after="0"/>
        <w:rPr>
          <w:sz w:val="22"/>
          <w:szCs w:val="22"/>
          <w:lang w:val="es-PA"/>
        </w:rPr>
      </w:pPr>
      <w:r w:rsidRPr="13E561A5">
        <w:rPr>
          <w:sz w:val="22"/>
          <w:szCs w:val="22"/>
          <w:lang w:val="es-PA"/>
        </w:rPr>
        <w:t>Historias de Instagram y Facebook destacando tips educativos.</w:t>
      </w:r>
    </w:p>
    <w:p w14:paraId="35900918" w14:textId="14BE2E1D" w:rsidR="13E561A5" w:rsidRDefault="56661706" w:rsidP="13E561A5">
      <w:pPr>
        <w:numPr>
          <w:ilvl w:val="2"/>
          <w:numId w:val="14"/>
        </w:numPr>
        <w:spacing w:after="0"/>
        <w:rPr>
          <w:sz w:val="22"/>
          <w:szCs w:val="22"/>
          <w:lang w:val="es-PA"/>
        </w:rPr>
      </w:pPr>
      <w:r w:rsidRPr="2AE935FC">
        <w:rPr>
          <w:sz w:val="22"/>
          <w:szCs w:val="22"/>
          <w:lang w:val="es-PA"/>
        </w:rPr>
        <w:t>Tipografía</w:t>
      </w:r>
      <w:r w:rsidR="10E26BD1" w:rsidRPr="2AE935FC">
        <w:rPr>
          <w:sz w:val="22"/>
          <w:szCs w:val="22"/>
          <w:lang w:val="es-PA"/>
        </w:rPr>
        <w:t xml:space="preserve"> </w:t>
      </w:r>
    </w:p>
    <w:p w14:paraId="48B4FF01" w14:textId="50D6581B" w:rsidR="165D450B" w:rsidRDefault="13F25E09" w:rsidP="59551229">
      <w:pPr>
        <w:numPr>
          <w:ilvl w:val="3"/>
          <w:numId w:val="14"/>
        </w:numPr>
        <w:spacing w:after="0"/>
        <w:rPr>
          <w:sz w:val="22"/>
          <w:szCs w:val="22"/>
          <w:lang w:val="es-PA"/>
        </w:rPr>
      </w:pPr>
      <w:r w:rsidRPr="2AE935FC">
        <w:rPr>
          <w:sz w:val="22"/>
          <w:szCs w:val="22"/>
          <w:lang w:val="es-PA"/>
        </w:rPr>
        <w:t xml:space="preserve">Por título: “Helvetica  tamaño 32–40  </w:t>
      </w:r>
      <w:r w:rsidR="0560922A" w:rsidRPr="2AE935FC">
        <w:rPr>
          <w:sz w:val="22"/>
          <w:szCs w:val="22"/>
          <w:lang w:val="es-PA"/>
        </w:rPr>
        <w:t>en negrita”</w:t>
      </w:r>
    </w:p>
    <w:p w14:paraId="33A7FF48" w14:textId="19761C18" w:rsidR="3F0A0073" w:rsidRDefault="0560922A" w:rsidP="3F0A0073">
      <w:pPr>
        <w:numPr>
          <w:ilvl w:val="3"/>
          <w:numId w:val="14"/>
        </w:numPr>
        <w:spacing w:after="0"/>
        <w:rPr>
          <w:sz w:val="22"/>
          <w:szCs w:val="22"/>
          <w:lang w:val="es-PA"/>
        </w:rPr>
      </w:pPr>
      <w:r w:rsidRPr="2AE935FC">
        <w:rPr>
          <w:sz w:val="22"/>
          <w:szCs w:val="22"/>
          <w:lang w:val="es-PA"/>
        </w:rPr>
        <w:t xml:space="preserve">Por subtitulo: “Helvetica </w:t>
      </w:r>
      <w:r w:rsidR="3F41FDD4" w:rsidRPr="2AE935FC">
        <w:rPr>
          <w:sz w:val="22"/>
          <w:szCs w:val="22"/>
          <w:lang w:val="es-PA"/>
        </w:rPr>
        <w:t>tamaño</w:t>
      </w:r>
      <w:r w:rsidRPr="2AE935FC">
        <w:rPr>
          <w:sz w:val="22"/>
          <w:szCs w:val="22"/>
          <w:lang w:val="es-PA"/>
        </w:rPr>
        <w:t xml:space="preserve"> 12 justificado”</w:t>
      </w:r>
    </w:p>
    <w:p w14:paraId="7E3EBFF5" w14:textId="7534FB2C" w:rsidR="5F5EC790" w:rsidRDefault="6BA9282C" w:rsidP="3AE17A24">
      <w:pPr>
        <w:pStyle w:val="Prrafodelista"/>
        <w:numPr>
          <w:ilvl w:val="2"/>
          <w:numId w:val="14"/>
        </w:numPr>
        <w:spacing w:after="0"/>
        <w:rPr>
          <w:sz w:val="22"/>
          <w:szCs w:val="22"/>
          <w:lang w:val="es-PA"/>
        </w:rPr>
      </w:pPr>
      <w:r w:rsidRPr="2AE935FC">
        <w:rPr>
          <w:sz w:val="22"/>
          <w:szCs w:val="22"/>
          <w:lang w:val="es-PA"/>
        </w:rPr>
        <w:t xml:space="preserve">Paleta de </w:t>
      </w:r>
      <w:r w:rsidR="129E5E5F" w:rsidRPr="2AE935FC">
        <w:rPr>
          <w:sz w:val="22"/>
          <w:szCs w:val="22"/>
          <w:lang w:val="es-PA"/>
        </w:rPr>
        <w:t>colores:</w:t>
      </w:r>
      <w:r w:rsidRPr="2AE935FC">
        <w:rPr>
          <w:sz w:val="22"/>
          <w:szCs w:val="22"/>
          <w:lang w:val="es-PA"/>
        </w:rPr>
        <w:t xml:space="preserve"> </w:t>
      </w:r>
    </w:p>
    <w:p w14:paraId="0EA1F20D" w14:textId="5A20797A" w:rsidR="6160FE9B" w:rsidRDefault="1AF6B28D" w:rsidP="2AE935FC">
      <w:pPr>
        <w:pStyle w:val="Prrafodelista"/>
        <w:numPr>
          <w:ilvl w:val="3"/>
          <w:numId w:val="14"/>
        </w:numPr>
        <w:spacing w:after="0"/>
        <w:rPr>
          <w:sz w:val="24"/>
          <w:lang w:val="es-PA"/>
        </w:rPr>
      </w:pPr>
      <w:r w:rsidRPr="2AE935FC">
        <w:rPr>
          <w:sz w:val="22"/>
          <w:szCs w:val="22"/>
          <w:lang w:val="es-PA"/>
        </w:rPr>
        <w:t>1.</w:t>
      </w:r>
      <w:r w:rsidRPr="2AE935FC">
        <w:rPr>
          <w:sz w:val="24"/>
          <w:lang w:val="es-PA"/>
        </w:rPr>
        <w:t>Azul Marino: #003366</w:t>
      </w:r>
    </w:p>
    <w:p w14:paraId="03C517E2" w14:textId="650FB4AF" w:rsidR="6160FE9B" w:rsidRPr="00B32672" w:rsidRDefault="1AF6B28D" w:rsidP="2AE935FC">
      <w:pPr>
        <w:pStyle w:val="Prrafodelista"/>
        <w:numPr>
          <w:ilvl w:val="4"/>
          <w:numId w:val="14"/>
        </w:numPr>
        <w:spacing w:after="0"/>
        <w:rPr>
          <w:sz w:val="24"/>
          <w:lang w:val="es-ES"/>
        </w:rPr>
      </w:pPr>
      <w:r w:rsidRPr="2AE935FC">
        <w:rPr>
          <w:sz w:val="24"/>
          <w:lang w:val="es-ES"/>
        </w:rPr>
        <w:t>Evoca profundidad y estabilidad, ideal para transmitir seriedad y profesionalismo.</w:t>
      </w:r>
    </w:p>
    <w:p w14:paraId="3E725AFF" w14:textId="438DC149" w:rsidR="6160FE9B" w:rsidRDefault="1AF6B28D" w:rsidP="2AE935FC">
      <w:pPr>
        <w:pStyle w:val="Prrafodelista"/>
        <w:numPr>
          <w:ilvl w:val="3"/>
          <w:numId w:val="14"/>
        </w:numPr>
        <w:spacing w:after="0"/>
        <w:rPr>
          <w:sz w:val="24"/>
        </w:rPr>
      </w:pPr>
      <w:r w:rsidRPr="2AE935FC">
        <w:rPr>
          <w:sz w:val="24"/>
        </w:rPr>
        <w:t>2.Turquesa Claro: #40E0D0</w:t>
      </w:r>
    </w:p>
    <w:p w14:paraId="06BE0928" w14:textId="3CA34EDC" w:rsidR="6160FE9B" w:rsidRPr="00B32672" w:rsidRDefault="1AF6B28D" w:rsidP="2AE935FC">
      <w:pPr>
        <w:pStyle w:val="Prrafodelista"/>
        <w:numPr>
          <w:ilvl w:val="4"/>
          <w:numId w:val="14"/>
        </w:numPr>
        <w:spacing w:after="0"/>
        <w:rPr>
          <w:sz w:val="24"/>
          <w:lang w:val="es-ES"/>
        </w:rPr>
      </w:pPr>
      <w:r w:rsidRPr="2AE935FC">
        <w:rPr>
          <w:sz w:val="24"/>
          <w:lang w:val="es-ES"/>
        </w:rPr>
        <w:t>Representa el agua clara y tropical, aportando frescura y energía a las publicaciones.</w:t>
      </w:r>
    </w:p>
    <w:p w14:paraId="28ACD77E" w14:textId="04CDE331" w:rsidR="6160FE9B" w:rsidRDefault="1AF6B28D" w:rsidP="2AE935FC">
      <w:pPr>
        <w:pStyle w:val="Prrafodelista"/>
        <w:numPr>
          <w:ilvl w:val="3"/>
          <w:numId w:val="14"/>
        </w:numPr>
        <w:spacing w:after="0"/>
        <w:rPr>
          <w:sz w:val="24"/>
        </w:rPr>
      </w:pPr>
      <w:r w:rsidRPr="2AE935FC">
        <w:rPr>
          <w:sz w:val="24"/>
        </w:rPr>
        <w:t>3.Aqua: #00FFFF</w:t>
      </w:r>
    </w:p>
    <w:p w14:paraId="29A6DE63" w14:textId="612D08D4" w:rsidR="6160FE9B" w:rsidRPr="00B32672" w:rsidRDefault="1AF6B28D" w:rsidP="2AE935FC">
      <w:pPr>
        <w:pStyle w:val="Prrafodelista"/>
        <w:numPr>
          <w:ilvl w:val="4"/>
          <w:numId w:val="14"/>
        </w:numPr>
        <w:spacing w:after="0"/>
        <w:rPr>
          <w:sz w:val="24"/>
          <w:lang w:val="es-ES"/>
        </w:rPr>
      </w:pPr>
      <w:r w:rsidRPr="2AE935FC">
        <w:rPr>
          <w:sz w:val="24"/>
          <w:lang w:val="es-ES"/>
        </w:rPr>
        <w:t>Simboliza el mar y el cielo, aportando una sensación de claridad y limpieza.</w:t>
      </w:r>
    </w:p>
    <w:p w14:paraId="254B2075" w14:textId="799E2058" w:rsidR="6160FE9B" w:rsidRDefault="1AF6B28D" w:rsidP="2AE935FC">
      <w:pPr>
        <w:pStyle w:val="Prrafodelista"/>
        <w:numPr>
          <w:ilvl w:val="3"/>
          <w:numId w:val="14"/>
        </w:numPr>
        <w:spacing w:after="0"/>
        <w:rPr>
          <w:sz w:val="24"/>
        </w:rPr>
      </w:pPr>
      <w:r w:rsidRPr="2AE935FC">
        <w:rPr>
          <w:sz w:val="24"/>
        </w:rPr>
        <w:t>4Arena: #F4A460</w:t>
      </w:r>
    </w:p>
    <w:p w14:paraId="7C30B67F" w14:textId="3A10D9CD" w:rsidR="6160FE9B" w:rsidRPr="00B32672" w:rsidRDefault="43EDA91C" w:rsidP="2AE935FC">
      <w:pPr>
        <w:pStyle w:val="Prrafodelista"/>
        <w:numPr>
          <w:ilvl w:val="4"/>
          <w:numId w:val="14"/>
        </w:numPr>
        <w:spacing w:after="0"/>
        <w:rPr>
          <w:sz w:val="24"/>
          <w:lang w:val="es-ES"/>
        </w:rPr>
      </w:pPr>
      <w:r w:rsidRPr="2AE935FC">
        <w:rPr>
          <w:sz w:val="24"/>
          <w:lang w:val="es-ES"/>
        </w:rPr>
        <w:t>O</w:t>
      </w:r>
      <w:r w:rsidR="1AF6B28D" w:rsidRPr="2AE935FC">
        <w:rPr>
          <w:sz w:val="24"/>
          <w:lang w:val="es-ES"/>
        </w:rPr>
        <w:t>frece una conexión con la playa y las costas, aportando calidez y confort.</w:t>
      </w:r>
    </w:p>
    <w:p w14:paraId="34F6EDDD" w14:textId="7BCE5257" w:rsidR="6160FE9B" w:rsidRDefault="1AF6B28D" w:rsidP="2AE935FC">
      <w:pPr>
        <w:pStyle w:val="Prrafodelista"/>
        <w:numPr>
          <w:ilvl w:val="3"/>
          <w:numId w:val="14"/>
        </w:numPr>
        <w:spacing w:after="0"/>
        <w:rPr>
          <w:sz w:val="24"/>
        </w:rPr>
      </w:pPr>
      <w:r w:rsidRPr="2AE935FC">
        <w:rPr>
          <w:sz w:val="24"/>
        </w:rPr>
        <w:t>5.Blanco Marfil: #FFFFF0</w:t>
      </w:r>
    </w:p>
    <w:p w14:paraId="7EA81312" w14:textId="18C45D9D" w:rsidR="6160FE9B" w:rsidRPr="00B32672" w:rsidRDefault="1AF6B28D" w:rsidP="2AE935FC">
      <w:pPr>
        <w:pStyle w:val="Prrafodelista"/>
        <w:numPr>
          <w:ilvl w:val="4"/>
          <w:numId w:val="14"/>
        </w:numPr>
        <w:spacing w:after="0"/>
        <w:rPr>
          <w:sz w:val="24"/>
          <w:lang w:val="es-ES"/>
        </w:rPr>
      </w:pPr>
      <w:r w:rsidRPr="2AE935FC">
        <w:rPr>
          <w:sz w:val="24"/>
          <w:lang w:val="es-ES"/>
        </w:rPr>
        <w:t>Proporciona un contraste suave y elegante, evocando las olas y la espuma del mar.</w:t>
      </w:r>
    </w:p>
    <w:p w14:paraId="3F5FA8D2" w14:textId="494051A6" w:rsidR="6160FE9B" w:rsidRDefault="1AF6B28D" w:rsidP="2AE935FC">
      <w:pPr>
        <w:pStyle w:val="Prrafodelista"/>
        <w:numPr>
          <w:ilvl w:val="3"/>
          <w:numId w:val="14"/>
        </w:numPr>
        <w:spacing w:after="0"/>
        <w:rPr>
          <w:sz w:val="24"/>
        </w:rPr>
      </w:pPr>
      <w:r w:rsidRPr="2AE935FC">
        <w:rPr>
          <w:sz w:val="24"/>
        </w:rPr>
        <w:t>6.Azul Cielo: #87CEEB</w:t>
      </w:r>
    </w:p>
    <w:p w14:paraId="2CA44569" w14:textId="25098B91" w:rsidR="6160FE9B" w:rsidRPr="00B32672" w:rsidRDefault="1AF6B28D" w:rsidP="2AE935FC">
      <w:pPr>
        <w:pStyle w:val="Prrafodelista"/>
        <w:numPr>
          <w:ilvl w:val="4"/>
          <w:numId w:val="14"/>
        </w:numPr>
        <w:spacing w:after="0"/>
        <w:rPr>
          <w:sz w:val="24"/>
          <w:lang w:val="es-ES"/>
        </w:rPr>
      </w:pPr>
      <w:r w:rsidRPr="2AE935FC">
        <w:rPr>
          <w:sz w:val="24"/>
          <w:lang w:val="es-ES"/>
        </w:rPr>
        <w:t>Evoca la serenidad del cielo y el mar, ideal para un toque relajante y natural.</w:t>
      </w:r>
    </w:p>
    <w:p w14:paraId="6872799C" w14:textId="112B7F24" w:rsidR="6160FE9B" w:rsidRDefault="1AF6B28D" w:rsidP="2AE935FC">
      <w:pPr>
        <w:pStyle w:val="Prrafodelista"/>
        <w:numPr>
          <w:ilvl w:val="3"/>
          <w:numId w:val="14"/>
        </w:numPr>
        <w:spacing w:after="0"/>
        <w:rPr>
          <w:sz w:val="24"/>
        </w:rPr>
      </w:pPr>
      <w:r w:rsidRPr="2AE935FC">
        <w:rPr>
          <w:sz w:val="24"/>
        </w:rPr>
        <w:t>7.Coral: #FF7F50</w:t>
      </w:r>
    </w:p>
    <w:p w14:paraId="6538EF27" w14:textId="275514A5" w:rsidR="6160FE9B" w:rsidRPr="00B32672" w:rsidRDefault="1AF6B28D" w:rsidP="2AE935FC">
      <w:pPr>
        <w:pStyle w:val="Prrafodelista"/>
        <w:numPr>
          <w:ilvl w:val="4"/>
          <w:numId w:val="14"/>
        </w:numPr>
        <w:spacing w:after="0"/>
        <w:rPr>
          <w:sz w:val="24"/>
          <w:lang w:val="es-ES"/>
        </w:rPr>
      </w:pPr>
      <w:r w:rsidRPr="2AE935FC">
        <w:rPr>
          <w:sz w:val="24"/>
          <w:lang w:val="es-ES"/>
        </w:rPr>
        <w:t>Aporta un toque vibrante y cálido, relacionado con la vida marina y los corales.</w:t>
      </w:r>
    </w:p>
    <w:p w14:paraId="6084C4CB" w14:textId="02EF1223" w:rsidR="6160FE9B" w:rsidRDefault="1AF6B28D" w:rsidP="2AE935FC">
      <w:pPr>
        <w:pStyle w:val="Prrafodelista"/>
        <w:numPr>
          <w:ilvl w:val="3"/>
          <w:numId w:val="14"/>
        </w:numPr>
        <w:spacing w:after="0"/>
        <w:rPr>
          <w:sz w:val="24"/>
        </w:rPr>
      </w:pPr>
      <w:r w:rsidRPr="2AE935FC">
        <w:rPr>
          <w:sz w:val="24"/>
        </w:rPr>
        <w:t>8.Gris Claro: #D3D3D3</w:t>
      </w:r>
    </w:p>
    <w:p w14:paraId="392ED0C9" w14:textId="734129BC" w:rsidR="6160FE9B" w:rsidRPr="00B32672" w:rsidRDefault="1AF6B28D" w:rsidP="2AE935FC">
      <w:pPr>
        <w:pStyle w:val="Prrafodelista"/>
        <w:numPr>
          <w:ilvl w:val="4"/>
          <w:numId w:val="14"/>
        </w:numPr>
        <w:spacing w:before="240" w:after="0"/>
        <w:rPr>
          <w:sz w:val="24"/>
          <w:lang w:val="es-ES"/>
        </w:rPr>
      </w:pPr>
      <w:r w:rsidRPr="2AE935FC">
        <w:rPr>
          <w:sz w:val="24"/>
          <w:lang w:val="es-ES"/>
        </w:rPr>
        <w:t>Complementa bien con colores más intensos y proporciona un contraste sutil.</w:t>
      </w:r>
    </w:p>
    <w:p w14:paraId="76162EC3" w14:textId="02D22CC3" w:rsidR="00675243" w:rsidRPr="00675243" w:rsidRDefault="1A7C6778" w:rsidP="1C34B6D9">
      <w:pPr>
        <w:pStyle w:val="Prrafodelista"/>
        <w:numPr>
          <w:ilvl w:val="0"/>
          <w:numId w:val="40"/>
        </w:numPr>
        <w:spacing w:before="240" w:after="240"/>
        <w:rPr>
          <w:sz w:val="22"/>
          <w:szCs w:val="22"/>
        </w:rPr>
      </w:pPr>
      <w:r w:rsidRPr="537F608C">
        <w:rPr>
          <w:sz w:val="22"/>
          <w:szCs w:val="22"/>
          <w:lang w:val="es-PA"/>
        </w:rPr>
        <w:t xml:space="preserve"> </w:t>
      </w:r>
      <w:r w:rsidR="00675243" w:rsidRPr="537F608C">
        <w:rPr>
          <w:b/>
          <w:bCs/>
          <w:sz w:val="22"/>
          <w:szCs w:val="22"/>
        </w:rPr>
        <w:t>LISC</w:t>
      </w:r>
    </w:p>
    <w:p w14:paraId="4C0CF496" w14:textId="77777777" w:rsidR="00675243" w:rsidRPr="00675243" w:rsidRDefault="00675243" w:rsidP="00675243">
      <w:pPr>
        <w:numPr>
          <w:ilvl w:val="1"/>
          <w:numId w:val="14"/>
        </w:numPr>
        <w:rPr>
          <w:sz w:val="22"/>
          <w:szCs w:val="18"/>
        </w:rPr>
      </w:pPr>
      <w:r w:rsidRPr="00675243">
        <w:rPr>
          <w:b/>
          <w:bCs/>
          <w:sz w:val="22"/>
          <w:szCs w:val="18"/>
        </w:rPr>
        <w:t>Contenido Sugerido:</w:t>
      </w:r>
    </w:p>
    <w:p w14:paraId="2810012D" w14:textId="77777777" w:rsidR="00675243" w:rsidRPr="00675243" w:rsidRDefault="00675243" w:rsidP="00643369">
      <w:pPr>
        <w:numPr>
          <w:ilvl w:val="2"/>
          <w:numId w:val="14"/>
        </w:numPr>
        <w:spacing w:after="0"/>
        <w:rPr>
          <w:sz w:val="22"/>
          <w:szCs w:val="18"/>
          <w:lang w:val="es-PA"/>
        </w:rPr>
      </w:pPr>
      <w:r w:rsidRPr="013BB79B">
        <w:rPr>
          <w:sz w:val="22"/>
          <w:szCs w:val="22"/>
          <w:lang w:val="es-PA"/>
        </w:rPr>
        <w:t>Información sobre los requisitos para aplicar a trabajos en cruceros y mercantes.</w:t>
      </w:r>
    </w:p>
    <w:p w14:paraId="2E4BF04E" w14:textId="30D78E93" w:rsidR="7BCA91D7" w:rsidRDefault="7BCA91D7" w:rsidP="29B2CA49">
      <w:pPr>
        <w:numPr>
          <w:ilvl w:val="2"/>
          <w:numId w:val="14"/>
        </w:numPr>
        <w:spacing w:after="0"/>
        <w:rPr>
          <w:sz w:val="22"/>
          <w:szCs w:val="22"/>
          <w:lang w:val="es-PA"/>
        </w:rPr>
      </w:pPr>
      <w:r w:rsidRPr="46719303">
        <w:rPr>
          <w:sz w:val="22"/>
          <w:szCs w:val="22"/>
          <w:lang w:val="es-PA"/>
        </w:rPr>
        <w:t xml:space="preserve">Publicación </w:t>
      </w:r>
      <w:r w:rsidR="1C7112F6" w:rsidRPr="46719303">
        <w:rPr>
          <w:sz w:val="22"/>
          <w:szCs w:val="22"/>
          <w:lang w:val="es-PA"/>
        </w:rPr>
        <w:t>informativa breve de los tipos de reclutamientos/departamentos</w:t>
      </w:r>
    </w:p>
    <w:p w14:paraId="0909D74B" w14:textId="77777777" w:rsidR="00675243" w:rsidRPr="00675243" w:rsidRDefault="00675243" w:rsidP="00643369">
      <w:pPr>
        <w:numPr>
          <w:ilvl w:val="2"/>
          <w:numId w:val="14"/>
        </w:numPr>
        <w:spacing w:after="0"/>
        <w:rPr>
          <w:sz w:val="22"/>
          <w:szCs w:val="18"/>
          <w:lang w:val="es-PA"/>
        </w:rPr>
      </w:pPr>
      <w:r w:rsidRPr="00675243">
        <w:rPr>
          <w:sz w:val="22"/>
          <w:szCs w:val="18"/>
          <w:lang w:val="es-PA"/>
        </w:rPr>
        <w:t>Consejos sobre cómo mejorar el nivel de inglés para aumentar las oportunidades laborales.</w:t>
      </w:r>
    </w:p>
    <w:p w14:paraId="599517B6" w14:textId="77777777" w:rsidR="00675243" w:rsidRPr="00675243" w:rsidRDefault="00675243" w:rsidP="00643369">
      <w:pPr>
        <w:numPr>
          <w:ilvl w:val="2"/>
          <w:numId w:val="14"/>
        </w:numPr>
        <w:spacing w:after="0"/>
        <w:rPr>
          <w:sz w:val="22"/>
          <w:szCs w:val="18"/>
          <w:lang w:val="es-PA"/>
        </w:rPr>
      </w:pPr>
      <w:r w:rsidRPr="00675243">
        <w:rPr>
          <w:sz w:val="22"/>
          <w:szCs w:val="18"/>
          <w:lang w:val="es-PA"/>
        </w:rPr>
        <w:t>Publicaciones sobre el proceso de reclutamiento y los beneficios de trabajar en el sector marítimo.</w:t>
      </w:r>
    </w:p>
    <w:p w14:paraId="47BB7530" w14:textId="77777777" w:rsidR="00675243" w:rsidRPr="00675243" w:rsidRDefault="00675243" w:rsidP="00675243">
      <w:pPr>
        <w:numPr>
          <w:ilvl w:val="1"/>
          <w:numId w:val="14"/>
        </w:numPr>
        <w:rPr>
          <w:sz w:val="22"/>
          <w:szCs w:val="22"/>
        </w:rPr>
      </w:pPr>
      <w:r w:rsidRPr="2AE935FC">
        <w:rPr>
          <w:b/>
          <w:bCs/>
          <w:sz w:val="22"/>
          <w:szCs w:val="22"/>
        </w:rPr>
        <w:t>Formato:</w:t>
      </w:r>
    </w:p>
    <w:p w14:paraId="7D8B84A1" w14:textId="345947D1" w:rsidR="00675243" w:rsidRPr="00675243" w:rsidRDefault="00675243" w:rsidP="00675243">
      <w:pPr>
        <w:numPr>
          <w:ilvl w:val="2"/>
          <w:numId w:val="14"/>
        </w:numPr>
        <w:rPr>
          <w:sz w:val="22"/>
          <w:szCs w:val="22"/>
          <w:lang w:val="es-PA"/>
        </w:rPr>
      </w:pPr>
      <w:r w:rsidRPr="29B2CA49">
        <w:rPr>
          <w:sz w:val="22"/>
          <w:szCs w:val="22"/>
          <w:lang w:val="es-PA"/>
        </w:rPr>
        <w:t>Videos informativos, publicaciones de texto con imágenes ilustrativas y testimonios de empleados.</w:t>
      </w:r>
    </w:p>
    <w:p w14:paraId="37C90E96" w14:textId="1F50C0A9" w:rsidR="29B2CA49" w:rsidRDefault="7D833753" w:rsidP="29B2CA49">
      <w:pPr>
        <w:numPr>
          <w:ilvl w:val="2"/>
          <w:numId w:val="14"/>
        </w:numPr>
        <w:rPr>
          <w:sz w:val="22"/>
          <w:szCs w:val="22"/>
          <w:lang w:val="es-PA"/>
        </w:rPr>
      </w:pPr>
      <w:r w:rsidRPr="421355E4">
        <w:rPr>
          <w:sz w:val="22"/>
          <w:szCs w:val="22"/>
          <w:lang w:val="es-PA"/>
        </w:rPr>
        <w:t>Infografias, Reels de 30 segundos, Publicaciones llamatativas</w:t>
      </w:r>
    </w:p>
    <w:p w14:paraId="1E8C5F8A" w14:textId="30489545" w:rsidR="7D833753" w:rsidRDefault="7D833753" w:rsidP="323E3CF8">
      <w:pPr>
        <w:numPr>
          <w:ilvl w:val="2"/>
          <w:numId w:val="14"/>
        </w:numPr>
        <w:rPr>
          <w:sz w:val="22"/>
          <w:szCs w:val="22"/>
          <w:lang w:val="es-PA"/>
        </w:rPr>
      </w:pPr>
      <w:r w:rsidRPr="2AE935FC">
        <w:rPr>
          <w:sz w:val="22"/>
          <w:szCs w:val="22"/>
          <w:lang w:val="es-PA"/>
        </w:rPr>
        <w:t xml:space="preserve">Tipografía </w:t>
      </w:r>
    </w:p>
    <w:p w14:paraId="219A675D" w14:textId="50D6581B" w:rsidR="7D833753" w:rsidRDefault="7D833753" w:rsidP="323E3CF8">
      <w:pPr>
        <w:pStyle w:val="Prrafodelista"/>
        <w:numPr>
          <w:ilvl w:val="3"/>
          <w:numId w:val="14"/>
        </w:numPr>
        <w:spacing w:after="0"/>
        <w:rPr>
          <w:sz w:val="22"/>
          <w:szCs w:val="22"/>
          <w:lang w:val="es-PA"/>
        </w:rPr>
      </w:pPr>
      <w:r w:rsidRPr="2AE935FC">
        <w:rPr>
          <w:sz w:val="22"/>
          <w:szCs w:val="22"/>
          <w:lang w:val="es-PA"/>
        </w:rPr>
        <w:t>Por título: “Helvetica  tamaño 32–40  en negrita”</w:t>
      </w:r>
    </w:p>
    <w:p w14:paraId="17DEE859" w14:textId="727DA9AB" w:rsidR="7D833753" w:rsidRDefault="7D833753" w:rsidP="323E3CF8">
      <w:pPr>
        <w:pStyle w:val="Prrafodelista"/>
        <w:numPr>
          <w:ilvl w:val="3"/>
          <w:numId w:val="14"/>
        </w:numPr>
        <w:spacing w:after="0"/>
        <w:rPr>
          <w:sz w:val="22"/>
          <w:szCs w:val="22"/>
          <w:lang w:val="es-PA"/>
        </w:rPr>
      </w:pPr>
      <w:r w:rsidRPr="2AE935FC">
        <w:rPr>
          <w:sz w:val="22"/>
          <w:szCs w:val="22"/>
          <w:lang w:val="es-PA"/>
        </w:rPr>
        <w:t>Por subtitulo: “Helvetica tamaño 12 justificado”</w:t>
      </w:r>
    </w:p>
    <w:p w14:paraId="5EAA5E2B" w14:textId="0269CE4A" w:rsidR="421355E4" w:rsidRDefault="0B09961D" w:rsidP="2AE935FC">
      <w:pPr>
        <w:numPr>
          <w:ilvl w:val="3"/>
          <w:numId w:val="14"/>
        </w:numPr>
        <w:rPr>
          <w:sz w:val="24"/>
          <w:lang w:val="es-PA"/>
        </w:rPr>
      </w:pPr>
      <w:r w:rsidRPr="2AE935FC">
        <w:rPr>
          <w:sz w:val="22"/>
          <w:szCs w:val="22"/>
          <w:lang w:val="es-PA"/>
        </w:rPr>
        <w:t>1.</w:t>
      </w:r>
      <w:r w:rsidRPr="2AE935FC">
        <w:rPr>
          <w:sz w:val="24"/>
          <w:lang w:val="es-PA"/>
        </w:rPr>
        <w:t>Azul Marino: #003366</w:t>
      </w:r>
    </w:p>
    <w:p w14:paraId="0E5AC09E" w14:textId="650FB4AF" w:rsidR="421355E4" w:rsidRDefault="0B09961D" w:rsidP="2AE935FC">
      <w:pPr>
        <w:pStyle w:val="Prrafodelista"/>
        <w:numPr>
          <w:ilvl w:val="4"/>
          <w:numId w:val="14"/>
        </w:numPr>
        <w:spacing w:after="0"/>
        <w:rPr>
          <w:sz w:val="24"/>
          <w:lang w:val="es-ES"/>
        </w:rPr>
      </w:pPr>
      <w:r w:rsidRPr="2AE935FC">
        <w:rPr>
          <w:sz w:val="24"/>
          <w:lang w:val="es-ES"/>
        </w:rPr>
        <w:t>Evoca profundidad y estabilidad, ideal para transmitir seriedad y profesionalismo.</w:t>
      </w:r>
    </w:p>
    <w:p w14:paraId="5E852179" w14:textId="438DC149" w:rsidR="421355E4" w:rsidRDefault="0B09961D" w:rsidP="2AE935FC">
      <w:pPr>
        <w:pStyle w:val="Prrafodelista"/>
        <w:numPr>
          <w:ilvl w:val="3"/>
          <w:numId w:val="14"/>
        </w:numPr>
        <w:spacing w:after="0"/>
        <w:rPr>
          <w:sz w:val="24"/>
          <w:lang w:val="es-PA"/>
        </w:rPr>
      </w:pPr>
      <w:r w:rsidRPr="2AE935FC">
        <w:rPr>
          <w:sz w:val="24"/>
        </w:rPr>
        <w:lastRenderedPageBreak/>
        <w:t>2.Turquesa Claro: #40E0D0</w:t>
      </w:r>
    </w:p>
    <w:p w14:paraId="4DFF60F4" w14:textId="3CA34EDC" w:rsidR="421355E4" w:rsidRDefault="0B09961D" w:rsidP="2AE935FC">
      <w:pPr>
        <w:pStyle w:val="Prrafodelista"/>
        <w:numPr>
          <w:ilvl w:val="4"/>
          <w:numId w:val="14"/>
        </w:numPr>
        <w:spacing w:after="0"/>
        <w:rPr>
          <w:sz w:val="24"/>
          <w:lang w:val="es-ES"/>
        </w:rPr>
      </w:pPr>
      <w:r w:rsidRPr="2AE935FC">
        <w:rPr>
          <w:sz w:val="24"/>
          <w:lang w:val="es-ES"/>
        </w:rPr>
        <w:t>Representa el agua clara y tropical, aportando frescura y energía a las publicaciones.</w:t>
      </w:r>
    </w:p>
    <w:p w14:paraId="574A5A70" w14:textId="04CDE331" w:rsidR="421355E4" w:rsidRDefault="0B09961D" w:rsidP="2AE935FC">
      <w:pPr>
        <w:pStyle w:val="Prrafodelista"/>
        <w:numPr>
          <w:ilvl w:val="3"/>
          <w:numId w:val="14"/>
        </w:numPr>
        <w:spacing w:after="0"/>
        <w:rPr>
          <w:sz w:val="24"/>
          <w:lang w:val="es-PA"/>
        </w:rPr>
      </w:pPr>
      <w:r w:rsidRPr="2AE935FC">
        <w:rPr>
          <w:sz w:val="24"/>
        </w:rPr>
        <w:t>3.Aqua: #00FFFF</w:t>
      </w:r>
    </w:p>
    <w:p w14:paraId="04908993" w14:textId="612D08D4" w:rsidR="421355E4" w:rsidRDefault="0B09961D" w:rsidP="2AE935FC">
      <w:pPr>
        <w:pStyle w:val="Prrafodelista"/>
        <w:numPr>
          <w:ilvl w:val="4"/>
          <w:numId w:val="14"/>
        </w:numPr>
        <w:spacing w:after="0"/>
        <w:rPr>
          <w:sz w:val="24"/>
          <w:lang w:val="es-ES"/>
        </w:rPr>
      </w:pPr>
      <w:r w:rsidRPr="2AE935FC">
        <w:rPr>
          <w:sz w:val="24"/>
          <w:lang w:val="es-ES"/>
        </w:rPr>
        <w:t>Simboliza el mar y el cielo, aportando una sensación de claridad y limpieza.</w:t>
      </w:r>
    </w:p>
    <w:p w14:paraId="0EC9FFE1" w14:textId="799E2058" w:rsidR="421355E4" w:rsidRDefault="0B09961D" w:rsidP="2AE935FC">
      <w:pPr>
        <w:pStyle w:val="Prrafodelista"/>
        <w:numPr>
          <w:ilvl w:val="3"/>
          <w:numId w:val="14"/>
        </w:numPr>
        <w:spacing w:after="0"/>
        <w:rPr>
          <w:sz w:val="24"/>
          <w:lang w:val="es-PA"/>
        </w:rPr>
      </w:pPr>
      <w:r w:rsidRPr="2AE935FC">
        <w:rPr>
          <w:sz w:val="24"/>
        </w:rPr>
        <w:t>4Arena: #F4A460</w:t>
      </w:r>
    </w:p>
    <w:p w14:paraId="5C54D51C" w14:textId="3A10D9CD" w:rsidR="421355E4" w:rsidRDefault="0B09961D" w:rsidP="2AE935FC">
      <w:pPr>
        <w:pStyle w:val="Prrafodelista"/>
        <w:numPr>
          <w:ilvl w:val="0"/>
          <w:numId w:val="8"/>
        </w:numPr>
        <w:spacing w:after="0"/>
        <w:rPr>
          <w:sz w:val="24"/>
          <w:lang w:val="es-ES"/>
        </w:rPr>
      </w:pPr>
      <w:r w:rsidRPr="2AE935FC">
        <w:rPr>
          <w:sz w:val="24"/>
          <w:lang w:val="es-ES"/>
        </w:rPr>
        <w:t>Ofrece una conexión con la playa y las costas, aportando calidez y confort.</w:t>
      </w:r>
    </w:p>
    <w:p w14:paraId="657E534E" w14:textId="7BCE5257" w:rsidR="421355E4" w:rsidRDefault="0B09961D" w:rsidP="2AE935FC">
      <w:pPr>
        <w:pStyle w:val="Prrafodelista"/>
        <w:numPr>
          <w:ilvl w:val="3"/>
          <w:numId w:val="14"/>
        </w:numPr>
        <w:spacing w:after="0"/>
        <w:rPr>
          <w:sz w:val="24"/>
          <w:lang w:val="es-PA"/>
        </w:rPr>
      </w:pPr>
      <w:r w:rsidRPr="2AE935FC">
        <w:rPr>
          <w:sz w:val="24"/>
        </w:rPr>
        <w:t>5.Blanco Marfil: #FFFFF0</w:t>
      </w:r>
    </w:p>
    <w:p w14:paraId="51C2CBA0" w14:textId="18C45D9D" w:rsidR="421355E4" w:rsidRDefault="0B09961D" w:rsidP="2AE935FC">
      <w:pPr>
        <w:pStyle w:val="Prrafodelista"/>
        <w:numPr>
          <w:ilvl w:val="4"/>
          <w:numId w:val="14"/>
        </w:numPr>
        <w:spacing w:after="0"/>
        <w:rPr>
          <w:sz w:val="24"/>
          <w:lang w:val="es-ES"/>
        </w:rPr>
      </w:pPr>
      <w:r w:rsidRPr="2AE935FC">
        <w:rPr>
          <w:sz w:val="24"/>
          <w:lang w:val="es-ES"/>
        </w:rPr>
        <w:t>Proporciona un contraste suave y elegante, evocando las olas y la espuma del mar.</w:t>
      </w:r>
    </w:p>
    <w:p w14:paraId="64D0AF49" w14:textId="494051A6" w:rsidR="421355E4" w:rsidRDefault="0B09961D" w:rsidP="2AE935FC">
      <w:pPr>
        <w:pStyle w:val="Prrafodelista"/>
        <w:numPr>
          <w:ilvl w:val="3"/>
          <w:numId w:val="14"/>
        </w:numPr>
        <w:spacing w:after="0"/>
        <w:rPr>
          <w:sz w:val="24"/>
          <w:lang w:val="es-PA"/>
        </w:rPr>
      </w:pPr>
      <w:r w:rsidRPr="2AE935FC">
        <w:rPr>
          <w:sz w:val="24"/>
        </w:rPr>
        <w:t>6.Azul Cielo: #87CEEB</w:t>
      </w:r>
    </w:p>
    <w:p w14:paraId="73A96A32" w14:textId="25098B91" w:rsidR="421355E4" w:rsidRDefault="0B09961D" w:rsidP="2AE935FC">
      <w:pPr>
        <w:pStyle w:val="Prrafodelista"/>
        <w:numPr>
          <w:ilvl w:val="4"/>
          <w:numId w:val="14"/>
        </w:numPr>
        <w:spacing w:after="0"/>
        <w:rPr>
          <w:sz w:val="24"/>
          <w:lang w:val="es-ES"/>
        </w:rPr>
      </w:pPr>
      <w:r w:rsidRPr="2AE935FC">
        <w:rPr>
          <w:sz w:val="24"/>
          <w:lang w:val="es-ES"/>
        </w:rPr>
        <w:t>Evoca la serenidad del cielo y el mar, ideal para un toque relajante y natural.</w:t>
      </w:r>
    </w:p>
    <w:p w14:paraId="1291DC56" w14:textId="112B7F24" w:rsidR="421355E4" w:rsidRDefault="0B09961D" w:rsidP="2AE935FC">
      <w:pPr>
        <w:pStyle w:val="Prrafodelista"/>
        <w:numPr>
          <w:ilvl w:val="3"/>
          <w:numId w:val="14"/>
        </w:numPr>
        <w:spacing w:after="0"/>
        <w:rPr>
          <w:sz w:val="24"/>
          <w:lang w:val="es-PA"/>
        </w:rPr>
      </w:pPr>
      <w:r w:rsidRPr="2AE935FC">
        <w:rPr>
          <w:sz w:val="24"/>
        </w:rPr>
        <w:t>7.Coral: #FF7F50</w:t>
      </w:r>
    </w:p>
    <w:p w14:paraId="3C02598D" w14:textId="275514A5" w:rsidR="421355E4" w:rsidRDefault="0B09961D" w:rsidP="2AE935FC">
      <w:pPr>
        <w:pStyle w:val="Prrafodelista"/>
        <w:numPr>
          <w:ilvl w:val="4"/>
          <w:numId w:val="14"/>
        </w:numPr>
        <w:spacing w:after="0"/>
        <w:rPr>
          <w:sz w:val="24"/>
          <w:lang w:val="es-ES"/>
        </w:rPr>
      </w:pPr>
      <w:r w:rsidRPr="2AE935FC">
        <w:rPr>
          <w:sz w:val="24"/>
          <w:lang w:val="es-ES"/>
        </w:rPr>
        <w:t>Aporta un toque vibrante y cálido, relacionado con la vida marina y los corales.</w:t>
      </w:r>
    </w:p>
    <w:p w14:paraId="173EDA67" w14:textId="02EF1223" w:rsidR="421355E4" w:rsidRDefault="0B09961D" w:rsidP="2AE935FC">
      <w:pPr>
        <w:pStyle w:val="Prrafodelista"/>
        <w:numPr>
          <w:ilvl w:val="3"/>
          <w:numId w:val="14"/>
        </w:numPr>
        <w:spacing w:after="0"/>
        <w:rPr>
          <w:sz w:val="24"/>
          <w:lang w:val="es-PA"/>
        </w:rPr>
      </w:pPr>
      <w:r w:rsidRPr="2AE935FC">
        <w:rPr>
          <w:sz w:val="24"/>
        </w:rPr>
        <w:t>8.Gris Claro: #D3D3D3</w:t>
      </w:r>
    </w:p>
    <w:p w14:paraId="250F67B3" w14:textId="734129BC" w:rsidR="421355E4" w:rsidRDefault="0B09961D" w:rsidP="2AE935FC">
      <w:pPr>
        <w:pStyle w:val="Prrafodelista"/>
        <w:numPr>
          <w:ilvl w:val="4"/>
          <w:numId w:val="14"/>
        </w:numPr>
        <w:spacing w:before="240" w:after="0"/>
        <w:rPr>
          <w:sz w:val="24"/>
          <w:lang w:val="es-ES"/>
        </w:rPr>
      </w:pPr>
      <w:r w:rsidRPr="2AE935FC">
        <w:rPr>
          <w:sz w:val="24"/>
          <w:lang w:val="es-ES"/>
        </w:rPr>
        <w:t>Complementa bien con colores más intensos y proporciona un contraste sutil.</w:t>
      </w:r>
    </w:p>
    <w:p w14:paraId="4A10FFEA" w14:textId="7997DC84" w:rsidR="421355E4" w:rsidRDefault="421355E4" w:rsidP="46719303">
      <w:pPr>
        <w:ind w:left="2160"/>
        <w:rPr>
          <w:sz w:val="22"/>
          <w:szCs w:val="22"/>
          <w:lang w:val="es-PA"/>
        </w:rPr>
      </w:pPr>
    </w:p>
    <w:p w14:paraId="6C6C1EA7" w14:textId="77777777" w:rsidR="00675243" w:rsidRPr="00675243" w:rsidRDefault="00675243" w:rsidP="00675243">
      <w:pPr>
        <w:rPr>
          <w:b/>
          <w:bCs/>
          <w:sz w:val="22"/>
          <w:szCs w:val="18"/>
          <w:lang w:val="es-PA"/>
        </w:rPr>
      </w:pPr>
      <w:r w:rsidRPr="00675243">
        <w:rPr>
          <w:b/>
          <w:bCs/>
          <w:sz w:val="22"/>
          <w:szCs w:val="18"/>
          <w:lang w:val="es-PA"/>
        </w:rPr>
        <w:t>2. Publicaciones Interactivas (Reclutamiento y Participación)</w:t>
      </w:r>
    </w:p>
    <w:p w14:paraId="0AE0EAC7" w14:textId="77777777" w:rsidR="00675243" w:rsidRPr="00675243" w:rsidRDefault="00675243" w:rsidP="00675243">
      <w:pPr>
        <w:rPr>
          <w:sz w:val="22"/>
          <w:szCs w:val="18"/>
          <w:lang w:val="es-PA"/>
        </w:rPr>
      </w:pPr>
      <w:r w:rsidRPr="00675243">
        <w:rPr>
          <w:sz w:val="22"/>
          <w:szCs w:val="18"/>
          <w:lang w:val="es-PA"/>
        </w:rPr>
        <w:t>Estas publicaciones están diseñadas para fomentar la interacción directa con la audiencia, invitándolos a participar y conectar con la empresa. Son clave para el proceso de reclutamiento y para atraer a nuevos estudiantes a MPIP.</w:t>
      </w:r>
    </w:p>
    <w:p w14:paraId="719B7C60" w14:textId="77777777" w:rsidR="00675243" w:rsidRPr="00675243" w:rsidRDefault="00675243" w:rsidP="00675243">
      <w:pPr>
        <w:numPr>
          <w:ilvl w:val="0"/>
          <w:numId w:val="15"/>
        </w:numPr>
        <w:rPr>
          <w:sz w:val="22"/>
          <w:szCs w:val="18"/>
        </w:rPr>
      </w:pPr>
      <w:r w:rsidRPr="00675243">
        <w:rPr>
          <w:b/>
          <w:bCs/>
          <w:sz w:val="22"/>
          <w:szCs w:val="18"/>
        </w:rPr>
        <w:t>MPIP:</w:t>
      </w:r>
    </w:p>
    <w:p w14:paraId="74FF75E5" w14:textId="77777777" w:rsidR="00675243" w:rsidRPr="00675243" w:rsidRDefault="00675243" w:rsidP="00675243">
      <w:pPr>
        <w:numPr>
          <w:ilvl w:val="1"/>
          <w:numId w:val="15"/>
        </w:numPr>
        <w:rPr>
          <w:sz w:val="22"/>
          <w:szCs w:val="18"/>
        </w:rPr>
      </w:pPr>
      <w:r w:rsidRPr="00675243">
        <w:rPr>
          <w:b/>
          <w:bCs/>
          <w:sz w:val="22"/>
          <w:szCs w:val="18"/>
        </w:rPr>
        <w:t>Contenido Sugerido:</w:t>
      </w:r>
    </w:p>
    <w:p w14:paraId="075AB853" w14:textId="77777777" w:rsidR="00675243" w:rsidRPr="00675243" w:rsidRDefault="00675243" w:rsidP="00675243">
      <w:pPr>
        <w:numPr>
          <w:ilvl w:val="2"/>
          <w:numId w:val="15"/>
        </w:numPr>
        <w:rPr>
          <w:sz w:val="22"/>
          <w:szCs w:val="18"/>
          <w:lang w:val="es-PA"/>
        </w:rPr>
      </w:pPr>
      <w:r w:rsidRPr="00675243">
        <w:rPr>
          <w:sz w:val="22"/>
          <w:szCs w:val="18"/>
          <w:lang w:val="es-PA"/>
        </w:rPr>
        <w:t>Encuestas sobre interés en cursos específicos o certificaciones.</w:t>
      </w:r>
    </w:p>
    <w:p w14:paraId="3E5DEB72" w14:textId="77777777" w:rsidR="00675243" w:rsidRPr="00675243" w:rsidRDefault="00675243" w:rsidP="00675243">
      <w:pPr>
        <w:numPr>
          <w:ilvl w:val="2"/>
          <w:numId w:val="15"/>
        </w:numPr>
        <w:rPr>
          <w:sz w:val="22"/>
          <w:szCs w:val="18"/>
          <w:lang w:val="es-PA"/>
        </w:rPr>
      </w:pPr>
      <w:r w:rsidRPr="00675243">
        <w:rPr>
          <w:sz w:val="22"/>
          <w:szCs w:val="18"/>
          <w:lang w:val="es-PA"/>
        </w:rPr>
        <w:t>Sesiones de preguntas y respuestas en vivo sobre programas educativos y procesos de inscripción.</w:t>
      </w:r>
    </w:p>
    <w:p w14:paraId="341E3D18" w14:textId="5DBF7181" w:rsidR="00675243" w:rsidRPr="00675243" w:rsidRDefault="00675243" w:rsidP="1E919E84">
      <w:pPr>
        <w:numPr>
          <w:ilvl w:val="2"/>
          <w:numId w:val="14"/>
        </w:numPr>
        <w:rPr>
          <w:sz w:val="22"/>
          <w:szCs w:val="22"/>
          <w:lang w:val="es-PA"/>
        </w:rPr>
      </w:pPr>
      <w:r w:rsidRPr="1E919E84">
        <w:rPr>
          <w:sz w:val="22"/>
          <w:szCs w:val="22"/>
          <w:lang w:val="es-PA"/>
        </w:rPr>
        <w:t>Publicaciones que inviten a los seguidores a compartir sus objetivos educativos o experiencias.</w:t>
      </w:r>
    </w:p>
    <w:p w14:paraId="7749B75A" w14:textId="32417A8E" w:rsidR="4394F9DE" w:rsidRDefault="2EB31C17" w:rsidP="1E919E84">
      <w:pPr>
        <w:numPr>
          <w:ilvl w:val="2"/>
          <w:numId w:val="14"/>
        </w:numPr>
        <w:rPr>
          <w:sz w:val="22"/>
          <w:szCs w:val="22"/>
          <w:lang w:val="es-PA"/>
        </w:rPr>
      </w:pPr>
      <w:r w:rsidRPr="2AE935FC">
        <w:rPr>
          <w:sz w:val="22"/>
          <w:szCs w:val="22"/>
          <w:lang w:val="es-PA"/>
        </w:rPr>
        <w:t>Encuestas interactivas para recopilar información de nuestros seguidores y así tener un feedback.</w:t>
      </w:r>
    </w:p>
    <w:p w14:paraId="28C9E005" w14:textId="14DE906B" w:rsidR="2AE935FC" w:rsidRDefault="2AE935FC" w:rsidP="2AE935FC">
      <w:pPr>
        <w:ind w:left="2160"/>
        <w:rPr>
          <w:sz w:val="22"/>
          <w:szCs w:val="22"/>
          <w:lang w:val="es-PA"/>
        </w:rPr>
      </w:pPr>
    </w:p>
    <w:p w14:paraId="071AA2E8" w14:textId="77777777" w:rsidR="00675243" w:rsidRPr="00675243" w:rsidRDefault="00675243" w:rsidP="00675243">
      <w:pPr>
        <w:numPr>
          <w:ilvl w:val="1"/>
          <w:numId w:val="15"/>
        </w:numPr>
        <w:rPr>
          <w:sz w:val="22"/>
          <w:szCs w:val="22"/>
        </w:rPr>
      </w:pPr>
      <w:r w:rsidRPr="2AE935FC">
        <w:rPr>
          <w:b/>
          <w:bCs/>
          <w:sz w:val="22"/>
          <w:szCs w:val="22"/>
        </w:rPr>
        <w:t>Formato:</w:t>
      </w:r>
    </w:p>
    <w:p w14:paraId="23E841F3" w14:textId="77777777" w:rsidR="00675243" w:rsidRPr="00675243" w:rsidRDefault="00675243" w:rsidP="00675243">
      <w:pPr>
        <w:numPr>
          <w:ilvl w:val="2"/>
          <w:numId w:val="15"/>
        </w:numPr>
        <w:rPr>
          <w:sz w:val="22"/>
          <w:szCs w:val="18"/>
          <w:lang w:val="es-PA"/>
        </w:rPr>
      </w:pPr>
      <w:r w:rsidRPr="00675243">
        <w:rPr>
          <w:sz w:val="22"/>
          <w:szCs w:val="18"/>
          <w:lang w:val="es-PA"/>
        </w:rPr>
        <w:t>Historias de Instagram con preguntas y encuestas.</w:t>
      </w:r>
    </w:p>
    <w:p w14:paraId="2036CC70" w14:textId="77777777" w:rsidR="00675243" w:rsidRPr="00675243" w:rsidRDefault="00675243" w:rsidP="00675243">
      <w:pPr>
        <w:numPr>
          <w:ilvl w:val="2"/>
          <w:numId w:val="15"/>
        </w:numPr>
        <w:rPr>
          <w:sz w:val="22"/>
          <w:szCs w:val="22"/>
          <w:lang w:val="es-PA"/>
        </w:rPr>
      </w:pPr>
      <w:r w:rsidRPr="2AE935FC">
        <w:rPr>
          <w:sz w:val="22"/>
          <w:szCs w:val="22"/>
          <w:lang w:val="es-PA"/>
        </w:rPr>
        <w:t>Publicaciones en Facebook invitando a comentar o participar en concursos de conocimiento.</w:t>
      </w:r>
    </w:p>
    <w:p w14:paraId="7C51830B" w14:textId="374F0C79" w:rsidR="4510A222" w:rsidRDefault="4510A222" w:rsidP="2AE935FC">
      <w:pPr>
        <w:numPr>
          <w:ilvl w:val="2"/>
          <w:numId w:val="15"/>
        </w:numPr>
        <w:rPr>
          <w:sz w:val="22"/>
          <w:szCs w:val="22"/>
          <w:lang w:val="es-PA"/>
        </w:rPr>
      </w:pPr>
      <w:r w:rsidRPr="2AE935FC">
        <w:rPr>
          <w:sz w:val="22"/>
          <w:szCs w:val="22"/>
          <w:lang w:val="es-PA"/>
        </w:rPr>
        <w:t xml:space="preserve">Tipografía </w:t>
      </w:r>
    </w:p>
    <w:p w14:paraId="4A369E44" w14:textId="50D6581B" w:rsidR="4510A222" w:rsidRDefault="4510A222" w:rsidP="2AE935FC">
      <w:pPr>
        <w:pStyle w:val="Prrafodelista"/>
        <w:numPr>
          <w:ilvl w:val="3"/>
          <w:numId w:val="15"/>
        </w:numPr>
        <w:spacing w:after="0"/>
        <w:rPr>
          <w:sz w:val="22"/>
          <w:szCs w:val="22"/>
          <w:lang w:val="es-PA"/>
        </w:rPr>
      </w:pPr>
      <w:r w:rsidRPr="2AE935FC">
        <w:rPr>
          <w:sz w:val="22"/>
          <w:szCs w:val="22"/>
          <w:lang w:val="es-PA"/>
        </w:rPr>
        <w:t>Por título: “Helvetica  tamaño 32–40  en negrita”</w:t>
      </w:r>
    </w:p>
    <w:p w14:paraId="10326E6A" w14:textId="727DA9AB" w:rsidR="4510A222" w:rsidRDefault="4510A222" w:rsidP="2AE935FC">
      <w:pPr>
        <w:pStyle w:val="Prrafodelista"/>
        <w:numPr>
          <w:ilvl w:val="3"/>
          <w:numId w:val="15"/>
        </w:numPr>
        <w:spacing w:after="0"/>
        <w:rPr>
          <w:sz w:val="22"/>
          <w:szCs w:val="22"/>
          <w:lang w:val="es-PA"/>
        </w:rPr>
      </w:pPr>
      <w:r w:rsidRPr="2AE935FC">
        <w:rPr>
          <w:sz w:val="22"/>
          <w:szCs w:val="22"/>
          <w:lang w:val="es-PA"/>
        </w:rPr>
        <w:t>Por subtitulo: “Helvetica tamaño 12 justificado”</w:t>
      </w:r>
    </w:p>
    <w:p w14:paraId="7D7EC069" w14:textId="1BA083AF" w:rsidR="4510A222" w:rsidRDefault="4510A222" w:rsidP="2AE935FC">
      <w:pPr>
        <w:pStyle w:val="Prrafodelista"/>
        <w:numPr>
          <w:ilvl w:val="2"/>
          <w:numId w:val="15"/>
        </w:numPr>
        <w:spacing w:after="0"/>
        <w:rPr>
          <w:sz w:val="22"/>
          <w:szCs w:val="22"/>
          <w:lang w:val="es-PA"/>
        </w:rPr>
      </w:pPr>
      <w:r w:rsidRPr="2AE935FC">
        <w:rPr>
          <w:sz w:val="22"/>
          <w:szCs w:val="22"/>
          <w:lang w:val="es-PA"/>
        </w:rPr>
        <w:t>Paleta de colores:</w:t>
      </w:r>
    </w:p>
    <w:p w14:paraId="5320AA13" w14:textId="681F04BF" w:rsidR="4510A222" w:rsidRDefault="4510A222" w:rsidP="2AE935FC">
      <w:pPr>
        <w:pStyle w:val="Prrafodelista"/>
        <w:numPr>
          <w:ilvl w:val="3"/>
          <w:numId w:val="15"/>
        </w:numPr>
        <w:rPr>
          <w:sz w:val="24"/>
          <w:lang w:val="es-PA"/>
        </w:rPr>
      </w:pPr>
      <w:r w:rsidRPr="2AE935FC">
        <w:rPr>
          <w:sz w:val="22"/>
          <w:szCs w:val="22"/>
          <w:lang w:val="es-PA"/>
        </w:rPr>
        <w:t>1.</w:t>
      </w:r>
      <w:r w:rsidRPr="2AE935FC">
        <w:rPr>
          <w:sz w:val="24"/>
          <w:lang w:val="es-PA"/>
        </w:rPr>
        <w:t>Azul Marino: #003366:</w:t>
      </w:r>
    </w:p>
    <w:p w14:paraId="55082EDF" w14:textId="650FB4AF" w:rsidR="4510A222" w:rsidRDefault="4510A222" w:rsidP="2AE935FC">
      <w:pPr>
        <w:pStyle w:val="Prrafodelista"/>
        <w:numPr>
          <w:ilvl w:val="4"/>
          <w:numId w:val="15"/>
        </w:numPr>
        <w:spacing w:after="0"/>
        <w:rPr>
          <w:sz w:val="24"/>
          <w:lang w:val="es-ES"/>
        </w:rPr>
      </w:pPr>
      <w:r w:rsidRPr="2AE935FC">
        <w:rPr>
          <w:sz w:val="24"/>
          <w:lang w:val="es-ES"/>
        </w:rPr>
        <w:t>Evoca profundidad y estabilidad, ideal para transmitir seriedad y profesionalismo.</w:t>
      </w:r>
    </w:p>
    <w:p w14:paraId="6EE0FBF9" w14:textId="438DC149" w:rsidR="4510A222" w:rsidRDefault="4510A222" w:rsidP="2AE935FC">
      <w:pPr>
        <w:pStyle w:val="Prrafodelista"/>
        <w:numPr>
          <w:ilvl w:val="3"/>
          <w:numId w:val="15"/>
        </w:numPr>
        <w:spacing w:after="0"/>
        <w:rPr>
          <w:sz w:val="24"/>
          <w:lang w:val="es-PA"/>
        </w:rPr>
      </w:pPr>
      <w:r w:rsidRPr="2AE935FC">
        <w:rPr>
          <w:sz w:val="24"/>
        </w:rPr>
        <w:lastRenderedPageBreak/>
        <w:t>2.Turquesa Claro: #40E0D0</w:t>
      </w:r>
    </w:p>
    <w:p w14:paraId="168BEFA8" w14:textId="3CA34EDC" w:rsidR="4510A222" w:rsidRDefault="4510A222" w:rsidP="2AE935FC">
      <w:pPr>
        <w:pStyle w:val="Prrafodelista"/>
        <w:numPr>
          <w:ilvl w:val="4"/>
          <w:numId w:val="15"/>
        </w:numPr>
        <w:spacing w:after="0"/>
        <w:rPr>
          <w:sz w:val="24"/>
          <w:lang w:val="es-ES"/>
        </w:rPr>
      </w:pPr>
      <w:r w:rsidRPr="2AE935FC">
        <w:rPr>
          <w:sz w:val="24"/>
          <w:lang w:val="es-ES"/>
        </w:rPr>
        <w:t>Representa el agua clara y tropical, aportando frescura y energía a las publicaciones.</w:t>
      </w:r>
    </w:p>
    <w:p w14:paraId="615EFD37" w14:textId="04CDE331" w:rsidR="4510A222" w:rsidRDefault="4510A222" w:rsidP="2AE935FC">
      <w:pPr>
        <w:pStyle w:val="Prrafodelista"/>
        <w:numPr>
          <w:ilvl w:val="3"/>
          <w:numId w:val="15"/>
        </w:numPr>
        <w:spacing w:after="0"/>
        <w:rPr>
          <w:sz w:val="24"/>
          <w:lang w:val="es-PA"/>
        </w:rPr>
      </w:pPr>
      <w:r w:rsidRPr="2AE935FC">
        <w:rPr>
          <w:sz w:val="24"/>
        </w:rPr>
        <w:t>3.Aqua: #00FFFF</w:t>
      </w:r>
    </w:p>
    <w:p w14:paraId="09A85822" w14:textId="612D08D4" w:rsidR="4510A222" w:rsidRDefault="4510A222" w:rsidP="2AE935FC">
      <w:pPr>
        <w:pStyle w:val="Prrafodelista"/>
        <w:numPr>
          <w:ilvl w:val="4"/>
          <w:numId w:val="15"/>
        </w:numPr>
        <w:spacing w:after="0"/>
        <w:rPr>
          <w:sz w:val="24"/>
          <w:lang w:val="es-ES"/>
        </w:rPr>
      </w:pPr>
      <w:r w:rsidRPr="2AE935FC">
        <w:rPr>
          <w:sz w:val="24"/>
          <w:lang w:val="es-ES"/>
        </w:rPr>
        <w:t>Simboliza el mar y el cielo, aportando una sensación de claridad y limpieza.</w:t>
      </w:r>
    </w:p>
    <w:p w14:paraId="49CC450D" w14:textId="799E2058" w:rsidR="4510A222" w:rsidRDefault="4510A222" w:rsidP="2AE935FC">
      <w:pPr>
        <w:pStyle w:val="Prrafodelista"/>
        <w:numPr>
          <w:ilvl w:val="3"/>
          <w:numId w:val="15"/>
        </w:numPr>
        <w:spacing w:after="0"/>
        <w:rPr>
          <w:sz w:val="24"/>
          <w:lang w:val="es-PA"/>
        </w:rPr>
      </w:pPr>
      <w:r w:rsidRPr="2AE935FC">
        <w:rPr>
          <w:sz w:val="24"/>
        </w:rPr>
        <w:t>4Arena: #F4A460</w:t>
      </w:r>
    </w:p>
    <w:p w14:paraId="4729A38B" w14:textId="3A10D9CD" w:rsidR="4510A222" w:rsidRDefault="4510A222" w:rsidP="2AE935FC">
      <w:pPr>
        <w:pStyle w:val="Prrafodelista"/>
        <w:numPr>
          <w:ilvl w:val="4"/>
          <w:numId w:val="15"/>
        </w:numPr>
        <w:spacing w:after="0"/>
        <w:rPr>
          <w:sz w:val="24"/>
          <w:lang w:val="es-ES"/>
        </w:rPr>
      </w:pPr>
      <w:r w:rsidRPr="2AE935FC">
        <w:rPr>
          <w:sz w:val="24"/>
          <w:lang w:val="es-ES"/>
        </w:rPr>
        <w:t>Ofrece una conexión con la playa y las costas, aportando calidez y confort.</w:t>
      </w:r>
    </w:p>
    <w:p w14:paraId="10D08484" w14:textId="7BCE5257" w:rsidR="4510A222" w:rsidRDefault="4510A222" w:rsidP="2AE935FC">
      <w:pPr>
        <w:pStyle w:val="Prrafodelista"/>
        <w:numPr>
          <w:ilvl w:val="3"/>
          <w:numId w:val="15"/>
        </w:numPr>
        <w:spacing w:after="0"/>
        <w:rPr>
          <w:sz w:val="24"/>
          <w:lang w:val="es-PA"/>
        </w:rPr>
      </w:pPr>
      <w:r w:rsidRPr="2AE935FC">
        <w:rPr>
          <w:sz w:val="24"/>
        </w:rPr>
        <w:t>5.Blanco Marfil: #FFFFF0</w:t>
      </w:r>
    </w:p>
    <w:p w14:paraId="6CCA8FA3" w14:textId="18C45D9D" w:rsidR="4510A222" w:rsidRDefault="4510A222" w:rsidP="2AE935FC">
      <w:pPr>
        <w:pStyle w:val="Prrafodelista"/>
        <w:numPr>
          <w:ilvl w:val="4"/>
          <w:numId w:val="15"/>
        </w:numPr>
        <w:spacing w:after="0"/>
        <w:rPr>
          <w:sz w:val="24"/>
          <w:lang w:val="es-ES"/>
        </w:rPr>
      </w:pPr>
      <w:r w:rsidRPr="2AE935FC">
        <w:rPr>
          <w:sz w:val="24"/>
          <w:lang w:val="es-ES"/>
        </w:rPr>
        <w:t>Proporciona un contraste suave y elegante, evocando las olas y la espuma del mar.</w:t>
      </w:r>
    </w:p>
    <w:p w14:paraId="09DAED4F" w14:textId="494051A6" w:rsidR="4510A222" w:rsidRDefault="4510A222" w:rsidP="2AE935FC">
      <w:pPr>
        <w:pStyle w:val="Prrafodelista"/>
        <w:numPr>
          <w:ilvl w:val="3"/>
          <w:numId w:val="15"/>
        </w:numPr>
        <w:spacing w:after="0"/>
        <w:rPr>
          <w:sz w:val="24"/>
          <w:lang w:val="es-PA"/>
        </w:rPr>
      </w:pPr>
      <w:r w:rsidRPr="2AE935FC">
        <w:rPr>
          <w:sz w:val="24"/>
        </w:rPr>
        <w:t>6.Azul Cielo: #87CEEB</w:t>
      </w:r>
    </w:p>
    <w:p w14:paraId="60EB40FC" w14:textId="25098B91" w:rsidR="4510A222" w:rsidRDefault="4510A222" w:rsidP="2AE935FC">
      <w:pPr>
        <w:pStyle w:val="Prrafodelista"/>
        <w:numPr>
          <w:ilvl w:val="4"/>
          <w:numId w:val="15"/>
        </w:numPr>
        <w:spacing w:after="0"/>
        <w:rPr>
          <w:sz w:val="24"/>
          <w:lang w:val="es-ES"/>
        </w:rPr>
      </w:pPr>
      <w:r w:rsidRPr="2AE935FC">
        <w:rPr>
          <w:sz w:val="24"/>
          <w:lang w:val="es-ES"/>
        </w:rPr>
        <w:t>Evoca la serenidad del cielo y el mar, ideal para un toque relajante y natural.</w:t>
      </w:r>
    </w:p>
    <w:p w14:paraId="163F3749" w14:textId="112B7F24" w:rsidR="4510A222" w:rsidRDefault="4510A222" w:rsidP="2AE935FC">
      <w:pPr>
        <w:pStyle w:val="Prrafodelista"/>
        <w:numPr>
          <w:ilvl w:val="3"/>
          <w:numId w:val="15"/>
        </w:numPr>
        <w:spacing w:after="0"/>
        <w:rPr>
          <w:sz w:val="24"/>
          <w:lang w:val="es-PA"/>
        </w:rPr>
      </w:pPr>
      <w:r w:rsidRPr="2AE935FC">
        <w:rPr>
          <w:sz w:val="24"/>
        </w:rPr>
        <w:t>7.Coral: #FF7F50</w:t>
      </w:r>
    </w:p>
    <w:p w14:paraId="02E4CD53" w14:textId="275514A5" w:rsidR="4510A222" w:rsidRDefault="4510A222" w:rsidP="2AE935FC">
      <w:pPr>
        <w:pStyle w:val="Prrafodelista"/>
        <w:numPr>
          <w:ilvl w:val="4"/>
          <w:numId w:val="15"/>
        </w:numPr>
        <w:spacing w:after="0"/>
        <w:rPr>
          <w:sz w:val="24"/>
          <w:lang w:val="es-ES"/>
        </w:rPr>
      </w:pPr>
      <w:r w:rsidRPr="2AE935FC">
        <w:rPr>
          <w:sz w:val="24"/>
          <w:lang w:val="es-ES"/>
        </w:rPr>
        <w:t>Aporta un toque vibrante y cálido, relacionado con la vida marina y los corales.</w:t>
      </w:r>
    </w:p>
    <w:p w14:paraId="0AF225C2" w14:textId="02EF1223" w:rsidR="4510A222" w:rsidRDefault="4510A222" w:rsidP="2AE935FC">
      <w:pPr>
        <w:pStyle w:val="Prrafodelista"/>
        <w:numPr>
          <w:ilvl w:val="3"/>
          <w:numId w:val="15"/>
        </w:numPr>
        <w:spacing w:after="0"/>
        <w:rPr>
          <w:sz w:val="24"/>
          <w:lang w:val="es-PA"/>
        </w:rPr>
      </w:pPr>
      <w:r w:rsidRPr="2AE935FC">
        <w:rPr>
          <w:sz w:val="24"/>
        </w:rPr>
        <w:t>8.Gris Claro: #D3D3D3</w:t>
      </w:r>
    </w:p>
    <w:p w14:paraId="036E4400" w14:textId="734129BC" w:rsidR="4510A222" w:rsidRDefault="4510A222" w:rsidP="2AE935FC">
      <w:pPr>
        <w:pStyle w:val="Prrafodelista"/>
        <w:numPr>
          <w:ilvl w:val="4"/>
          <w:numId w:val="15"/>
        </w:numPr>
        <w:spacing w:before="240" w:after="0"/>
        <w:rPr>
          <w:sz w:val="24"/>
          <w:lang w:val="es-ES"/>
        </w:rPr>
      </w:pPr>
      <w:r w:rsidRPr="2AE935FC">
        <w:rPr>
          <w:sz w:val="24"/>
          <w:lang w:val="es-ES"/>
        </w:rPr>
        <w:t>Complementa bien con colores más intensos y proporciona un contraste sutil.</w:t>
      </w:r>
    </w:p>
    <w:p w14:paraId="1A0E22D6" w14:textId="0E6D6125" w:rsidR="2AE935FC" w:rsidRDefault="2AE935FC" w:rsidP="2AE935FC">
      <w:pPr>
        <w:ind w:left="2160"/>
        <w:rPr>
          <w:sz w:val="22"/>
          <w:szCs w:val="22"/>
          <w:lang w:val="es-PA"/>
        </w:rPr>
      </w:pPr>
    </w:p>
    <w:p w14:paraId="714DB143" w14:textId="77777777" w:rsidR="00675243" w:rsidRPr="00675243" w:rsidRDefault="00675243" w:rsidP="00675243">
      <w:pPr>
        <w:numPr>
          <w:ilvl w:val="0"/>
          <w:numId w:val="15"/>
        </w:numPr>
        <w:rPr>
          <w:sz w:val="22"/>
          <w:szCs w:val="18"/>
        </w:rPr>
      </w:pPr>
      <w:r w:rsidRPr="00675243">
        <w:rPr>
          <w:b/>
          <w:bCs/>
          <w:sz w:val="22"/>
          <w:szCs w:val="18"/>
        </w:rPr>
        <w:t>LISC:</w:t>
      </w:r>
    </w:p>
    <w:p w14:paraId="4C96499B" w14:textId="77777777" w:rsidR="00675243" w:rsidRPr="00675243" w:rsidRDefault="00675243" w:rsidP="00675243">
      <w:pPr>
        <w:numPr>
          <w:ilvl w:val="1"/>
          <w:numId w:val="15"/>
        </w:numPr>
        <w:rPr>
          <w:sz w:val="22"/>
          <w:szCs w:val="18"/>
        </w:rPr>
      </w:pPr>
      <w:r w:rsidRPr="00675243">
        <w:rPr>
          <w:b/>
          <w:bCs/>
          <w:sz w:val="22"/>
          <w:szCs w:val="18"/>
        </w:rPr>
        <w:t>Contenido Sugerido:</w:t>
      </w:r>
    </w:p>
    <w:p w14:paraId="3C92994C" w14:textId="77777777" w:rsidR="00675243" w:rsidRPr="00675243" w:rsidRDefault="00675243" w:rsidP="00675243">
      <w:pPr>
        <w:numPr>
          <w:ilvl w:val="2"/>
          <w:numId w:val="15"/>
        </w:numPr>
        <w:rPr>
          <w:sz w:val="22"/>
          <w:szCs w:val="18"/>
          <w:lang w:val="es-PA"/>
        </w:rPr>
      </w:pPr>
      <w:r w:rsidRPr="00675243">
        <w:rPr>
          <w:sz w:val="22"/>
          <w:szCs w:val="18"/>
          <w:lang w:val="es-PA"/>
        </w:rPr>
        <w:t>Publicaciones sobre vacantes abiertas, invitando a los interesados a enviar su CV o a contactarse.</w:t>
      </w:r>
    </w:p>
    <w:p w14:paraId="5F0FD837" w14:textId="77777777" w:rsidR="00675243" w:rsidRPr="00675243" w:rsidRDefault="00675243" w:rsidP="00675243">
      <w:pPr>
        <w:numPr>
          <w:ilvl w:val="2"/>
          <w:numId w:val="15"/>
        </w:numPr>
        <w:rPr>
          <w:sz w:val="22"/>
          <w:szCs w:val="18"/>
          <w:lang w:val="es-PA"/>
        </w:rPr>
      </w:pPr>
      <w:r w:rsidRPr="00675243">
        <w:rPr>
          <w:sz w:val="22"/>
          <w:szCs w:val="18"/>
          <w:lang w:val="es-PA"/>
        </w:rPr>
        <w:t>Videos cortos de entrevistas con candidatos y personal que compartan su experiencia en el proceso de reclutamiento.</w:t>
      </w:r>
    </w:p>
    <w:p w14:paraId="7DE6AD7D" w14:textId="77777777" w:rsidR="00675243" w:rsidRPr="00675243" w:rsidRDefault="00675243" w:rsidP="00675243">
      <w:pPr>
        <w:numPr>
          <w:ilvl w:val="2"/>
          <w:numId w:val="15"/>
        </w:numPr>
        <w:rPr>
          <w:sz w:val="22"/>
          <w:szCs w:val="22"/>
          <w:lang w:val="es-PA"/>
        </w:rPr>
      </w:pPr>
      <w:r w:rsidRPr="2AE935FC">
        <w:rPr>
          <w:sz w:val="22"/>
          <w:szCs w:val="22"/>
          <w:lang w:val="es-PA"/>
        </w:rPr>
        <w:t>Publicaciones que inviten a los seguidores a dejar sus datos para recibir información sobre oportunidades laborales.</w:t>
      </w:r>
    </w:p>
    <w:p w14:paraId="76AD4868" w14:textId="2C525A29" w:rsidR="760A2F35" w:rsidRDefault="760A2F35" w:rsidP="2AE935FC">
      <w:pPr>
        <w:numPr>
          <w:ilvl w:val="2"/>
          <w:numId w:val="15"/>
        </w:numPr>
        <w:rPr>
          <w:sz w:val="22"/>
          <w:szCs w:val="22"/>
          <w:lang w:val="es-PA"/>
        </w:rPr>
      </w:pPr>
      <w:r w:rsidRPr="2AE935FC">
        <w:rPr>
          <w:sz w:val="22"/>
          <w:szCs w:val="22"/>
          <w:lang w:val="es-PA"/>
        </w:rPr>
        <w:t xml:space="preserve">Publicaciones </w:t>
      </w:r>
      <w:r w:rsidR="27E89074" w:rsidRPr="2AE935FC">
        <w:rPr>
          <w:sz w:val="22"/>
          <w:szCs w:val="22"/>
          <w:lang w:val="es-PA"/>
        </w:rPr>
        <w:t>interactivas de experiencias de reclutantes con aspectos positivos</w:t>
      </w:r>
    </w:p>
    <w:p w14:paraId="159A89C0" w14:textId="77777777" w:rsidR="00675243" w:rsidRPr="00675243" w:rsidRDefault="00675243" w:rsidP="00675243">
      <w:pPr>
        <w:numPr>
          <w:ilvl w:val="1"/>
          <w:numId w:val="15"/>
        </w:numPr>
        <w:rPr>
          <w:sz w:val="22"/>
          <w:szCs w:val="22"/>
        </w:rPr>
      </w:pPr>
      <w:r w:rsidRPr="2AE935FC">
        <w:rPr>
          <w:b/>
          <w:bCs/>
          <w:sz w:val="22"/>
          <w:szCs w:val="22"/>
        </w:rPr>
        <w:t>Formato:</w:t>
      </w:r>
    </w:p>
    <w:p w14:paraId="64A34F9B" w14:textId="77777777" w:rsidR="00675243" w:rsidRPr="00675243" w:rsidRDefault="00675243" w:rsidP="00675243">
      <w:pPr>
        <w:numPr>
          <w:ilvl w:val="2"/>
          <w:numId w:val="15"/>
        </w:numPr>
        <w:rPr>
          <w:sz w:val="22"/>
          <w:szCs w:val="22"/>
          <w:lang w:val="es-PA"/>
        </w:rPr>
      </w:pPr>
      <w:r w:rsidRPr="2AE935FC">
        <w:rPr>
          <w:sz w:val="22"/>
          <w:szCs w:val="22"/>
          <w:lang w:val="es-PA"/>
        </w:rPr>
        <w:t>Videos interactivos, publicaciones con llamados a la acción claros y dinámicas de preguntas en comentarios.</w:t>
      </w:r>
    </w:p>
    <w:p w14:paraId="7B97111F" w14:textId="02F7B6BD" w:rsidR="7B45E5B8" w:rsidRDefault="7B45E5B8" w:rsidP="2AE935FC">
      <w:pPr>
        <w:numPr>
          <w:ilvl w:val="2"/>
          <w:numId w:val="15"/>
        </w:numPr>
        <w:rPr>
          <w:sz w:val="22"/>
          <w:szCs w:val="22"/>
          <w:lang w:val="es-PA"/>
        </w:rPr>
      </w:pPr>
      <w:r w:rsidRPr="2AE935FC">
        <w:rPr>
          <w:sz w:val="22"/>
          <w:szCs w:val="22"/>
          <w:lang w:val="es-PA"/>
        </w:rPr>
        <w:t xml:space="preserve">Tipografía </w:t>
      </w:r>
    </w:p>
    <w:p w14:paraId="38CE7510" w14:textId="50D6581B" w:rsidR="7B45E5B8" w:rsidRDefault="7B45E5B8" w:rsidP="2AE935FC">
      <w:pPr>
        <w:pStyle w:val="Prrafodelista"/>
        <w:numPr>
          <w:ilvl w:val="3"/>
          <w:numId w:val="15"/>
        </w:numPr>
        <w:spacing w:after="0"/>
        <w:rPr>
          <w:sz w:val="22"/>
          <w:szCs w:val="22"/>
          <w:lang w:val="es-PA"/>
        </w:rPr>
      </w:pPr>
      <w:r w:rsidRPr="2AE935FC">
        <w:rPr>
          <w:sz w:val="22"/>
          <w:szCs w:val="22"/>
          <w:lang w:val="es-PA"/>
        </w:rPr>
        <w:t>Por título: “Helvetica  tamaño 32–40  en negrita”</w:t>
      </w:r>
    </w:p>
    <w:p w14:paraId="764D2F8C" w14:textId="727DA9AB" w:rsidR="7B45E5B8" w:rsidRDefault="7B45E5B8" w:rsidP="2AE935FC">
      <w:pPr>
        <w:pStyle w:val="Prrafodelista"/>
        <w:numPr>
          <w:ilvl w:val="3"/>
          <w:numId w:val="15"/>
        </w:numPr>
        <w:spacing w:after="0"/>
        <w:rPr>
          <w:sz w:val="22"/>
          <w:szCs w:val="22"/>
          <w:lang w:val="es-PA"/>
        </w:rPr>
      </w:pPr>
      <w:r w:rsidRPr="2AE935FC">
        <w:rPr>
          <w:sz w:val="22"/>
          <w:szCs w:val="22"/>
          <w:lang w:val="es-PA"/>
        </w:rPr>
        <w:t>Por subtitulo: “Helvetica tamaño 12 justificado”</w:t>
      </w:r>
    </w:p>
    <w:p w14:paraId="7BC6E3F7" w14:textId="59EA20E4" w:rsidR="7B45E5B8" w:rsidRDefault="7B45E5B8" w:rsidP="2AE935FC">
      <w:pPr>
        <w:pStyle w:val="Prrafodelista"/>
        <w:numPr>
          <w:ilvl w:val="2"/>
          <w:numId w:val="15"/>
        </w:numPr>
        <w:spacing w:after="0"/>
        <w:rPr>
          <w:sz w:val="22"/>
          <w:szCs w:val="22"/>
          <w:lang w:val="es-PA"/>
        </w:rPr>
      </w:pPr>
      <w:r w:rsidRPr="2AE935FC">
        <w:rPr>
          <w:sz w:val="22"/>
          <w:szCs w:val="22"/>
          <w:lang w:val="es-PA"/>
        </w:rPr>
        <w:t>Paleta de colores:</w:t>
      </w:r>
    </w:p>
    <w:p w14:paraId="614E7D21" w14:textId="0269CE4A" w:rsidR="7B45E5B8" w:rsidRDefault="7B45E5B8" w:rsidP="2AE935FC">
      <w:pPr>
        <w:pStyle w:val="Prrafodelista"/>
        <w:numPr>
          <w:ilvl w:val="3"/>
          <w:numId w:val="15"/>
        </w:numPr>
        <w:rPr>
          <w:sz w:val="24"/>
          <w:lang w:val="es-PA"/>
        </w:rPr>
      </w:pPr>
      <w:r w:rsidRPr="2AE935FC">
        <w:rPr>
          <w:sz w:val="22"/>
          <w:szCs w:val="22"/>
          <w:lang w:val="es-PA"/>
        </w:rPr>
        <w:t>1.</w:t>
      </w:r>
      <w:r w:rsidRPr="2AE935FC">
        <w:rPr>
          <w:sz w:val="24"/>
          <w:lang w:val="es-PA"/>
        </w:rPr>
        <w:t>Azul Marino: #003366</w:t>
      </w:r>
    </w:p>
    <w:p w14:paraId="642674BF" w14:textId="650FB4AF" w:rsidR="7B45E5B8" w:rsidRDefault="7B45E5B8" w:rsidP="2AE935FC">
      <w:pPr>
        <w:pStyle w:val="Prrafodelista"/>
        <w:numPr>
          <w:ilvl w:val="4"/>
          <w:numId w:val="15"/>
        </w:numPr>
        <w:spacing w:after="0"/>
        <w:rPr>
          <w:sz w:val="24"/>
          <w:lang w:val="es-ES"/>
        </w:rPr>
      </w:pPr>
      <w:r w:rsidRPr="2AE935FC">
        <w:rPr>
          <w:sz w:val="24"/>
          <w:lang w:val="es-ES"/>
        </w:rPr>
        <w:t>Evoca profundidad y estabilidad, ideal para transmitir seriedad y profesionalismo.</w:t>
      </w:r>
    </w:p>
    <w:p w14:paraId="6D4E181E" w14:textId="438DC149" w:rsidR="7B45E5B8" w:rsidRDefault="7B45E5B8" w:rsidP="2AE935FC">
      <w:pPr>
        <w:pStyle w:val="Prrafodelista"/>
        <w:numPr>
          <w:ilvl w:val="3"/>
          <w:numId w:val="15"/>
        </w:numPr>
        <w:spacing w:after="0"/>
        <w:rPr>
          <w:sz w:val="24"/>
          <w:lang w:val="es-PA"/>
        </w:rPr>
      </w:pPr>
      <w:r w:rsidRPr="2AE935FC">
        <w:rPr>
          <w:sz w:val="24"/>
        </w:rPr>
        <w:t>2.Turquesa Claro: #40E0D0</w:t>
      </w:r>
    </w:p>
    <w:p w14:paraId="6CB9F061" w14:textId="3CA34EDC" w:rsidR="7B45E5B8" w:rsidRDefault="7B45E5B8" w:rsidP="2AE935FC">
      <w:pPr>
        <w:pStyle w:val="Prrafodelista"/>
        <w:numPr>
          <w:ilvl w:val="4"/>
          <w:numId w:val="15"/>
        </w:numPr>
        <w:spacing w:after="0"/>
        <w:rPr>
          <w:sz w:val="24"/>
          <w:lang w:val="es-ES"/>
        </w:rPr>
      </w:pPr>
      <w:r w:rsidRPr="2AE935FC">
        <w:rPr>
          <w:sz w:val="24"/>
          <w:lang w:val="es-ES"/>
        </w:rPr>
        <w:t>Representa el agua clara y tropical, aportando frescura y energía a las publicaciones.</w:t>
      </w:r>
    </w:p>
    <w:p w14:paraId="1783BA84" w14:textId="04CDE331" w:rsidR="7B45E5B8" w:rsidRDefault="7B45E5B8" w:rsidP="2AE935FC">
      <w:pPr>
        <w:pStyle w:val="Prrafodelista"/>
        <w:numPr>
          <w:ilvl w:val="3"/>
          <w:numId w:val="15"/>
        </w:numPr>
        <w:spacing w:after="0"/>
        <w:rPr>
          <w:sz w:val="24"/>
          <w:lang w:val="es-PA"/>
        </w:rPr>
      </w:pPr>
      <w:r w:rsidRPr="2AE935FC">
        <w:rPr>
          <w:sz w:val="24"/>
        </w:rPr>
        <w:t>3.Aqua: #00FFFF</w:t>
      </w:r>
    </w:p>
    <w:p w14:paraId="3EA22FB7" w14:textId="612D08D4" w:rsidR="7B45E5B8" w:rsidRDefault="7B45E5B8" w:rsidP="2AE935FC">
      <w:pPr>
        <w:pStyle w:val="Prrafodelista"/>
        <w:numPr>
          <w:ilvl w:val="4"/>
          <w:numId w:val="15"/>
        </w:numPr>
        <w:spacing w:after="0"/>
        <w:rPr>
          <w:sz w:val="24"/>
          <w:lang w:val="es-ES"/>
        </w:rPr>
      </w:pPr>
      <w:r w:rsidRPr="2AE935FC">
        <w:rPr>
          <w:sz w:val="24"/>
          <w:lang w:val="es-ES"/>
        </w:rPr>
        <w:lastRenderedPageBreak/>
        <w:t>Simboliza el mar y el cielo, aportando una sensación de claridad y limpieza.</w:t>
      </w:r>
    </w:p>
    <w:p w14:paraId="6E53DDCA" w14:textId="799E2058" w:rsidR="7B45E5B8" w:rsidRDefault="7B45E5B8" w:rsidP="2AE935FC">
      <w:pPr>
        <w:pStyle w:val="Prrafodelista"/>
        <w:numPr>
          <w:ilvl w:val="3"/>
          <w:numId w:val="15"/>
        </w:numPr>
        <w:spacing w:after="0"/>
        <w:rPr>
          <w:sz w:val="24"/>
          <w:lang w:val="es-PA"/>
        </w:rPr>
      </w:pPr>
      <w:r w:rsidRPr="2AE935FC">
        <w:rPr>
          <w:sz w:val="24"/>
        </w:rPr>
        <w:t>4Arena: #F4A460</w:t>
      </w:r>
    </w:p>
    <w:p w14:paraId="0334A83D" w14:textId="3A10D9CD" w:rsidR="7B45E5B8" w:rsidRDefault="7B45E5B8" w:rsidP="2AE935FC">
      <w:pPr>
        <w:pStyle w:val="Prrafodelista"/>
        <w:numPr>
          <w:ilvl w:val="4"/>
          <w:numId w:val="15"/>
        </w:numPr>
        <w:spacing w:after="0"/>
        <w:rPr>
          <w:sz w:val="24"/>
          <w:lang w:val="es-ES"/>
        </w:rPr>
      </w:pPr>
      <w:r w:rsidRPr="2AE935FC">
        <w:rPr>
          <w:sz w:val="24"/>
          <w:lang w:val="es-ES"/>
        </w:rPr>
        <w:t>Ofrece una conexión con la playa y las costas, aportando calidez y confort.</w:t>
      </w:r>
    </w:p>
    <w:p w14:paraId="67E67023" w14:textId="7BCE5257" w:rsidR="7B45E5B8" w:rsidRDefault="7B45E5B8" w:rsidP="2AE935FC">
      <w:pPr>
        <w:pStyle w:val="Prrafodelista"/>
        <w:numPr>
          <w:ilvl w:val="3"/>
          <w:numId w:val="15"/>
        </w:numPr>
        <w:spacing w:after="0"/>
        <w:rPr>
          <w:sz w:val="24"/>
          <w:lang w:val="es-PA"/>
        </w:rPr>
      </w:pPr>
      <w:r w:rsidRPr="2AE935FC">
        <w:rPr>
          <w:sz w:val="24"/>
        </w:rPr>
        <w:t>5.Blanco Marfil: #FFFFF0</w:t>
      </w:r>
    </w:p>
    <w:p w14:paraId="4EFC29D1" w14:textId="18C45D9D" w:rsidR="7B45E5B8" w:rsidRDefault="7B45E5B8" w:rsidP="2AE935FC">
      <w:pPr>
        <w:pStyle w:val="Prrafodelista"/>
        <w:numPr>
          <w:ilvl w:val="4"/>
          <w:numId w:val="15"/>
        </w:numPr>
        <w:spacing w:after="0"/>
        <w:rPr>
          <w:sz w:val="24"/>
          <w:lang w:val="es-ES"/>
        </w:rPr>
      </w:pPr>
      <w:r w:rsidRPr="2AE935FC">
        <w:rPr>
          <w:sz w:val="24"/>
          <w:lang w:val="es-ES"/>
        </w:rPr>
        <w:t>Proporciona un contraste suave y elegante, evocando las olas y la espuma del mar.</w:t>
      </w:r>
    </w:p>
    <w:p w14:paraId="714CDA48" w14:textId="494051A6" w:rsidR="7B45E5B8" w:rsidRDefault="7B45E5B8" w:rsidP="2AE935FC">
      <w:pPr>
        <w:pStyle w:val="Prrafodelista"/>
        <w:numPr>
          <w:ilvl w:val="3"/>
          <w:numId w:val="15"/>
        </w:numPr>
        <w:spacing w:after="0"/>
        <w:rPr>
          <w:sz w:val="24"/>
          <w:lang w:val="es-PA"/>
        </w:rPr>
      </w:pPr>
      <w:r w:rsidRPr="2AE935FC">
        <w:rPr>
          <w:sz w:val="24"/>
        </w:rPr>
        <w:t>6.Azul Cielo: #87CEEB</w:t>
      </w:r>
    </w:p>
    <w:p w14:paraId="029BB4BE" w14:textId="25098B91" w:rsidR="7B45E5B8" w:rsidRDefault="7B45E5B8" w:rsidP="2AE935FC">
      <w:pPr>
        <w:pStyle w:val="Prrafodelista"/>
        <w:numPr>
          <w:ilvl w:val="4"/>
          <w:numId w:val="15"/>
        </w:numPr>
        <w:spacing w:after="0"/>
        <w:rPr>
          <w:sz w:val="24"/>
          <w:lang w:val="es-ES"/>
        </w:rPr>
      </w:pPr>
      <w:r w:rsidRPr="2AE935FC">
        <w:rPr>
          <w:sz w:val="24"/>
          <w:lang w:val="es-ES"/>
        </w:rPr>
        <w:t>Evoca la serenidad del cielo y el mar, ideal para un toque relajante y natural.</w:t>
      </w:r>
    </w:p>
    <w:p w14:paraId="337B24B2" w14:textId="112B7F24" w:rsidR="7B45E5B8" w:rsidRDefault="7B45E5B8" w:rsidP="2AE935FC">
      <w:pPr>
        <w:pStyle w:val="Prrafodelista"/>
        <w:numPr>
          <w:ilvl w:val="3"/>
          <w:numId w:val="15"/>
        </w:numPr>
        <w:spacing w:after="0"/>
        <w:rPr>
          <w:sz w:val="24"/>
          <w:lang w:val="es-PA"/>
        </w:rPr>
      </w:pPr>
      <w:r w:rsidRPr="2AE935FC">
        <w:rPr>
          <w:sz w:val="24"/>
        </w:rPr>
        <w:t>7.Coral: #FF7F50</w:t>
      </w:r>
    </w:p>
    <w:p w14:paraId="53DBF5CB" w14:textId="275514A5" w:rsidR="7B45E5B8" w:rsidRDefault="7B45E5B8" w:rsidP="2AE935FC">
      <w:pPr>
        <w:pStyle w:val="Prrafodelista"/>
        <w:numPr>
          <w:ilvl w:val="4"/>
          <w:numId w:val="15"/>
        </w:numPr>
        <w:spacing w:after="0"/>
        <w:rPr>
          <w:sz w:val="24"/>
          <w:lang w:val="es-ES"/>
        </w:rPr>
      </w:pPr>
      <w:r w:rsidRPr="2AE935FC">
        <w:rPr>
          <w:sz w:val="24"/>
          <w:lang w:val="es-ES"/>
        </w:rPr>
        <w:t>Aporta un toque vibrante y cálido, relacionado con la vida marina y los corales.</w:t>
      </w:r>
    </w:p>
    <w:p w14:paraId="1D1D8FFF" w14:textId="02EF1223" w:rsidR="7B45E5B8" w:rsidRDefault="7B45E5B8" w:rsidP="2AE935FC">
      <w:pPr>
        <w:pStyle w:val="Prrafodelista"/>
        <w:numPr>
          <w:ilvl w:val="3"/>
          <w:numId w:val="15"/>
        </w:numPr>
        <w:spacing w:after="0"/>
        <w:rPr>
          <w:sz w:val="24"/>
          <w:lang w:val="es-PA"/>
        </w:rPr>
      </w:pPr>
      <w:r w:rsidRPr="2AE935FC">
        <w:rPr>
          <w:sz w:val="24"/>
        </w:rPr>
        <w:t>8.Gris Claro: #D3D3D3</w:t>
      </w:r>
    </w:p>
    <w:p w14:paraId="500B5927" w14:textId="734129BC" w:rsidR="7B45E5B8" w:rsidRDefault="7B45E5B8" w:rsidP="2AE935FC">
      <w:pPr>
        <w:pStyle w:val="Prrafodelista"/>
        <w:numPr>
          <w:ilvl w:val="4"/>
          <w:numId w:val="15"/>
        </w:numPr>
        <w:spacing w:before="240" w:after="0"/>
        <w:rPr>
          <w:sz w:val="24"/>
          <w:lang w:val="es-ES"/>
        </w:rPr>
      </w:pPr>
      <w:r w:rsidRPr="2AE935FC">
        <w:rPr>
          <w:sz w:val="24"/>
          <w:lang w:val="es-ES"/>
        </w:rPr>
        <w:t>Complementa bien con colores más intensos y proporciona un contraste sutil.</w:t>
      </w:r>
    </w:p>
    <w:p w14:paraId="3E828128" w14:textId="71A3F0E3" w:rsidR="2AE935FC" w:rsidRDefault="2AE935FC" w:rsidP="2AE935FC">
      <w:pPr>
        <w:ind w:left="2160"/>
        <w:rPr>
          <w:sz w:val="22"/>
          <w:szCs w:val="22"/>
          <w:lang w:val="es-PA"/>
        </w:rPr>
      </w:pPr>
    </w:p>
    <w:p w14:paraId="6831EABD" w14:textId="77777777" w:rsidR="00675243" w:rsidRPr="00675243" w:rsidRDefault="00675243" w:rsidP="00675243">
      <w:pPr>
        <w:rPr>
          <w:b/>
          <w:bCs/>
          <w:sz w:val="22"/>
          <w:szCs w:val="18"/>
          <w:lang w:val="es-PA"/>
        </w:rPr>
      </w:pPr>
      <w:r w:rsidRPr="00675243">
        <w:rPr>
          <w:b/>
          <w:bCs/>
          <w:sz w:val="22"/>
          <w:szCs w:val="18"/>
          <w:lang w:val="es-PA"/>
        </w:rPr>
        <w:t>3. Publicaciones Promocionales</w:t>
      </w:r>
    </w:p>
    <w:p w14:paraId="5E07310C" w14:textId="77777777" w:rsidR="00675243" w:rsidRPr="00675243" w:rsidRDefault="00675243" w:rsidP="00675243">
      <w:pPr>
        <w:rPr>
          <w:sz w:val="22"/>
          <w:szCs w:val="18"/>
          <w:lang w:val="es-PA"/>
        </w:rPr>
      </w:pPr>
      <w:r w:rsidRPr="00675243">
        <w:rPr>
          <w:sz w:val="22"/>
          <w:szCs w:val="18"/>
          <w:lang w:val="es-PA"/>
        </w:rPr>
        <w:t>Estas publicaciones buscan promover directamente los servicios y ofertas de LISC y MPIP, atrayendo tráfico a la página web, inscripciones a cursos o aplicantes para posiciones laborales.</w:t>
      </w:r>
    </w:p>
    <w:p w14:paraId="54F171C6" w14:textId="77777777" w:rsidR="00675243" w:rsidRPr="00675243" w:rsidRDefault="00675243" w:rsidP="00675243">
      <w:pPr>
        <w:numPr>
          <w:ilvl w:val="0"/>
          <w:numId w:val="16"/>
        </w:numPr>
        <w:rPr>
          <w:sz w:val="22"/>
          <w:szCs w:val="18"/>
        </w:rPr>
      </w:pPr>
      <w:r w:rsidRPr="00675243">
        <w:rPr>
          <w:b/>
          <w:bCs/>
          <w:sz w:val="22"/>
          <w:szCs w:val="18"/>
        </w:rPr>
        <w:t>MPIP:</w:t>
      </w:r>
    </w:p>
    <w:p w14:paraId="4DA69FA8" w14:textId="77777777" w:rsidR="00675243" w:rsidRPr="00675243" w:rsidRDefault="00675243" w:rsidP="00675243">
      <w:pPr>
        <w:numPr>
          <w:ilvl w:val="1"/>
          <w:numId w:val="16"/>
        </w:numPr>
        <w:rPr>
          <w:sz w:val="22"/>
          <w:szCs w:val="18"/>
        </w:rPr>
      </w:pPr>
      <w:r w:rsidRPr="00675243">
        <w:rPr>
          <w:b/>
          <w:bCs/>
          <w:sz w:val="22"/>
          <w:szCs w:val="18"/>
        </w:rPr>
        <w:t>Contenido Sugerido:</w:t>
      </w:r>
    </w:p>
    <w:p w14:paraId="0C47CAFF" w14:textId="77777777" w:rsidR="00675243" w:rsidRPr="00675243" w:rsidRDefault="00675243" w:rsidP="00675243">
      <w:pPr>
        <w:numPr>
          <w:ilvl w:val="2"/>
          <w:numId w:val="16"/>
        </w:numPr>
        <w:rPr>
          <w:sz w:val="22"/>
          <w:szCs w:val="18"/>
          <w:lang w:val="es-PA"/>
        </w:rPr>
      </w:pPr>
      <w:r w:rsidRPr="00675243">
        <w:rPr>
          <w:sz w:val="22"/>
          <w:szCs w:val="18"/>
          <w:lang w:val="es-PA"/>
        </w:rPr>
        <w:t>Promociones de cursos y certificaciones con descuentos o beneficios adicionales.</w:t>
      </w:r>
    </w:p>
    <w:p w14:paraId="39435FBF" w14:textId="77777777" w:rsidR="00675243" w:rsidRPr="00675243" w:rsidRDefault="00675243" w:rsidP="00675243">
      <w:pPr>
        <w:numPr>
          <w:ilvl w:val="2"/>
          <w:numId w:val="16"/>
        </w:numPr>
        <w:rPr>
          <w:sz w:val="22"/>
          <w:szCs w:val="18"/>
          <w:lang w:val="es-PA"/>
        </w:rPr>
      </w:pPr>
      <w:r w:rsidRPr="00675243">
        <w:rPr>
          <w:sz w:val="22"/>
          <w:szCs w:val="18"/>
          <w:lang w:val="es-PA"/>
        </w:rPr>
        <w:t>Anuncios de nuevas inscripciones abiertas para programas técnicos.</w:t>
      </w:r>
    </w:p>
    <w:p w14:paraId="68BCE452" w14:textId="77777777" w:rsidR="00675243" w:rsidRPr="00675243" w:rsidRDefault="00675243" w:rsidP="00675243">
      <w:pPr>
        <w:numPr>
          <w:ilvl w:val="2"/>
          <w:numId w:val="16"/>
        </w:numPr>
        <w:rPr>
          <w:sz w:val="22"/>
          <w:szCs w:val="22"/>
          <w:lang w:val="es-PA"/>
        </w:rPr>
      </w:pPr>
      <w:r w:rsidRPr="2AE935FC">
        <w:rPr>
          <w:sz w:val="22"/>
          <w:szCs w:val="22"/>
          <w:lang w:val="es-PA"/>
        </w:rPr>
        <w:t>Publicaciones destacando los logros de estudiantes o la calidad de los instructores.</w:t>
      </w:r>
    </w:p>
    <w:p w14:paraId="2BB35BB2" w14:textId="586EC827" w:rsidR="41BC1B64" w:rsidRDefault="41BC1B64" w:rsidP="2AE935FC">
      <w:pPr>
        <w:numPr>
          <w:ilvl w:val="2"/>
          <w:numId w:val="16"/>
        </w:numPr>
        <w:rPr>
          <w:sz w:val="22"/>
          <w:szCs w:val="22"/>
          <w:lang w:val="es-PA"/>
        </w:rPr>
      </w:pPr>
      <w:r w:rsidRPr="2AE935FC">
        <w:rPr>
          <w:sz w:val="22"/>
          <w:szCs w:val="22"/>
          <w:lang w:val="es-PA"/>
        </w:rPr>
        <w:t xml:space="preserve">Publicaciones que destaquen los aspectos </w:t>
      </w:r>
      <w:r w:rsidR="3B931FA9" w:rsidRPr="41AD8E41">
        <w:rPr>
          <w:sz w:val="22"/>
          <w:szCs w:val="22"/>
          <w:lang w:val="es-PA"/>
        </w:rPr>
        <w:t>más</w:t>
      </w:r>
      <w:r w:rsidRPr="2AE935FC">
        <w:rPr>
          <w:sz w:val="22"/>
          <w:szCs w:val="22"/>
          <w:lang w:val="es-PA"/>
        </w:rPr>
        <w:t xml:space="preserve"> llamativos de “MPIP”</w:t>
      </w:r>
    </w:p>
    <w:p w14:paraId="31901800" w14:textId="77777777" w:rsidR="00675243" w:rsidRPr="00675243" w:rsidRDefault="00675243" w:rsidP="00675243">
      <w:pPr>
        <w:numPr>
          <w:ilvl w:val="1"/>
          <w:numId w:val="16"/>
        </w:numPr>
        <w:rPr>
          <w:sz w:val="22"/>
          <w:szCs w:val="22"/>
        </w:rPr>
      </w:pPr>
      <w:r w:rsidRPr="2AE935FC">
        <w:rPr>
          <w:b/>
          <w:bCs/>
          <w:sz w:val="22"/>
          <w:szCs w:val="22"/>
        </w:rPr>
        <w:t>Formato:</w:t>
      </w:r>
    </w:p>
    <w:p w14:paraId="7FF5754A" w14:textId="77777777" w:rsidR="00675243" w:rsidRPr="00675243" w:rsidRDefault="00675243" w:rsidP="00675243">
      <w:pPr>
        <w:numPr>
          <w:ilvl w:val="2"/>
          <w:numId w:val="16"/>
        </w:numPr>
        <w:rPr>
          <w:sz w:val="22"/>
          <w:szCs w:val="22"/>
          <w:lang w:val="es-PA"/>
        </w:rPr>
      </w:pPr>
      <w:r w:rsidRPr="2AE935FC">
        <w:rPr>
          <w:sz w:val="22"/>
          <w:szCs w:val="22"/>
          <w:lang w:val="es-PA"/>
        </w:rPr>
        <w:t>Anuncios pagados, reels promocionales y publicaciones de ofertas con gráficos llamativos.</w:t>
      </w:r>
    </w:p>
    <w:p w14:paraId="1F9A626B" w14:textId="6DEFD4B3" w:rsidR="699239E8" w:rsidRDefault="699239E8" w:rsidP="2AE935FC">
      <w:pPr>
        <w:numPr>
          <w:ilvl w:val="2"/>
          <w:numId w:val="16"/>
        </w:numPr>
        <w:rPr>
          <w:sz w:val="22"/>
          <w:szCs w:val="22"/>
          <w:lang w:val="es-PA"/>
        </w:rPr>
      </w:pPr>
      <w:r w:rsidRPr="2AE935FC">
        <w:rPr>
          <w:sz w:val="22"/>
          <w:szCs w:val="22"/>
          <w:lang w:val="es-PA"/>
        </w:rPr>
        <w:t xml:space="preserve">Tipografía </w:t>
      </w:r>
    </w:p>
    <w:p w14:paraId="7BD462FC" w14:textId="50D6581B" w:rsidR="699239E8" w:rsidRDefault="699239E8" w:rsidP="2AE935FC">
      <w:pPr>
        <w:pStyle w:val="Prrafodelista"/>
        <w:numPr>
          <w:ilvl w:val="3"/>
          <w:numId w:val="16"/>
        </w:numPr>
        <w:spacing w:after="0"/>
        <w:rPr>
          <w:sz w:val="22"/>
          <w:szCs w:val="22"/>
          <w:lang w:val="es-PA"/>
        </w:rPr>
      </w:pPr>
      <w:r w:rsidRPr="2AE935FC">
        <w:rPr>
          <w:sz w:val="22"/>
          <w:szCs w:val="22"/>
          <w:lang w:val="es-PA"/>
        </w:rPr>
        <w:t>Por título: “Helvetica  tamaño 32–40  en negrita”</w:t>
      </w:r>
    </w:p>
    <w:p w14:paraId="6D4CFA77" w14:textId="727DA9AB" w:rsidR="699239E8" w:rsidRDefault="699239E8" w:rsidP="2AE935FC">
      <w:pPr>
        <w:pStyle w:val="Prrafodelista"/>
        <w:numPr>
          <w:ilvl w:val="3"/>
          <w:numId w:val="16"/>
        </w:numPr>
        <w:spacing w:after="0"/>
        <w:rPr>
          <w:sz w:val="22"/>
          <w:szCs w:val="22"/>
          <w:lang w:val="es-PA"/>
        </w:rPr>
      </w:pPr>
      <w:r w:rsidRPr="2AE935FC">
        <w:rPr>
          <w:sz w:val="22"/>
          <w:szCs w:val="22"/>
          <w:lang w:val="es-PA"/>
        </w:rPr>
        <w:t>Por subtitulo: “Helvetica tamaño 12 justificado”</w:t>
      </w:r>
    </w:p>
    <w:p w14:paraId="3BDF4C53" w14:textId="6E2F2FE2" w:rsidR="699239E8" w:rsidRDefault="699239E8" w:rsidP="2AE935FC">
      <w:pPr>
        <w:pStyle w:val="Prrafodelista"/>
        <w:numPr>
          <w:ilvl w:val="2"/>
          <w:numId w:val="16"/>
        </w:numPr>
        <w:spacing w:after="0"/>
        <w:rPr>
          <w:sz w:val="22"/>
          <w:szCs w:val="22"/>
          <w:lang w:val="es-PA"/>
        </w:rPr>
      </w:pPr>
      <w:r w:rsidRPr="2AE935FC">
        <w:rPr>
          <w:sz w:val="22"/>
          <w:szCs w:val="22"/>
          <w:lang w:val="es-PA"/>
        </w:rPr>
        <w:t>Paleta de colores:</w:t>
      </w:r>
    </w:p>
    <w:p w14:paraId="367B98B0" w14:textId="0269CE4A" w:rsidR="699239E8" w:rsidRDefault="699239E8" w:rsidP="2AE935FC">
      <w:pPr>
        <w:pStyle w:val="Prrafodelista"/>
        <w:numPr>
          <w:ilvl w:val="3"/>
          <w:numId w:val="16"/>
        </w:numPr>
        <w:rPr>
          <w:sz w:val="24"/>
          <w:lang w:val="es-PA"/>
        </w:rPr>
      </w:pPr>
      <w:r w:rsidRPr="2AE935FC">
        <w:rPr>
          <w:sz w:val="22"/>
          <w:szCs w:val="22"/>
          <w:lang w:val="es-PA"/>
        </w:rPr>
        <w:t>1.</w:t>
      </w:r>
      <w:r w:rsidRPr="2AE935FC">
        <w:rPr>
          <w:sz w:val="24"/>
          <w:lang w:val="es-PA"/>
        </w:rPr>
        <w:t>Azul Marino: #003366</w:t>
      </w:r>
    </w:p>
    <w:p w14:paraId="1C56CDB0" w14:textId="650FB4AF" w:rsidR="699239E8" w:rsidRDefault="699239E8" w:rsidP="2AE935FC">
      <w:pPr>
        <w:pStyle w:val="Prrafodelista"/>
        <w:numPr>
          <w:ilvl w:val="4"/>
          <w:numId w:val="16"/>
        </w:numPr>
        <w:spacing w:after="0"/>
        <w:rPr>
          <w:sz w:val="24"/>
          <w:lang w:val="es-ES"/>
        </w:rPr>
      </w:pPr>
      <w:r w:rsidRPr="2AE935FC">
        <w:rPr>
          <w:sz w:val="24"/>
          <w:lang w:val="es-ES"/>
        </w:rPr>
        <w:t>Evoca profundidad y estabilidad, ideal para transmitir seriedad y profesionalismo.</w:t>
      </w:r>
    </w:p>
    <w:p w14:paraId="639D707E" w14:textId="438DC149" w:rsidR="699239E8" w:rsidRDefault="699239E8" w:rsidP="2AE935FC">
      <w:pPr>
        <w:pStyle w:val="Prrafodelista"/>
        <w:numPr>
          <w:ilvl w:val="3"/>
          <w:numId w:val="16"/>
        </w:numPr>
        <w:spacing w:after="0"/>
        <w:rPr>
          <w:sz w:val="24"/>
          <w:lang w:val="es-PA"/>
        </w:rPr>
      </w:pPr>
      <w:r w:rsidRPr="2AE935FC">
        <w:rPr>
          <w:sz w:val="24"/>
        </w:rPr>
        <w:t>2.Turquesa Claro: #40E0D0</w:t>
      </w:r>
    </w:p>
    <w:p w14:paraId="3C27D9B8" w14:textId="3CA34EDC" w:rsidR="699239E8" w:rsidRDefault="699239E8" w:rsidP="2AE935FC">
      <w:pPr>
        <w:pStyle w:val="Prrafodelista"/>
        <w:numPr>
          <w:ilvl w:val="4"/>
          <w:numId w:val="16"/>
        </w:numPr>
        <w:spacing w:after="0"/>
        <w:rPr>
          <w:sz w:val="24"/>
          <w:lang w:val="es-ES"/>
        </w:rPr>
      </w:pPr>
      <w:r w:rsidRPr="2AE935FC">
        <w:rPr>
          <w:sz w:val="24"/>
          <w:lang w:val="es-ES"/>
        </w:rPr>
        <w:t>Representa el agua clara y tropical, aportando frescura y energía a las publicaciones.</w:t>
      </w:r>
    </w:p>
    <w:p w14:paraId="245DE402" w14:textId="04CDE331" w:rsidR="699239E8" w:rsidRDefault="699239E8" w:rsidP="2AE935FC">
      <w:pPr>
        <w:pStyle w:val="Prrafodelista"/>
        <w:numPr>
          <w:ilvl w:val="3"/>
          <w:numId w:val="16"/>
        </w:numPr>
        <w:spacing w:after="0"/>
        <w:rPr>
          <w:sz w:val="24"/>
          <w:lang w:val="es-PA"/>
        </w:rPr>
      </w:pPr>
      <w:r w:rsidRPr="2AE935FC">
        <w:rPr>
          <w:sz w:val="24"/>
        </w:rPr>
        <w:t>3.Aqua: #00FFFF</w:t>
      </w:r>
    </w:p>
    <w:p w14:paraId="2F20D940" w14:textId="612D08D4" w:rsidR="699239E8" w:rsidRDefault="699239E8" w:rsidP="2AE935FC">
      <w:pPr>
        <w:pStyle w:val="Prrafodelista"/>
        <w:numPr>
          <w:ilvl w:val="4"/>
          <w:numId w:val="16"/>
        </w:numPr>
        <w:spacing w:after="0"/>
        <w:rPr>
          <w:sz w:val="24"/>
          <w:lang w:val="es-ES"/>
        </w:rPr>
      </w:pPr>
      <w:r w:rsidRPr="2AE935FC">
        <w:rPr>
          <w:sz w:val="24"/>
          <w:lang w:val="es-ES"/>
        </w:rPr>
        <w:t>Simboliza el mar y el cielo, aportando una sensación de claridad y limpieza.</w:t>
      </w:r>
    </w:p>
    <w:p w14:paraId="3C694E9E" w14:textId="799E2058" w:rsidR="699239E8" w:rsidRDefault="699239E8" w:rsidP="2AE935FC">
      <w:pPr>
        <w:pStyle w:val="Prrafodelista"/>
        <w:numPr>
          <w:ilvl w:val="3"/>
          <w:numId w:val="16"/>
        </w:numPr>
        <w:spacing w:after="0"/>
        <w:rPr>
          <w:sz w:val="24"/>
          <w:lang w:val="es-PA"/>
        </w:rPr>
      </w:pPr>
      <w:r w:rsidRPr="2AE935FC">
        <w:rPr>
          <w:sz w:val="24"/>
        </w:rPr>
        <w:t>4Arena: #F4A460</w:t>
      </w:r>
    </w:p>
    <w:p w14:paraId="5C2B37EA" w14:textId="3A10D9CD" w:rsidR="699239E8" w:rsidRDefault="699239E8" w:rsidP="2AE935FC">
      <w:pPr>
        <w:pStyle w:val="Prrafodelista"/>
        <w:numPr>
          <w:ilvl w:val="5"/>
          <w:numId w:val="16"/>
        </w:numPr>
        <w:spacing w:after="0"/>
        <w:rPr>
          <w:sz w:val="24"/>
          <w:lang w:val="es-ES"/>
        </w:rPr>
      </w:pPr>
      <w:r w:rsidRPr="2AE935FC">
        <w:rPr>
          <w:sz w:val="24"/>
          <w:lang w:val="es-ES"/>
        </w:rPr>
        <w:lastRenderedPageBreak/>
        <w:t>Ofrece una conexión con la playa y las costas, aportando calidez y confort.</w:t>
      </w:r>
    </w:p>
    <w:p w14:paraId="6AC6F5D4" w14:textId="7BCE5257" w:rsidR="699239E8" w:rsidRDefault="699239E8" w:rsidP="2AE935FC">
      <w:pPr>
        <w:pStyle w:val="Prrafodelista"/>
        <w:numPr>
          <w:ilvl w:val="3"/>
          <w:numId w:val="16"/>
        </w:numPr>
        <w:spacing w:after="0"/>
        <w:rPr>
          <w:sz w:val="24"/>
          <w:lang w:val="es-PA"/>
        </w:rPr>
      </w:pPr>
      <w:r w:rsidRPr="2AE935FC">
        <w:rPr>
          <w:sz w:val="24"/>
        </w:rPr>
        <w:t>5.Blanco Marfil: #FFFFF0</w:t>
      </w:r>
    </w:p>
    <w:p w14:paraId="71458F4B" w14:textId="18C45D9D" w:rsidR="699239E8" w:rsidRDefault="699239E8" w:rsidP="2AE935FC">
      <w:pPr>
        <w:pStyle w:val="Prrafodelista"/>
        <w:numPr>
          <w:ilvl w:val="4"/>
          <w:numId w:val="16"/>
        </w:numPr>
        <w:spacing w:after="0"/>
        <w:rPr>
          <w:sz w:val="24"/>
          <w:lang w:val="es-ES"/>
        </w:rPr>
      </w:pPr>
      <w:r w:rsidRPr="2AE935FC">
        <w:rPr>
          <w:sz w:val="24"/>
          <w:lang w:val="es-ES"/>
        </w:rPr>
        <w:t>Proporciona un contraste suave y elegante, evocando las olas y la espuma del mar.</w:t>
      </w:r>
    </w:p>
    <w:p w14:paraId="0BA3416C" w14:textId="494051A6" w:rsidR="699239E8" w:rsidRDefault="699239E8" w:rsidP="2AE935FC">
      <w:pPr>
        <w:pStyle w:val="Prrafodelista"/>
        <w:numPr>
          <w:ilvl w:val="3"/>
          <w:numId w:val="16"/>
        </w:numPr>
        <w:spacing w:after="0"/>
        <w:rPr>
          <w:sz w:val="24"/>
          <w:lang w:val="es-PA"/>
        </w:rPr>
      </w:pPr>
      <w:r w:rsidRPr="2AE935FC">
        <w:rPr>
          <w:sz w:val="24"/>
        </w:rPr>
        <w:t>6.Azul Cielo: #87CEEB</w:t>
      </w:r>
    </w:p>
    <w:p w14:paraId="455E4A85" w14:textId="25098B91" w:rsidR="699239E8" w:rsidRDefault="699239E8" w:rsidP="2AE935FC">
      <w:pPr>
        <w:pStyle w:val="Prrafodelista"/>
        <w:numPr>
          <w:ilvl w:val="4"/>
          <w:numId w:val="16"/>
        </w:numPr>
        <w:spacing w:after="0"/>
        <w:rPr>
          <w:sz w:val="24"/>
          <w:lang w:val="es-ES"/>
        </w:rPr>
      </w:pPr>
      <w:r w:rsidRPr="2AE935FC">
        <w:rPr>
          <w:sz w:val="24"/>
          <w:lang w:val="es-ES"/>
        </w:rPr>
        <w:t>Evoca la serenidad del cielo y el mar, ideal para un toque relajante y natural.</w:t>
      </w:r>
    </w:p>
    <w:p w14:paraId="60B96FC1" w14:textId="112B7F24" w:rsidR="699239E8" w:rsidRDefault="699239E8" w:rsidP="2AE935FC">
      <w:pPr>
        <w:pStyle w:val="Prrafodelista"/>
        <w:numPr>
          <w:ilvl w:val="3"/>
          <w:numId w:val="16"/>
        </w:numPr>
        <w:spacing w:after="0"/>
        <w:rPr>
          <w:sz w:val="24"/>
          <w:lang w:val="es-PA"/>
        </w:rPr>
      </w:pPr>
      <w:r w:rsidRPr="2AE935FC">
        <w:rPr>
          <w:sz w:val="24"/>
        </w:rPr>
        <w:t>7.Coral: #FF7F50</w:t>
      </w:r>
    </w:p>
    <w:p w14:paraId="7B25B28C" w14:textId="275514A5" w:rsidR="699239E8" w:rsidRDefault="699239E8" w:rsidP="2AE935FC">
      <w:pPr>
        <w:pStyle w:val="Prrafodelista"/>
        <w:numPr>
          <w:ilvl w:val="4"/>
          <w:numId w:val="16"/>
        </w:numPr>
        <w:spacing w:after="0"/>
        <w:rPr>
          <w:sz w:val="24"/>
          <w:lang w:val="es-ES"/>
        </w:rPr>
      </w:pPr>
      <w:r w:rsidRPr="2AE935FC">
        <w:rPr>
          <w:sz w:val="24"/>
          <w:lang w:val="es-ES"/>
        </w:rPr>
        <w:t>Aporta un toque vibrante y cálido, relacionado con la vida marina y los corales.</w:t>
      </w:r>
    </w:p>
    <w:p w14:paraId="27C69E60" w14:textId="02EF1223" w:rsidR="699239E8" w:rsidRDefault="699239E8" w:rsidP="2AE935FC">
      <w:pPr>
        <w:pStyle w:val="Prrafodelista"/>
        <w:numPr>
          <w:ilvl w:val="3"/>
          <w:numId w:val="16"/>
        </w:numPr>
        <w:spacing w:after="0"/>
        <w:rPr>
          <w:sz w:val="24"/>
          <w:lang w:val="es-PA"/>
        </w:rPr>
      </w:pPr>
      <w:r w:rsidRPr="2AE935FC">
        <w:rPr>
          <w:sz w:val="24"/>
        </w:rPr>
        <w:t>8.Gris Claro: #D3D3D3</w:t>
      </w:r>
    </w:p>
    <w:p w14:paraId="30AC5D6C" w14:textId="734129BC" w:rsidR="699239E8" w:rsidRDefault="699239E8" w:rsidP="2AE935FC">
      <w:pPr>
        <w:pStyle w:val="Prrafodelista"/>
        <w:numPr>
          <w:ilvl w:val="4"/>
          <w:numId w:val="16"/>
        </w:numPr>
        <w:spacing w:before="240" w:after="0"/>
        <w:rPr>
          <w:sz w:val="24"/>
          <w:lang w:val="es-ES"/>
        </w:rPr>
      </w:pPr>
      <w:r w:rsidRPr="2AE935FC">
        <w:rPr>
          <w:sz w:val="24"/>
          <w:lang w:val="es-ES"/>
        </w:rPr>
        <w:t>Complementa bien con colores más intensos y proporciona un contraste sutil.</w:t>
      </w:r>
    </w:p>
    <w:p w14:paraId="209E39C5" w14:textId="0AC79647" w:rsidR="2AE935FC" w:rsidRDefault="2AE935FC" w:rsidP="2AE935FC">
      <w:pPr>
        <w:ind w:left="2160"/>
        <w:rPr>
          <w:sz w:val="22"/>
          <w:szCs w:val="22"/>
          <w:lang w:val="es-PA"/>
        </w:rPr>
      </w:pPr>
    </w:p>
    <w:p w14:paraId="06A1880E" w14:textId="77777777" w:rsidR="00675243" w:rsidRPr="00675243" w:rsidRDefault="00675243" w:rsidP="00675243">
      <w:pPr>
        <w:numPr>
          <w:ilvl w:val="0"/>
          <w:numId w:val="16"/>
        </w:numPr>
        <w:rPr>
          <w:sz w:val="22"/>
          <w:szCs w:val="18"/>
        </w:rPr>
      </w:pPr>
      <w:r w:rsidRPr="00675243">
        <w:rPr>
          <w:b/>
          <w:bCs/>
          <w:sz w:val="22"/>
          <w:szCs w:val="18"/>
        </w:rPr>
        <w:t>LISC:</w:t>
      </w:r>
    </w:p>
    <w:p w14:paraId="7DED3169" w14:textId="77777777" w:rsidR="00675243" w:rsidRPr="00675243" w:rsidRDefault="00675243" w:rsidP="00675243">
      <w:pPr>
        <w:numPr>
          <w:ilvl w:val="1"/>
          <w:numId w:val="16"/>
        </w:numPr>
        <w:rPr>
          <w:sz w:val="22"/>
          <w:szCs w:val="18"/>
        </w:rPr>
      </w:pPr>
      <w:r w:rsidRPr="00675243">
        <w:rPr>
          <w:b/>
          <w:bCs/>
          <w:sz w:val="22"/>
          <w:szCs w:val="18"/>
        </w:rPr>
        <w:t>Contenido Sugerido:</w:t>
      </w:r>
    </w:p>
    <w:p w14:paraId="0F8D8F6B" w14:textId="77777777" w:rsidR="00675243" w:rsidRPr="00675243" w:rsidRDefault="00675243" w:rsidP="00675243">
      <w:pPr>
        <w:numPr>
          <w:ilvl w:val="2"/>
          <w:numId w:val="16"/>
        </w:numPr>
        <w:rPr>
          <w:sz w:val="22"/>
          <w:szCs w:val="18"/>
          <w:lang w:val="es-PA"/>
        </w:rPr>
      </w:pPr>
      <w:r w:rsidRPr="00675243">
        <w:rPr>
          <w:sz w:val="22"/>
          <w:szCs w:val="18"/>
          <w:lang w:val="es-PA"/>
        </w:rPr>
        <w:t>Promociones sobre beneficios de trabajar en cruceros y mercantes.</w:t>
      </w:r>
    </w:p>
    <w:p w14:paraId="44C3C287" w14:textId="77777777" w:rsidR="00675243" w:rsidRPr="00675243" w:rsidRDefault="00675243" w:rsidP="00675243">
      <w:pPr>
        <w:numPr>
          <w:ilvl w:val="2"/>
          <w:numId w:val="16"/>
        </w:numPr>
        <w:rPr>
          <w:sz w:val="22"/>
          <w:szCs w:val="18"/>
          <w:lang w:val="es-PA"/>
        </w:rPr>
      </w:pPr>
      <w:r w:rsidRPr="00675243">
        <w:rPr>
          <w:sz w:val="22"/>
          <w:szCs w:val="18"/>
          <w:lang w:val="es-PA"/>
        </w:rPr>
        <w:t>Publicaciones que muestren historias de éxito de empleados reclutados por LISC.</w:t>
      </w:r>
    </w:p>
    <w:p w14:paraId="250A99E6" w14:textId="77777777" w:rsidR="00675243" w:rsidRPr="00675243" w:rsidRDefault="00675243" w:rsidP="00675243">
      <w:pPr>
        <w:numPr>
          <w:ilvl w:val="2"/>
          <w:numId w:val="16"/>
        </w:numPr>
        <w:rPr>
          <w:sz w:val="22"/>
          <w:szCs w:val="18"/>
          <w:lang w:val="es-PA"/>
        </w:rPr>
      </w:pPr>
      <w:r w:rsidRPr="00675243">
        <w:rPr>
          <w:sz w:val="22"/>
          <w:szCs w:val="18"/>
          <w:lang w:val="es-PA"/>
        </w:rPr>
        <w:t>Anuncios sobre eventos de reclutamiento, ferias de empleo o sesiones informativas.</w:t>
      </w:r>
    </w:p>
    <w:p w14:paraId="22BED2C4" w14:textId="77777777" w:rsidR="00675243" w:rsidRPr="00675243" w:rsidRDefault="00675243" w:rsidP="00675243">
      <w:pPr>
        <w:numPr>
          <w:ilvl w:val="1"/>
          <w:numId w:val="16"/>
        </w:numPr>
        <w:rPr>
          <w:sz w:val="22"/>
          <w:szCs w:val="22"/>
        </w:rPr>
      </w:pPr>
      <w:r w:rsidRPr="2AE935FC">
        <w:rPr>
          <w:b/>
          <w:bCs/>
          <w:sz w:val="22"/>
          <w:szCs w:val="22"/>
        </w:rPr>
        <w:t>Formato:</w:t>
      </w:r>
    </w:p>
    <w:p w14:paraId="0DA86440" w14:textId="77777777" w:rsidR="00675243" w:rsidRPr="00675243" w:rsidRDefault="00675243" w:rsidP="00675243">
      <w:pPr>
        <w:numPr>
          <w:ilvl w:val="2"/>
          <w:numId w:val="16"/>
        </w:numPr>
        <w:rPr>
          <w:sz w:val="22"/>
          <w:szCs w:val="22"/>
          <w:lang w:val="es-PA"/>
        </w:rPr>
      </w:pPr>
      <w:r w:rsidRPr="2AE935FC">
        <w:rPr>
          <w:sz w:val="22"/>
          <w:szCs w:val="22"/>
          <w:lang w:val="es-PA"/>
        </w:rPr>
        <w:t>Publicaciones patrocinadas en Facebook e Instagram, videos promocionales y gráficos con llamados a la acción.</w:t>
      </w:r>
    </w:p>
    <w:p w14:paraId="58C72FFC" w14:textId="651E6B82" w:rsidR="6FA7F78C" w:rsidRDefault="6FA7F78C" w:rsidP="2AE935FC">
      <w:pPr>
        <w:numPr>
          <w:ilvl w:val="2"/>
          <w:numId w:val="16"/>
        </w:numPr>
        <w:rPr>
          <w:sz w:val="22"/>
          <w:szCs w:val="22"/>
          <w:lang w:val="es-PA"/>
        </w:rPr>
      </w:pPr>
      <w:r w:rsidRPr="2AE935FC">
        <w:rPr>
          <w:sz w:val="22"/>
          <w:szCs w:val="22"/>
          <w:lang w:val="es-PA"/>
        </w:rPr>
        <w:t xml:space="preserve">Tipografía </w:t>
      </w:r>
    </w:p>
    <w:p w14:paraId="39D3C115" w14:textId="50D6581B" w:rsidR="6FA7F78C" w:rsidRDefault="6FA7F78C" w:rsidP="2AE935FC">
      <w:pPr>
        <w:pStyle w:val="Prrafodelista"/>
        <w:numPr>
          <w:ilvl w:val="3"/>
          <w:numId w:val="16"/>
        </w:numPr>
        <w:spacing w:after="0"/>
        <w:rPr>
          <w:sz w:val="22"/>
          <w:szCs w:val="22"/>
          <w:lang w:val="es-PA"/>
        </w:rPr>
      </w:pPr>
      <w:r w:rsidRPr="2AE935FC">
        <w:rPr>
          <w:sz w:val="22"/>
          <w:szCs w:val="22"/>
          <w:lang w:val="es-PA"/>
        </w:rPr>
        <w:t>Por título: “Helvetica  tamaño 32–40  en negrita”</w:t>
      </w:r>
    </w:p>
    <w:p w14:paraId="5D43433D" w14:textId="727DA9AB" w:rsidR="6FA7F78C" w:rsidRDefault="6FA7F78C" w:rsidP="2AE935FC">
      <w:pPr>
        <w:pStyle w:val="Prrafodelista"/>
        <w:numPr>
          <w:ilvl w:val="3"/>
          <w:numId w:val="16"/>
        </w:numPr>
        <w:spacing w:after="0"/>
        <w:rPr>
          <w:sz w:val="22"/>
          <w:szCs w:val="22"/>
          <w:lang w:val="es-PA"/>
        </w:rPr>
      </w:pPr>
      <w:r w:rsidRPr="2AE935FC">
        <w:rPr>
          <w:sz w:val="22"/>
          <w:szCs w:val="22"/>
          <w:lang w:val="es-PA"/>
        </w:rPr>
        <w:t>Por subtitulo: “Helvetica tamaño 12 justificado”</w:t>
      </w:r>
    </w:p>
    <w:p w14:paraId="312F14C4" w14:textId="6E2F2FE2" w:rsidR="6FA7F78C" w:rsidRDefault="6FA7F78C" w:rsidP="2AE935FC">
      <w:pPr>
        <w:pStyle w:val="Prrafodelista"/>
        <w:numPr>
          <w:ilvl w:val="2"/>
          <w:numId w:val="16"/>
        </w:numPr>
        <w:spacing w:after="0"/>
        <w:rPr>
          <w:sz w:val="22"/>
          <w:szCs w:val="22"/>
          <w:lang w:val="es-PA"/>
        </w:rPr>
      </w:pPr>
      <w:r w:rsidRPr="2AE935FC">
        <w:rPr>
          <w:sz w:val="22"/>
          <w:szCs w:val="22"/>
          <w:lang w:val="es-PA"/>
        </w:rPr>
        <w:t>Paleta de colores:</w:t>
      </w:r>
    </w:p>
    <w:p w14:paraId="3BD2B4A7" w14:textId="0269CE4A" w:rsidR="6FA7F78C" w:rsidRDefault="6FA7F78C" w:rsidP="2AE935FC">
      <w:pPr>
        <w:pStyle w:val="Prrafodelista"/>
        <w:numPr>
          <w:ilvl w:val="3"/>
          <w:numId w:val="16"/>
        </w:numPr>
        <w:rPr>
          <w:sz w:val="24"/>
          <w:lang w:val="es-PA"/>
        </w:rPr>
      </w:pPr>
      <w:r w:rsidRPr="2AE935FC">
        <w:rPr>
          <w:sz w:val="22"/>
          <w:szCs w:val="22"/>
          <w:lang w:val="es-PA"/>
        </w:rPr>
        <w:t>1.</w:t>
      </w:r>
      <w:r w:rsidRPr="2AE935FC">
        <w:rPr>
          <w:sz w:val="24"/>
          <w:lang w:val="es-PA"/>
        </w:rPr>
        <w:t>Azul Marino: #003366</w:t>
      </w:r>
    </w:p>
    <w:p w14:paraId="70E503C4" w14:textId="650FB4AF" w:rsidR="6FA7F78C" w:rsidRDefault="6FA7F78C" w:rsidP="2AE935FC">
      <w:pPr>
        <w:pStyle w:val="Prrafodelista"/>
        <w:numPr>
          <w:ilvl w:val="4"/>
          <w:numId w:val="16"/>
        </w:numPr>
        <w:spacing w:after="0"/>
        <w:rPr>
          <w:sz w:val="24"/>
          <w:lang w:val="es-ES"/>
        </w:rPr>
      </w:pPr>
      <w:r w:rsidRPr="2AE935FC">
        <w:rPr>
          <w:sz w:val="24"/>
          <w:lang w:val="es-ES"/>
        </w:rPr>
        <w:t>Evoca profundidad y estabilidad, ideal para transmitir seriedad y profesionalismo.</w:t>
      </w:r>
    </w:p>
    <w:p w14:paraId="3B891B3B" w14:textId="438DC149" w:rsidR="6FA7F78C" w:rsidRDefault="6FA7F78C" w:rsidP="2AE935FC">
      <w:pPr>
        <w:pStyle w:val="Prrafodelista"/>
        <w:numPr>
          <w:ilvl w:val="3"/>
          <w:numId w:val="16"/>
        </w:numPr>
        <w:spacing w:after="0"/>
        <w:rPr>
          <w:sz w:val="24"/>
          <w:lang w:val="es-PA"/>
        </w:rPr>
      </w:pPr>
      <w:r w:rsidRPr="2AE935FC">
        <w:rPr>
          <w:sz w:val="24"/>
        </w:rPr>
        <w:t>2.Turquesa Claro: #40E0D0</w:t>
      </w:r>
    </w:p>
    <w:p w14:paraId="1C4AAC56" w14:textId="3CA34EDC" w:rsidR="6FA7F78C" w:rsidRDefault="6FA7F78C" w:rsidP="2AE935FC">
      <w:pPr>
        <w:pStyle w:val="Prrafodelista"/>
        <w:numPr>
          <w:ilvl w:val="4"/>
          <w:numId w:val="16"/>
        </w:numPr>
        <w:spacing w:after="0"/>
        <w:rPr>
          <w:sz w:val="24"/>
          <w:lang w:val="es-ES"/>
        </w:rPr>
      </w:pPr>
      <w:r w:rsidRPr="2AE935FC">
        <w:rPr>
          <w:sz w:val="24"/>
          <w:lang w:val="es-ES"/>
        </w:rPr>
        <w:t>Representa el agua clara y tropical, aportando frescura y energía a las publicaciones.</w:t>
      </w:r>
    </w:p>
    <w:p w14:paraId="36838D9F" w14:textId="04CDE331" w:rsidR="6FA7F78C" w:rsidRDefault="6FA7F78C" w:rsidP="2AE935FC">
      <w:pPr>
        <w:pStyle w:val="Prrafodelista"/>
        <w:numPr>
          <w:ilvl w:val="3"/>
          <w:numId w:val="16"/>
        </w:numPr>
        <w:spacing w:after="0"/>
        <w:rPr>
          <w:sz w:val="24"/>
          <w:lang w:val="es-PA"/>
        </w:rPr>
      </w:pPr>
      <w:r w:rsidRPr="2AE935FC">
        <w:rPr>
          <w:sz w:val="24"/>
        </w:rPr>
        <w:t>3.Aqua: #00FFFF</w:t>
      </w:r>
    </w:p>
    <w:p w14:paraId="4F67ACCF" w14:textId="612D08D4" w:rsidR="6FA7F78C" w:rsidRDefault="6FA7F78C" w:rsidP="2AE935FC">
      <w:pPr>
        <w:pStyle w:val="Prrafodelista"/>
        <w:numPr>
          <w:ilvl w:val="4"/>
          <w:numId w:val="16"/>
        </w:numPr>
        <w:spacing w:after="0"/>
        <w:rPr>
          <w:sz w:val="24"/>
          <w:lang w:val="es-ES"/>
        </w:rPr>
      </w:pPr>
      <w:r w:rsidRPr="2AE935FC">
        <w:rPr>
          <w:sz w:val="24"/>
          <w:lang w:val="es-ES"/>
        </w:rPr>
        <w:t>Simboliza el mar y el cielo, aportando una sensación de claridad y limpieza.</w:t>
      </w:r>
    </w:p>
    <w:p w14:paraId="049BEDD2" w14:textId="799E2058" w:rsidR="6FA7F78C" w:rsidRDefault="6FA7F78C" w:rsidP="2AE935FC">
      <w:pPr>
        <w:pStyle w:val="Prrafodelista"/>
        <w:numPr>
          <w:ilvl w:val="3"/>
          <w:numId w:val="16"/>
        </w:numPr>
        <w:spacing w:after="0"/>
        <w:rPr>
          <w:sz w:val="24"/>
          <w:lang w:val="es-PA"/>
        </w:rPr>
      </w:pPr>
      <w:r w:rsidRPr="2AE935FC">
        <w:rPr>
          <w:sz w:val="24"/>
        </w:rPr>
        <w:t>4Arena: #F4A460</w:t>
      </w:r>
    </w:p>
    <w:p w14:paraId="007F26F6" w14:textId="3A10D9CD" w:rsidR="6FA7F78C" w:rsidRDefault="6FA7F78C" w:rsidP="2AE935FC">
      <w:pPr>
        <w:pStyle w:val="Prrafodelista"/>
        <w:numPr>
          <w:ilvl w:val="5"/>
          <w:numId w:val="16"/>
        </w:numPr>
        <w:spacing w:after="0"/>
        <w:rPr>
          <w:sz w:val="24"/>
          <w:lang w:val="es-ES"/>
        </w:rPr>
      </w:pPr>
      <w:r w:rsidRPr="2AE935FC">
        <w:rPr>
          <w:sz w:val="24"/>
          <w:lang w:val="es-ES"/>
        </w:rPr>
        <w:t>Ofrece una conexión con la playa y las costas, aportando calidez y confort.</w:t>
      </w:r>
    </w:p>
    <w:p w14:paraId="700880BB" w14:textId="7BCE5257" w:rsidR="6FA7F78C" w:rsidRDefault="6FA7F78C" w:rsidP="2AE935FC">
      <w:pPr>
        <w:pStyle w:val="Prrafodelista"/>
        <w:numPr>
          <w:ilvl w:val="3"/>
          <w:numId w:val="16"/>
        </w:numPr>
        <w:spacing w:after="0"/>
        <w:rPr>
          <w:sz w:val="24"/>
          <w:lang w:val="es-PA"/>
        </w:rPr>
      </w:pPr>
      <w:r w:rsidRPr="2AE935FC">
        <w:rPr>
          <w:sz w:val="24"/>
        </w:rPr>
        <w:t>5.Blanco Marfil: #FFFFF0</w:t>
      </w:r>
    </w:p>
    <w:p w14:paraId="41BF14A9" w14:textId="18C45D9D" w:rsidR="6FA7F78C" w:rsidRDefault="6FA7F78C" w:rsidP="2AE935FC">
      <w:pPr>
        <w:pStyle w:val="Prrafodelista"/>
        <w:numPr>
          <w:ilvl w:val="4"/>
          <w:numId w:val="16"/>
        </w:numPr>
        <w:spacing w:after="0"/>
        <w:rPr>
          <w:sz w:val="24"/>
          <w:lang w:val="es-ES"/>
        </w:rPr>
      </w:pPr>
      <w:r w:rsidRPr="2AE935FC">
        <w:rPr>
          <w:sz w:val="24"/>
          <w:lang w:val="es-ES"/>
        </w:rPr>
        <w:t>Proporciona un contraste suave y elegante, evocando las olas y la espuma del mar.</w:t>
      </w:r>
    </w:p>
    <w:p w14:paraId="67991935" w14:textId="494051A6" w:rsidR="6FA7F78C" w:rsidRDefault="6FA7F78C" w:rsidP="2AE935FC">
      <w:pPr>
        <w:pStyle w:val="Prrafodelista"/>
        <w:numPr>
          <w:ilvl w:val="3"/>
          <w:numId w:val="16"/>
        </w:numPr>
        <w:spacing w:after="0"/>
        <w:rPr>
          <w:sz w:val="24"/>
          <w:lang w:val="es-PA"/>
        </w:rPr>
      </w:pPr>
      <w:r w:rsidRPr="2AE935FC">
        <w:rPr>
          <w:sz w:val="24"/>
        </w:rPr>
        <w:t>6.Azul Cielo: #87CEEB</w:t>
      </w:r>
    </w:p>
    <w:p w14:paraId="24601D87" w14:textId="25098B91" w:rsidR="6FA7F78C" w:rsidRDefault="6FA7F78C" w:rsidP="2AE935FC">
      <w:pPr>
        <w:pStyle w:val="Prrafodelista"/>
        <w:numPr>
          <w:ilvl w:val="4"/>
          <w:numId w:val="16"/>
        </w:numPr>
        <w:spacing w:after="0"/>
        <w:rPr>
          <w:sz w:val="24"/>
          <w:lang w:val="es-ES"/>
        </w:rPr>
      </w:pPr>
      <w:r w:rsidRPr="2AE935FC">
        <w:rPr>
          <w:sz w:val="24"/>
          <w:lang w:val="es-ES"/>
        </w:rPr>
        <w:lastRenderedPageBreak/>
        <w:t>Evoca la serenidad del cielo y el mar, ideal para un toque relajante y natural.</w:t>
      </w:r>
    </w:p>
    <w:p w14:paraId="27CAAC2A" w14:textId="112B7F24" w:rsidR="6FA7F78C" w:rsidRDefault="6FA7F78C" w:rsidP="2AE935FC">
      <w:pPr>
        <w:pStyle w:val="Prrafodelista"/>
        <w:numPr>
          <w:ilvl w:val="3"/>
          <w:numId w:val="16"/>
        </w:numPr>
        <w:spacing w:after="0"/>
        <w:rPr>
          <w:sz w:val="24"/>
          <w:lang w:val="es-PA"/>
        </w:rPr>
      </w:pPr>
      <w:r w:rsidRPr="2AE935FC">
        <w:rPr>
          <w:sz w:val="24"/>
        </w:rPr>
        <w:t>7.Coral: #FF7F50</w:t>
      </w:r>
    </w:p>
    <w:p w14:paraId="3A7573C9" w14:textId="275514A5" w:rsidR="6FA7F78C" w:rsidRDefault="6FA7F78C" w:rsidP="2AE935FC">
      <w:pPr>
        <w:pStyle w:val="Prrafodelista"/>
        <w:numPr>
          <w:ilvl w:val="4"/>
          <w:numId w:val="16"/>
        </w:numPr>
        <w:spacing w:after="0"/>
        <w:rPr>
          <w:sz w:val="24"/>
          <w:lang w:val="es-ES"/>
        </w:rPr>
      </w:pPr>
      <w:r w:rsidRPr="2AE935FC">
        <w:rPr>
          <w:sz w:val="24"/>
          <w:lang w:val="es-ES"/>
        </w:rPr>
        <w:t>Aporta un toque vibrante y cálido, relacionado con la vida marina y los corales.</w:t>
      </w:r>
    </w:p>
    <w:p w14:paraId="5C5BC708" w14:textId="02EF1223" w:rsidR="6FA7F78C" w:rsidRDefault="6FA7F78C" w:rsidP="2AE935FC">
      <w:pPr>
        <w:pStyle w:val="Prrafodelista"/>
        <w:numPr>
          <w:ilvl w:val="3"/>
          <w:numId w:val="16"/>
        </w:numPr>
        <w:spacing w:after="0"/>
        <w:rPr>
          <w:sz w:val="24"/>
          <w:lang w:val="es-PA"/>
        </w:rPr>
      </w:pPr>
      <w:r w:rsidRPr="2AE935FC">
        <w:rPr>
          <w:sz w:val="24"/>
        </w:rPr>
        <w:t>8.Gris Claro: #D3D3D3</w:t>
      </w:r>
    </w:p>
    <w:p w14:paraId="48AE9B5E" w14:textId="734129BC" w:rsidR="6FA7F78C" w:rsidRDefault="6FA7F78C" w:rsidP="00CF18F7">
      <w:pPr>
        <w:pStyle w:val="Prrafodelista"/>
        <w:spacing w:before="240" w:after="0"/>
        <w:ind w:left="3600"/>
        <w:rPr>
          <w:sz w:val="24"/>
          <w:highlight w:val="yellow"/>
          <w:lang w:val="es-ES"/>
        </w:rPr>
      </w:pPr>
      <w:r w:rsidRPr="2AE935FC">
        <w:rPr>
          <w:sz w:val="24"/>
          <w:lang w:val="es-ES"/>
        </w:rPr>
        <w:t>Complementa bien con colores más intensos y proporciona un contraste sutil.</w:t>
      </w:r>
    </w:p>
    <w:p w14:paraId="4DD5051C" w14:textId="35BE8898" w:rsidR="2AE935FC" w:rsidRDefault="2AE935FC" w:rsidP="2AE935FC">
      <w:pPr>
        <w:numPr>
          <w:ilvl w:val="2"/>
          <w:numId w:val="16"/>
        </w:numPr>
        <w:rPr>
          <w:sz w:val="22"/>
          <w:szCs w:val="22"/>
          <w:lang w:val="es-PA"/>
        </w:rPr>
      </w:pPr>
    </w:p>
    <w:p w14:paraId="660DF4C7" w14:textId="72E943AA" w:rsidR="00846907" w:rsidRPr="007E0909" w:rsidRDefault="00846907" w:rsidP="00846907">
      <w:pPr>
        <w:numPr>
          <w:ilvl w:val="1"/>
          <w:numId w:val="11"/>
        </w:numPr>
        <w:rPr>
          <w:sz w:val="22"/>
          <w:szCs w:val="18"/>
          <w:lang w:val="es-PA"/>
        </w:rPr>
      </w:pPr>
      <w:r w:rsidRPr="007E0909">
        <w:rPr>
          <w:b/>
          <w:bCs/>
          <w:sz w:val="22"/>
          <w:szCs w:val="18"/>
          <w:lang w:val="es-PA"/>
        </w:rPr>
        <w:t>Formatos de Contenido:</w:t>
      </w:r>
      <w:r w:rsidR="00675243" w:rsidRPr="007E0909">
        <w:rPr>
          <w:b/>
          <w:bCs/>
          <w:sz w:val="22"/>
          <w:szCs w:val="18"/>
          <w:lang w:val="es-PA"/>
        </w:rPr>
        <w:t xml:space="preserve"> </w:t>
      </w:r>
      <w:r w:rsidR="00675243" w:rsidRPr="007E0909">
        <w:rPr>
          <w:sz w:val="22"/>
          <w:szCs w:val="18"/>
          <w:lang w:val="es-PA"/>
        </w:rPr>
        <w:t xml:space="preserve">La selección del formato de contenido es esencial para maximizar el impacto de las publicaciones en redes sociales. Cada formato tiene características y beneficios específicos que ayudan a conectar con la audiencia de manera efectiva y cumplir los objetivos de la empresa. </w:t>
      </w:r>
    </w:p>
    <w:p w14:paraId="40746A6F" w14:textId="43DC43F3" w:rsidR="00846907" w:rsidRPr="007E0909" w:rsidRDefault="00846907" w:rsidP="00846907">
      <w:pPr>
        <w:numPr>
          <w:ilvl w:val="2"/>
          <w:numId w:val="11"/>
        </w:numPr>
        <w:rPr>
          <w:sz w:val="22"/>
          <w:szCs w:val="18"/>
          <w:lang w:val="es-PA"/>
        </w:rPr>
      </w:pPr>
      <w:r w:rsidRPr="007E0909">
        <w:rPr>
          <w:sz w:val="22"/>
          <w:szCs w:val="18"/>
          <w:lang w:val="es-PA"/>
        </w:rPr>
        <w:t>Post</w:t>
      </w:r>
      <w:r w:rsidR="00675243" w:rsidRPr="007E0909">
        <w:rPr>
          <w:sz w:val="22"/>
          <w:szCs w:val="18"/>
          <w:lang w:val="es-PA"/>
        </w:rPr>
        <w:t>: Las publicaciones estándar son el formato más común y versátil, ideal para compartir información directa y visualmente atractiva.</w:t>
      </w:r>
    </w:p>
    <w:p w14:paraId="4D23ECA1" w14:textId="28F9A2C1" w:rsidR="00846907" w:rsidRPr="007E0909" w:rsidRDefault="00846907" w:rsidP="00846907">
      <w:pPr>
        <w:numPr>
          <w:ilvl w:val="2"/>
          <w:numId w:val="11"/>
        </w:numPr>
        <w:rPr>
          <w:sz w:val="22"/>
          <w:szCs w:val="18"/>
          <w:lang w:val="es-PA"/>
        </w:rPr>
      </w:pPr>
      <w:r w:rsidRPr="007E0909">
        <w:rPr>
          <w:sz w:val="22"/>
          <w:szCs w:val="18"/>
          <w:lang w:val="es-PA"/>
        </w:rPr>
        <w:t>Historias</w:t>
      </w:r>
      <w:r w:rsidR="00675243" w:rsidRPr="007E0909">
        <w:rPr>
          <w:sz w:val="22"/>
          <w:szCs w:val="18"/>
          <w:lang w:val="es-PA"/>
        </w:rPr>
        <w:t>: Las historias son publicaciones temporales que duran 24 horas, ideales para contenido rápido, actualizaciones y generar interacción instantánea.</w:t>
      </w:r>
    </w:p>
    <w:p w14:paraId="7639C130" w14:textId="23E00CF8" w:rsidR="00846907" w:rsidRPr="007E0909" w:rsidRDefault="00846907" w:rsidP="00846907">
      <w:pPr>
        <w:numPr>
          <w:ilvl w:val="2"/>
          <w:numId w:val="11"/>
        </w:numPr>
        <w:rPr>
          <w:sz w:val="22"/>
          <w:szCs w:val="18"/>
          <w:lang w:val="es-PA"/>
        </w:rPr>
      </w:pPr>
      <w:r w:rsidRPr="007E0909">
        <w:rPr>
          <w:i/>
          <w:iCs/>
          <w:sz w:val="22"/>
          <w:szCs w:val="18"/>
          <w:lang w:val="es-PA"/>
        </w:rPr>
        <w:t>“Reels”</w:t>
      </w:r>
      <w:r w:rsidR="00675243" w:rsidRPr="007E0909">
        <w:rPr>
          <w:i/>
          <w:iCs/>
          <w:sz w:val="22"/>
          <w:szCs w:val="18"/>
          <w:lang w:val="es-PA"/>
        </w:rPr>
        <w:t xml:space="preserve">: </w:t>
      </w:r>
      <w:r w:rsidR="00675243" w:rsidRPr="007E0909">
        <w:rPr>
          <w:sz w:val="22"/>
          <w:szCs w:val="18"/>
          <w:lang w:val="es-PA"/>
        </w:rPr>
        <w:t>Reels son videos cortos y dinámicos que pueden mostrar contenido creativo y entretenido, ideales para captar la atención rápidamente.</w:t>
      </w:r>
    </w:p>
    <w:p w14:paraId="20B55370" w14:textId="21BA1243" w:rsidR="00846907" w:rsidRPr="007E0909" w:rsidRDefault="00846907" w:rsidP="00846907">
      <w:pPr>
        <w:numPr>
          <w:ilvl w:val="2"/>
          <w:numId w:val="11"/>
        </w:numPr>
        <w:rPr>
          <w:i/>
          <w:iCs/>
          <w:sz w:val="22"/>
          <w:szCs w:val="18"/>
          <w:lang w:val="es-PA"/>
        </w:rPr>
      </w:pPr>
      <w:r w:rsidRPr="007E0909">
        <w:rPr>
          <w:i/>
          <w:iCs/>
          <w:sz w:val="22"/>
          <w:szCs w:val="18"/>
          <w:lang w:val="es-PA"/>
        </w:rPr>
        <w:t>“IGTV”</w:t>
      </w:r>
      <w:r w:rsidR="00675243" w:rsidRPr="007E0909">
        <w:rPr>
          <w:i/>
          <w:iCs/>
          <w:sz w:val="22"/>
          <w:szCs w:val="18"/>
          <w:lang w:val="es-PA"/>
        </w:rPr>
        <w:t xml:space="preserve">: </w:t>
      </w:r>
      <w:r w:rsidR="00675243" w:rsidRPr="007E0909">
        <w:rPr>
          <w:sz w:val="22"/>
          <w:szCs w:val="18"/>
          <w:lang w:val="es-PA"/>
        </w:rPr>
        <w:t>IGTV permite compartir videos más largos, ideales para contenido educativo, entrevistas o demostraciones más detalladas.</w:t>
      </w:r>
    </w:p>
    <w:p w14:paraId="674EB30C" w14:textId="01B36D00" w:rsidR="00846907" w:rsidRPr="007E0909" w:rsidRDefault="00846907" w:rsidP="00846907">
      <w:pPr>
        <w:numPr>
          <w:ilvl w:val="2"/>
          <w:numId w:val="11"/>
        </w:numPr>
        <w:rPr>
          <w:sz w:val="22"/>
          <w:szCs w:val="18"/>
          <w:lang w:val="es-PA"/>
        </w:rPr>
      </w:pPr>
      <w:r w:rsidRPr="007E0909">
        <w:rPr>
          <w:sz w:val="22"/>
          <w:szCs w:val="18"/>
          <w:lang w:val="es-PA"/>
        </w:rPr>
        <w:t>Grupos de Facebook</w:t>
      </w:r>
      <w:r w:rsidR="00675243" w:rsidRPr="007E0909">
        <w:rPr>
          <w:sz w:val="22"/>
          <w:szCs w:val="18"/>
          <w:lang w:val="es-PA"/>
        </w:rPr>
        <w:t>: Los grupos son comunidades interactivas que permiten una conexión más cercana y personalizada con la audiencia. Son ideales para fomentar la discusión y la participación.</w:t>
      </w:r>
    </w:p>
    <w:p w14:paraId="5137B883" w14:textId="31DA0076" w:rsidR="00846907" w:rsidRPr="007E0909" w:rsidRDefault="00846907" w:rsidP="00846907">
      <w:pPr>
        <w:numPr>
          <w:ilvl w:val="1"/>
          <w:numId w:val="11"/>
        </w:numPr>
        <w:rPr>
          <w:sz w:val="22"/>
          <w:szCs w:val="22"/>
          <w:lang w:val="es-PA"/>
        </w:rPr>
      </w:pPr>
      <w:r w:rsidRPr="2AE935FC">
        <w:rPr>
          <w:b/>
          <w:bCs/>
          <w:sz w:val="22"/>
          <w:szCs w:val="22"/>
          <w:lang w:val="es-PA"/>
        </w:rPr>
        <w:t>Estrategias de Hashtags para Facebook e Instagram:</w:t>
      </w:r>
      <w:r w:rsidR="00675243" w:rsidRPr="2AE935FC">
        <w:rPr>
          <w:b/>
          <w:bCs/>
          <w:sz w:val="22"/>
          <w:szCs w:val="22"/>
          <w:lang w:val="es-PA"/>
        </w:rPr>
        <w:t xml:space="preserve"> </w:t>
      </w:r>
      <w:r w:rsidR="00675243" w:rsidRPr="2AE935FC">
        <w:rPr>
          <w:sz w:val="22"/>
          <w:szCs w:val="22"/>
          <w:lang w:val="es-PA"/>
        </w:rPr>
        <w:t>Los hashtags son herramientas poderosas que permiten aumentar la visibilidad, alcance y relevancia de las publicaciones en redes sociales.</w:t>
      </w:r>
    </w:p>
    <w:p w14:paraId="4A734B3F" w14:textId="77777777" w:rsidR="00675243" w:rsidRPr="00BE75A8" w:rsidRDefault="00846907" w:rsidP="00675243">
      <w:pPr>
        <w:numPr>
          <w:ilvl w:val="2"/>
          <w:numId w:val="11"/>
        </w:numPr>
        <w:rPr>
          <w:b/>
          <w:bCs/>
          <w:sz w:val="22"/>
          <w:szCs w:val="18"/>
          <w:lang w:val="es-ES"/>
          <w:rPrChange w:id="184" w:author="Logistics-isc" w:date="2024-09-17T13:10:00Z">
            <w:rPr>
              <w:b/>
              <w:bCs/>
              <w:sz w:val="22"/>
              <w:szCs w:val="18"/>
            </w:rPr>
          </w:rPrChange>
        </w:rPr>
      </w:pPr>
      <w:r w:rsidRPr="007E0909">
        <w:rPr>
          <w:sz w:val="22"/>
          <w:szCs w:val="18"/>
          <w:lang w:val="es-PA"/>
        </w:rPr>
        <w:t>Uso y búsqueda de contenido relevante con hashtags</w:t>
      </w:r>
      <w:r w:rsidR="00675243" w:rsidRPr="007E0909">
        <w:rPr>
          <w:sz w:val="22"/>
          <w:szCs w:val="18"/>
          <w:lang w:val="es-PA"/>
        </w:rPr>
        <w:t xml:space="preserve">: </w:t>
      </w:r>
    </w:p>
    <w:p w14:paraId="4188235F" w14:textId="7308A01B" w:rsidR="00675243" w:rsidRPr="00BE75A8" w:rsidRDefault="00675243" w:rsidP="00675243">
      <w:pPr>
        <w:ind w:left="1800"/>
        <w:rPr>
          <w:b/>
          <w:bCs/>
          <w:sz w:val="22"/>
          <w:szCs w:val="22"/>
          <w:lang w:val="es-ES"/>
          <w:rPrChange w:id="185" w:author="Unknown">
            <w:rPr>
              <w:b/>
              <w:bCs/>
              <w:sz w:val="22"/>
              <w:szCs w:val="18"/>
            </w:rPr>
          </w:rPrChange>
        </w:rPr>
      </w:pPr>
      <w:r w:rsidRPr="2AE935FC">
        <w:rPr>
          <w:b/>
          <w:bCs/>
          <w:sz w:val="22"/>
          <w:szCs w:val="22"/>
          <w:lang w:val="es-PA"/>
        </w:rPr>
        <w:t xml:space="preserve">1. Uso de Hashtags: </w:t>
      </w:r>
      <w:r w:rsidRPr="2AE935FC">
        <w:rPr>
          <w:sz w:val="22"/>
          <w:szCs w:val="22"/>
          <w:lang w:val="es-PA"/>
        </w:rPr>
        <w:t>El uso adecuado de hashtags ayuda a que el contenido sea más fácilmente encontrado por personas interesadas en temas específicos. A continuación, se presentan estrategias de uso adaptadas para LISC y MPIP:</w:t>
      </w:r>
    </w:p>
    <w:p w14:paraId="74CD38F9" w14:textId="2B021433" w:rsidR="00A49082" w:rsidRDefault="00A49082" w:rsidP="2AE935FC">
      <w:pPr>
        <w:ind w:left="1800"/>
        <w:rPr>
          <w:sz w:val="22"/>
          <w:szCs w:val="22"/>
          <w:lang w:val="es-PA"/>
          <w:rPrChange w:id="186" w:author="Unknown">
            <w:rPr/>
          </w:rPrChange>
        </w:rPr>
      </w:pPr>
      <w:r w:rsidRPr="2AE935FC">
        <w:rPr>
          <w:sz w:val="22"/>
          <w:szCs w:val="22"/>
          <w:lang w:val="es-PA"/>
        </w:rPr>
        <w:t>2.</w:t>
      </w:r>
      <w:r w:rsidRPr="2AE935FC">
        <w:rPr>
          <w:b/>
          <w:bCs/>
          <w:sz w:val="22"/>
          <w:szCs w:val="22"/>
          <w:lang w:val="es-PA"/>
        </w:rPr>
        <w:t>Implementar búsquedas de Hashtags</w:t>
      </w:r>
      <w:r w:rsidRPr="2AE935FC">
        <w:rPr>
          <w:sz w:val="22"/>
          <w:szCs w:val="22"/>
          <w:lang w:val="es-PA"/>
        </w:rPr>
        <w:t xml:space="preserve"> </w:t>
      </w:r>
      <w:r w:rsidR="5085016F" w:rsidRPr="2AE935FC">
        <w:rPr>
          <w:sz w:val="22"/>
          <w:szCs w:val="22"/>
          <w:lang w:val="es-PA"/>
        </w:rPr>
        <w:t xml:space="preserve">El uso de search engine nos permite tener los </w:t>
      </w:r>
      <w:r w:rsidR="62156A90" w:rsidRPr="2AE935FC">
        <w:rPr>
          <w:sz w:val="22"/>
          <w:szCs w:val="22"/>
          <w:lang w:val="es-PA"/>
        </w:rPr>
        <w:t>hashtags más relevantes</w:t>
      </w:r>
      <w:r w:rsidRPr="2AE935FC">
        <w:rPr>
          <w:sz w:val="22"/>
          <w:szCs w:val="22"/>
          <w:lang w:val="es-PA"/>
        </w:rPr>
        <w:t xml:space="preserve"> por categoría nombre, </w:t>
      </w:r>
      <w:r w:rsidR="05D37BFA" w:rsidRPr="2AE935FC">
        <w:rPr>
          <w:sz w:val="22"/>
          <w:szCs w:val="22"/>
          <w:lang w:val="es-PA"/>
        </w:rPr>
        <w:t>tópico</w:t>
      </w:r>
      <w:r w:rsidRPr="2AE935FC">
        <w:rPr>
          <w:sz w:val="22"/>
          <w:szCs w:val="22"/>
          <w:lang w:val="es-PA"/>
        </w:rPr>
        <w:t xml:space="preserve"> y visibilidad</w:t>
      </w:r>
      <w:r w:rsidR="18289BE9" w:rsidRPr="2AE935FC">
        <w:rPr>
          <w:sz w:val="22"/>
          <w:szCs w:val="22"/>
          <w:lang w:val="es-PA"/>
        </w:rPr>
        <w:t xml:space="preserve">, </w:t>
      </w:r>
      <w:r w:rsidR="2CBE093C" w:rsidRPr="2AE935FC">
        <w:rPr>
          <w:sz w:val="22"/>
          <w:szCs w:val="22"/>
          <w:lang w:val="es-PA"/>
        </w:rPr>
        <w:t>utilizando</w:t>
      </w:r>
      <w:r w:rsidR="18289BE9" w:rsidRPr="2AE935FC">
        <w:rPr>
          <w:sz w:val="22"/>
          <w:szCs w:val="22"/>
          <w:lang w:val="es-PA"/>
        </w:rPr>
        <w:t xml:space="preserve"> herramientas como all-tags para </w:t>
      </w:r>
      <w:r w:rsidR="4562FED3" w:rsidRPr="2AE935FC">
        <w:rPr>
          <w:sz w:val="22"/>
          <w:szCs w:val="22"/>
          <w:lang w:val="es-PA"/>
        </w:rPr>
        <w:t xml:space="preserve">calcular las métricas de cuales de estos tópicos son mejores </w:t>
      </w:r>
    </w:p>
    <w:p w14:paraId="4BE0474E" w14:textId="420F8F2A" w:rsidR="3BEDF5AA" w:rsidRDefault="3BEDF5AA" w:rsidP="2AE935FC">
      <w:pPr>
        <w:ind w:left="1800"/>
        <w:rPr>
          <w:sz w:val="22"/>
          <w:szCs w:val="22"/>
          <w:highlight w:val="yellow"/>
          <w:lang w:val="es-PA"/>
          <w:rPrChange w:id="187" w:author="Logistics-isc" w:date="2024-09-17T13:10:00Z">
            <w:rPr>
              <w:b/>
              <w:bCs/>
              <w:sz w:val="22"/>
              <w:szCs w:val="22"/>
            </w:rPr>
          </w:rPrChange>
        </w:rPr>
      </w:pPr>
      <w:r w:rsidRPr="2AE935FC">
        <w:rPr>
          <w:sz w:val="22"/>
          <w:szCs w:val="22"/>
          <w:lang w:val="es-PA"/>
        </w:rPr>
        <w:t xml:space="preserve">3: </w:t>
      </w:r>
      <w:r w:rsidRPr="2AE935FC">
        <w:rPr>
          <w:b/>
          <w:bCs/>
          <w:sz w:val="22"/>
          <w:szCs w:val="22"/>
          <w:lang w:val="es-PA"/>
        </w:rPr>
        <w:t>Uso metricas:</w:t>
      </w:r>
      <w:r w:rsidRPr="2AE935FC">
        <w:rPr>
          <w:sz w:val="22"/>
          <w:szCs w:val="22"/>
          <w:lang w:val="es-PA"/>
        </w:rPr>
        <w:t xml:space="preserve"> Permite </w:t>
      </w:r>
      <w:r w:rsidR="5FA15D4F" w:rsidRPr="2AE935FC">
        <w:rPr>
          <w:sz w:val="22"/>
          <w:szCs w:val="22"/>
          <w:lang w:val="es-PA"/>
        </w:rPr>
        <w:t>revisar el hashtag más usado y con más audiencias para usarlos nosotros y de ahí poder tener un mejor posicionamiento.</w:t>
      </w:r>
      <w:r w:rsidRPr="2AE935FC">
        <w:rPr>
          <w:sz w:val="22"/>
          <w:szCs w:val="22"/>
          <w:lang w:val="es-PA"/>
        </w:rPr>
        <w:t xml:space="preserve"> </w:t>
      </w:r>
    </w:p>
    <w:p w14:paraId="0AB39599" w14:textId="7BC3BC1E" w:rsidR="00675243" w:rsidRPr="007E0909" w:rsidRDefault="00675243" w:rsidP="000272BF">
      <w:pPr>
        <w:rPr>
          <w:sz w:val="22"/>
          <w:szCs w:val="22"/>
        </w:rPr>
      </w:pPr>
      <w:r w:rsidRPr="2AE935FC">
        <w:rPr>
          <w:b/>
          <w:bCs/>
          <w:sz w:val="22"/>
          <w:szCs w:val="22"/>
        </w:rPr>
        <w:t>LISC (Logistic International Services Corporation):</w:t>
      </w:r>
    </w:p>
    <w:p w14:paraId="267EBA91" w14:textId="29D3BAA0" w:rsidR="00675243" w:rsidRPr="00675243" w:rsidRDefault="00675243" w:rsidP="00675243">
      <w:pPr>
        <w:numPr>
          <w:ilvl w:val="2"/>
          <w:numId w:val="11"/>
        </w:numPr>
        <w:rPr>
          <w:sz w:val="22"/>
          <w:szCs w:val="22"/>
          <w:lang w:val="es-PA"/>
        </w:rPr>
      </w:pPr>
      <w:r w:rsidRPr="2AE935FC">
        <w:rPr>
          <w:b/>
          <w:bCs/>
          <w:sz w:val="22"/>
          <w:szCs w:val="22"/>
          <w:lang w:val="es-PA"/>
        </w:rPr>
        <w:t>Ejemplos de Hashtags:</w:t>
      </w:r>
      <w:r w:rsidRPr="2AE935FC">
        <w:rPr>
          <w:sz w:val="22"/>
          <w:szCs w:val="22"/>
          <w:lang w:val="es-PA"/>
        </w:rPr>
        <w:t xml:space="preserve"> #ReclutamientoMarítimo, #EmpleosEnCruceros, #TrabajaEnElMar, #EmpleosMercantes, #OportunidadesMarítimas.</w:t>
      </w:r>
      <w:r w:rsidR="7C72A1A5" w:rsidRPr="2AE935FC">
        <w:rPr>
          <w:sz w:val="22"/>
          <w:szCs w:val="22"/>
          <w:lang w:val="es-PA"/>
        </w:rPr>
        <w:t xml:space="preserve"> #TrabajoPanama</w:t>
      </w:r>
    </w:p>
    <w:p w14:paraId="66C8180D" w14:textId="77777777" w:rsidR="00675243" w:rsidRPr="00675243" w:rsidRDefault="00675243" w:rsidP="00675243">
      <w:pPr>
        <w:numPr>
          <w:ilvl w:val="2"/>
          <w:numId w:val="11"/>
        </w:numPr>
        <w:rPr>
          <w:sz w:val="22"/>
          <w:szCs w:val="18"/>
          <w:lang w:val="es-PA"/>
        </w:rPr>
      </w:pPr>
      <w:r w:rsidRPr="00675243">
        <w:rPr>
          <w:b/>
          <w:bCs/>
          <w:sz w:val="22"/>
          <w:szCs w:val="18"/>
          <w:lang w:val="es-PA"/>
        </w:rPr>
        <w:t>Objetivo:</w:t>
      </w:r>
      <w:r w:rsidRPr="00675243">
        <w:rPr>
          <w:sz w:val="22"/>
          <w:szCs w:val="18"/>
          <w:lang w:val="es-PA"/>
        </w:rPr>
        <w:t xml:space="preserve"> Utilizar hashtags que reflejen los servicios de reclutamiento, las oportunidades laborales y que resuenen con candidatos potenciales en el sector marítimo.</w:t>
      </w:r>
    </w:p>
    <w:p w14:paraId="254FA096" w14:textId="77777777" w:rsidR="00675243" w:rsidRPr="00675243" w:rsidRDefault="00675243" w:rsidP="000272BF">
      <w:pPr>
        <w:rPr>
          <w:sz w:val="22"/>
          <w:szCs w:val="18"/>
        </w:rPr>
      </w:pPr>
      <w:r w:rsidRPr="00675243">
        <w:rPr>
          <w:b/>
          <w:bCs/>
          <w:sz w:val="22"/>
          <w:szCs w:val="18"/>
        </w:rPr>
        <w:t>MPIP (Maritime Professional Institute of Panama):</w:t>
      </w:r>
    </w:p>
    <w:p w14:paraId="7AD0699D" w14:textId="77777777" w:rsidR="00675243" w:rsidRPr="00675243" w:rsidRDefault="00675243" w:rsidP="000272BF">
      <w:pPr>
        <w:numPr>
          <w:ilvl w:val="3"/>
          <w:numId w:val="11"/>
        </w:numPr>
        <w:rPr>
          <w:sz w:val="22"/>
          <w:szCs w:val="18"/>
          <w:lang w:val="es-PA"/>
        </w:rPr>
      </w:pPr>
      <w:r w:rsidRPr="00675243">
        <w:rPr>
          <w:b/>
          <w:bCs/>
          <w:sz w:val="22"/>
          <w:szCs w:val="18"/>
          <w:lang w:val="es-PA"/>
        </w:rPr>
        <w:lastRenderedPageBreak/>
        <w:t>Ejemplos de Hashtags:</w:t>
      </w:r>
      <w:r w:rsidRPr="00675243">
        <w:rPr>
          <w:sz w:val="22"/>
          <w:szCs w:val="18"/>
          <w:lang w:val="es-PA"/>
        </w:rPr>
        <w:t xml:space="preserve"> #EducaciónMarítima, #CertificaciónSTCW, #CursosMarítimos, #FormaciónNáutica, #EstudiaEnMPIP.</w:t>
      </w:r>
    </w:p>
    <w:p w14:paraId="04787E53" w14:textId="13006C8C" w:rsidR="00675243" w:rsidRPr="00675243" w:rsidRDefault="00675243" w:rsidP="2AE935FC">
      <w:pPr>
        <w:numPr>
          <w:ilvl w:val="3"/>
          <w:numId w:val="11"/>
        </w:numPr>
        <w:rPr>
          <w:sz w:val="22"/>
          <w:szCs w:val="22"/>
          <w:lang w:val="es-PA"/>
        </w:rPr>
      </w:pPr>
      <w:r w:rsidRPr="2AE935FC">
        <w:rPr>
          <w:b/>
          <w:bCs/>
          <w:sz w:val="22"/>
          <w:szCs w:val="22"/>
          <w:lang w:val="es-PA"/>
        </w:rPr>
        <w:t>Objetivo:</w:t>
      </w:r>
      <w:r w:rsidRPr="2AE935FC">
        <w:rPr>
          <w:sz w:val="22"/>
          <w:szCs w:val="22"/>
          <w:lang w:val="es-PA"/>
        </w:rPr>
        <w:t xml:space="preserve"> Incluir hashtags que promocionen los cursos y certificaciones ofrecidos, destacando la educación y capacitación en el sector marítimo.</w:t>
      </w:r>
    </w:p>
    <w:p w14:paraId="1D92FC23" w14:textId="77777777" w:rsidR="00675243" w:rsidRPr="00675243" w:rsidRDefault="00675243" w:rsidP="000272BF">
      <w:pPr>
        <w:numPr>
          <w:ilvl w:val="3"/>
          <w:numId w:val="11"/>
        </w:numPr>
        <w:rPr>
          <w:sz w:val="22"/>
          <w:szCs w:val="18"/>
          <w:lang w:val="es-PA"/>
        </w:rPr>
      </w:pPr>
      <w:r w:rsidRPr="00675243">
        <w:rPr>
          <w:b/>
          <w:bCs/>
          <w:sz w:val="22"/>
          <w:szCs w:val="18"/>
          <w:lang w:val="es-PA"/>
        </w:rPr>
        <w:t>Instagram:</w:t>
      </w:r>
      <w:r w:rsidRPr="00675243">
        <w:rPr>
          <w:sz w:val="22"/>
          <w:szCs w:val="18"/>
          <w:lang w:val="es-PA"/>
        </w:rPr>
        <w:t xml:space="preserve"> Utilizar entre 10 a 15 hashtags relevantes en cada publicación para maximizar el alcance sin parecer spam.</w:t>
      </w:r>
    </w:p>
    <w:p w14:paraId="2ADF9738" w14:textId="77777777" w:rsidR="00675243" w:rsidRPr="00675243" w:rsidRDefault="00675243" w:rsidP="000272BF">
      <w:pPr>
        <w:numPr>
          <w:ilvl w:val="3"/>
          <w:numId w:val="11"/>
        </w:numPr>
        <w:rPr>
          <w:sz w:val="22"/>
          <w:szCs w:val="18"/>
          <w:lang w:val="es-PA"/>
        </w:rPr>
      </w:pPr>
      <w:r w:rsidRPr="00675243">
        <w:rPr>
          <w:b/>
          <w:bCs/>
          <w:sz w:val="22"/>
          <w:szCs w:val="18"/>
          <w:lang w:val="es-PA"/>
        </w:rPr>
        <w:t>Facebook:</w:t>
      </w:r>
      <w:r w:rsidRPr="00675243">
        <w:rPr>
          <w:sz w:val="22"/>
          <w:szCs w:val="18"/>
          <w:lang w:val="es-PA"/>
        </w:rPr>
        <w:t xml:space="preserve"> Usar entre 2 a 4 hashtags específicos y bien seleccionados, ya que esta plataforma no depende tanto de los hashtags como Instagram.</w:t>
      </w:r>
    </w:p>
    <w:p w14:paraId="5EB90447" w14:textId="77777777" w:rsidR="00675243" w:rsidRPr="00675243" w:rsidRDefault="00675243" w:rsidP="000272BF">
      <w:pPr>
        <w:ind w:left="1800"/>
        <w:rPr>
          <w:sz w:val="22"/>
          <w:szCs w:val="18"/>
        </w:rPr>
      </w:pPr>
      <w:r w:rsidRPr="00675243">
        <w:rPr>
          <w:b/>
          <w:bCs/>
          <w:sz w:val="22"/>
          <w:szCs w:val="18"/>
        </w:rPr>
        <w:t>Posicionamiento de Hashtags:</w:t>
      </w:r>
    </w:p>
    <w:p w14:paraId="7AE5F5D3" w14:textId="77777777" w:rsidR="00675243" w:rsidRPr="00675243" w:rsidRDefault="00675243" w:rsidP="00675243">
      <w:pPr>
        <w:numPr>
          <w:ilvl w:val="2"/>
          <w:numId w:val="11"/>
        </w:numPr>
        <w:rPr>
          <w:sz w:val="22"/>
          <w:szCs w:val="18"/>
          <w:lang w:val="es-PA"/>
        </w:rPr>
      </w:pPr>
      <w:r w:rsidRPr="00675243">
        <w:rPr>
          <w:b/>
          <w:bCs/>
          <w:sz w:val="22"/>
          <w:szCs w:val="18"/>
          <w:lang w:val="es-PA"/>
        </w:rPr>
        <w:t>Cuerpo del Post:</w:t>
      </w:r>
      <w:r w:rsidRPr="00675243">
        <w:rPr>
          <w:sz w:val="22"/>
          <w:szCs w:val="18"/>
          <w:lang w:val="es-PA"/>
        </w:rPr>
        <w:t xml:space="preserve"> Colocar los hashtags al final del texto para mantener el mensaje principal limpio y legible.</w:t>
      </w:r>
    </w:p>
    <w:p w14:paraId="61AE5BAB" w14:textId="699E03D0" w:rsidR="00846907" w:rsidRPr="007E0909" w:rsidRDefault="00675243" w:rsidP="000272BF">
      <w:pPr>
        <w:numPr>
          <w:ilvl w:val="2"/>
          <w:numId w:val="11"/>
        </w:numPr>
        <w:rPr>
          <w:sz w:val="22"/>
          <w:szCs w:val="18"/>
          <w:lang w:val="es-PA"/>
        </w:rPr>
      </w:pPr>
      <w:r w:rsidRPr="00675243">
        <w:rPr>
          <w:b/>
          <w:bCs/>
          <w:sz w:val="22"/>
          <w:szCs w:val="18"/>
          <w:lang w:val="es-PA"/>
        </w:rPr>
        <w:t>Comentarios (Instagram):</w:t>
      </w:r>
      <w:r w:rsidRPr="00675243">
        <w:rPr>
          <w:sz w:val="22"/>
          <w:szCs w:val="18"/>
          <w:lang w:val="es-PA"/>
        </w:rPr>
        <w:t xml:space="preserve"> Alternativamente, añadir los hashtags en el primer comentario para no saturar la publicación principal, manteniendo el enfoque en el contenido visual y textual.</w:t>
      </w:r>
    </w:p>
    <w:p w14:paraId="78FFA667" w14:textId="77777777" w:rsidR="00846907" w:rsidRPr="007E0909" w:rsidRDefault="00846907" w:rsidP="00846907">
      <w:pPr>
        <w:numPr>
          <w:ilvl w:val="0"/>
          <w:numId w:val="11"/>
        </w:numPr>
        <w:rPr>
          <w:sz w:val="22"/>
          <w:szCs w:val="18"/>
          <w:lang w:val="es-PA"/>
        </w:rPr>
      </w:pPr>
      <w:r w:rsidRPr="007E0909">
        <w:rPr>
          <w:b/>
          <w:bCs/>
          <w:sz w:val="22"/>
          <w:szCs w:val="18"/>
          <w:lang w:val="es-PA"/>
        </w:rPr>
        <w:t>Pautas para la Creación de Contenido</w:t>
      </w:r>
    </w:p>
    <w:p w14:paraId="029FC438" w14:textId="77777777" w:rsidR="00846907" w:rsidRPr="007E0909" w:rsidRDefault="00846907" w:rsidP="00846907">
      <w:pPr>
        <w:numPr>
          <w:ilvl w:val="1"/>
          <w:numId w:val="11"/>
        </w:numPr>
        <w:rPr>
          <w:sz w:val="22"/>
          <w:szCs w:val="18"/>
          <w:lang w:val="es-PA"/>
        </w:rPr>
      </w:pPr>
      <w:r w:rsidRPr="007E0909">
        <w:rPr>
          <w:b/>
          <w:bCs/>
          <w:sz w:val="22"/>
          <w:szCs w:val="18"/>
          <w:lang w:val="es-PA"/>
        </w:rPr>
        <w:t>Diseño de Material Multimedia:</w:t>
      </w:r>
    </w:p>
    <w:p w14:paraId="46374321" w14:textId="77777777" w:rsidR="00846907" w:rsidRPr="007E0909" w:rsidRDefault="00846907" w:rsidP="00846907">
      <w:pPr>
        <w:numPr>
          <w:ilvl w:val="2"/>
          <w:numId w:val="11"/>
        </w:numPr>
        <w:rPr>
          <w:sz w:val="22"/>
          <w:szCs w:val="18"/>
          <w:lang w:val="es-PA"/>
        </w:rPr>
      </w:pPr>
      <w:r w:rsidRPr="007E0909">
        <w:rPr>
          <w:sz w:val="22"/>
          <w:szCs w:val="18"/>
          <w:lang w:val="es-PA"/>
        </w:rPr>
        <w:t>Uso de logos y colores consistentes</w:t>
      </w:r>
    </w:p>
    <w:p w14:paraId="511717F7" w14:textId="77777777" w:rsidR="00846907" w:rsidRPr="007E0909" w:rsidRDefault="00846907" w:rsidP="00846907">
      <w:pPr>
        <w:numPr>
          <w:ilvl w:val="2"/>
          <w:numId w:val="11"/>
        </w:numPr>
        <w:rPr>
          <w:sz w:val="22"/>
          <w:szCs w:val="18"/>
          <w:lang w:val="es-PA"/>
        </w:rPr>
      </w:pPr>
      <w:r w:rsidRPr="007E0909">
        <w:rPr>
          <w:sz w:val="22"/>
          <w:szCs w:val="18"/>
          <w:lang w:val="es-PA"/>
        </w:rPr>
        <w:t>Resaltar información clave</w:t>
      </w:r>
    </w:p>
    <w:p w14:paraId="7DFF3A70" w14:textId="77777777" w:rsidR="00846907" w:rsidRPr="007E0909" w:rsidRDefault="00846907" w:rsidP="00846907">
      <w:pPr>
        <w:numPr>
          <w:ilvl w:val="2"/>
          <w:numId w:val="11"/>
        </w:numPr>
        <w:rPr>
          <w:sz w:val="22"/>
          <w:szCs w:val="18"/>
          <w:lang w:val="es-PA"/>
        </w:rPr>
      </w:pPr>
      <w:r w:rsidRPr="007E0909">
        <w:rPr>
          <w:sz w:val="22"/>
          <w:szCs w:val="18"/>
          <w:lang w:val="es-PA"/>
        </w:rPr>
        <w:t>Ideas de contenido</w:t>
      </w:r>
    </w:p>
    <w:p w14:paraId="4371E77A" w14:textId="77777777" w:rsidR="00846907" w:rsidRPr="007E0909" w:rsidRDefault="00846907" w:rsidP="00846907">
      <w:pPr>
        <w:numPr>
          <w:ilvl w:val="1"/>
          <w:numId w:val="11"/>
        </w:numPr>
        <w:rPr>
          <w:sz w:val="22"/>
          <w:szCs w:val="18"/>
          <w:lang w:val="es-PA"/>
        </w:rPr>
      </w:pPr>
      <w:r w:rsidRPr="007E0909">
        <w:rPr>
          <w:b/>
          <w:bCs/>
          <w:sz w:val="22"/>
          <w:szCs w:val="18"/>
          <w:lang w:val="es-PA"/>
        </w:rPr>
        <w:t>Diseño de Texto en Publicaciones:</w:t>
      </w:r>
    </w:p>
    <w:p w14:paraId="03CA18DA" w14:textId="370039B1" w:rsidR="00846907" w:rsidRPr="007E0909" w:rsidRDefault="00846907" w:rsidP="00846907">
      <w:pPr>
        <w:numPr>
          <w:ilvl w:val="2"/>
          <w:numId w:val="11"/>
        </w:numPr>
        <w:rPr>
          <w:sz w:val="22"/>
          <w:szCs w:val="18"/>
          <w:lang w:val="es-PA"/>
        </w:rPr>
      </w:pPr>
      <w:r w:rsidRPr="007E0909">
        <w:rPr>
          <w:sz w:val="22"/>
          <w:szCs w:val="18"/>
          <w:lang w:val="es-PA"/>
        </w:rPr>
        <w:t>Reclutamiento (Texto de publicaciones, “Call-to-Action</w:t>
      </w:r>
      <w:r w:rsidR="000272BF" w:rsidRPr="007E0909">
        <w:rPr>
          <w:sz w:val="22"/>
          <w:szCs w:val="18"/>
          <w:lang w:val="es-PA"/>
        </w:rPr>
        <w:t>”</w:t>
      </w:r>
      <w:r w:rsidRPr="007E0909">
        <w:rPr>
          <w:sz w:val="22"/>
          <w:szCs w:val="18"/>
          <w:lang w:val="es-PA"/>
        </w:rPr>
        <w:t>)</w:t>
      </w:r>
    </w:p>
    <w:p w14:paraId="7B281B63" w14:textId="77777777" w:rsidR="00846907" w:rsidRPr="007E0909" w:rsidRDefault="00846907" w:rsidP="00846907">
      <w:pPr>
        <w:numPr>
          <w:ilvl w:val="2"/>
          <w:numId w:val="11"/>
        </w:numPr>
        <w:rPr>
          <w:sz w:val="22"/>
          <w:szCs w:val="18"/>
          <w:lang w:val="es-PA"/>
        </w:rPr>
      </w:pPr>
      <w:r w:rsidRPr="007E0909">
        <w:rPr>
          <w:sz w:val="22"/>
          <w:szCs w:val="18"/>
          <w:lang w:val="es-PA"/>
        </w:rPr>
        <w:t>MPIP (Estudios, Cursos, Servicios de Consultoría)</w:t>
      </w:r>
    </w:p>
    <w:p w14:paraId="4CAFAE02" w14:textId="77777777" w:rsidR="00846907" w:rsidRPr="007E0909" w:rsidRDefault="00846907" w:rsidP="00846907">
      <w:pPr>
        <w:numPr>
          <w:ilvl w:val="2"/>
          <w:numId w:val="11"/>
        </w:numPr>
        <w:rPr>
          <w:sz w:val="22"/>
          <w:szCs w:val="18"/>
          <w:lang w:val="es-PA"/>
        </w:rPr>
      </w:pPr>
      <w:r w:rsidRPr="007E0909">
        <w:rPr>
          <w:sz w:val="22"/>
          <w:szCs w:val="18"/>
          <w:lang w:val="es-PA"/>
        </w:rPr>
        <w:t>LinkedIn</w:t>
      </w:r>
    </w:p>
    <w:p w14:paraId="0AB3651C" w14:textId="77777777" w:rsidR="00846907" w:rsidRPr="00CF18F7" w:rsidRDefault="00846907" w:rsidP="2AE935FC">
      <w:pPr>
        <w:numPr>
          <w:ilvl w:val="1"/>
          <w:numId w:val="11"/>
        </w:numPr>
        <w:rPr>
          <w:sz w:val="22"/>
          <w:szCs w:val="22"/>
          <w:lang w:val="es-PA"/>
        </w:rPr>
      </w:pPr>
      <w:r w:rsidRPr="00CF18F7">
        <w:rPr>
          <w:b/>
          <w:bCs/>
          <w:sz w:val="22"/>
          <w:szCs w:val="22"/>
          <w:lang w:val="es-PA"/>
        </w:rPr>
        <w:t>Consideraciones Legales y de Cumplimiento:</w:t>
      </w:r>
    </w:p>
    <w:p w14:paraId="7AB82935" w14:textId="1C3CC7C5" w:rsidR="00846907" w:rsidRPr="00CF18F7" w:rsidRDefault="00846907" w:rsidP="00846907">
      <w:pPr>
        <w:numPr>
          <w:ilvl w:val="2"/>
          <w:numId w:val="11"/>
        </w:numPr>
        <w:rPr>
          <w:sz w:val="22"/>
          <w:szCs w:val="22"/>
          <w:lang w:val="es-PA"/>
        </w:rPr>
      </w:pPr>
      <w:r w:rsidRPr="00CF18F7">
        <w:rPr>
          <w:sz w:val="22"/>
          <w:szCs w:val="22"/>
          <w:lang w:val="es-PA"/>
        </w:rPr>
        <w:t>Evitar lenguaje discriminatorio</w:t>
      </w:r>
      <w:r w:rsidRPr="00CF18F7">
        <w:rPr>
          <w:lang w:val="es-PA"/>
        </w:rPr>
        <w:br/>
      </w:r>
      <w:r w:rsidR="6C94B71D" w:rsidRPr="00CF18F7">
        <w:rPr>
          <w:sz w:val="22"/>
          <w:szCs w:val="22"/>
          <w:lang w:val="es-PA"/>
        </w:rPr>
        <w:t>Derechos de Autor</w:t>
      </w:r>
    </w:p>
    <w:p w14:paraId="2C51BB05" w14:textId="17459750" w:rsidR="00846907" w:rsidRPr="00CF18F7" w:rsidRDefault="00846907" w:rsidP="2AE935FC">
      <w:pPr>
        <w:pStyle w:val="Prrafodelista"/>
        <w:spacing w:before="240" w:after="240"/>
        <w:rPr>
          <w:rFonts w:eastAsia="Times New Roman" w:cs="Times New Roman"/>
          <w:sz w:val="22"/>
          <w:szCs w:val="22"/>
          <w:lang w:val="es-PA"/>
        </w:rPr>
      </w:pPr>
    </w:p>
    <w:p w14:paraId="7039CE91" w14:textId="7EE2F900" w:rsidR="00846907" w:rsidRPr="00CF18F7" w:rsidRDefault="6C94B71D" w:rsidP="2AE935FC">
      <w:pPr>
        <w:pStyle w:val="Prrafodelista"/>
        <w:numPr>
          <w:ilvl w:val="0"/>
          <w:numId w:val="6"/>
        </w:numPr>
        <w:spacing w:before="240" w:after="240"/>
        <w:rPr>
          <w:rFonts w:eastAsia="Times New Roman" w:cs="Times New Roman"/>
          <w:sz w:val="22"/>
          <w:szCs w:val="22"/>
          <w:lang w:val="es-PA"/>
        </w:rPr>
      </w:pPr>
      <w:r w:rsidRPr="00CF18F7">
        <w:rPr>
          <w:rFonts w:eastAsia="Times New Roman" w:cs="Times New Roman"/>
          <w:sz w:val="22"/>
          <w:szCs w:val="22"/>
          <w:lang w:val="es-PA"/>
        </w:rPr>
        <w:t>Asegurar de contar con los derechos necesarios para usar imágenes, música y otros materiales en tus publicaciones.</w:t>
      </w:r>
    </w:p>
    <w:p w14:paraId="5E91B84E" w14:textId="1F2907B1" w:rsidR="00846907" w:rsidRPr="00CF18F7" w:rsidRDefault="6C94B71D" w:rsidP="2AE935FC">
      <w:pPr>
        <w:pStyle w:val="Prrafodelista"/>
        <w:numPr>
          <w:ilvl w:val="0"/>
          <w:numId w:val="5"/>
        </w:numPr>
        <w:spacing w:before="240" w:after="240"/>
        <w:rPr>
          <w:rFonts w:eastAsia="Times New Roman" w:cs="Times New Roman"/>
          <w:sz w:val="22"/>
          <w:szCs w:val="22"/>
          <w:lang w:val="es-PA"/>
        </w:rPr>
      </w:pPr>
      <w:r w:rsidRPr="00CF18F7">
        <w:rPr>
          <w:rFonts w:eastAsia="Times New Roman" w:cs="Times New Roman"/>
          <w:sz w:val="22"/>
          <w:szCs w:val="22"/>
          <w:lang w:val="es-PA"/>
        </w:rPr>
        <w:t>Cita correctamente las fuentes de información y da crédito a los autores cuando sea necesario.</w:t>
      </w:r>
    </w:p>
    <w:p w14:paraId="736491F6" w14:textId="01A7B463" w:rsidR="00846907" w:rsidRPr="00CF18F7" w:rsidRDefault="6C94B71D" w:rsidP="2AE935FC">
      <w:pPr>
        <w:pStyle w:val="Prrafodelista"/>
        <w:numPr>
          <w:ilvl w:val="0"/>
          <w:numId w:val="4"/>
        </w:numPr>
        <w:spacing w:before="240" w:after="240"/>
        <w:rPr>
          <w:rFonts w:eastAsia="Times New Roman" w:cs="Times New Roman"/>
          <w:sz w:val="22"/>
          <w:szCs w:val="22"/>
          <w:lang w:val="es-PA"/>
        </w:rPr>
      </w:pPr>
      <w:r w:rsidRPr="00CF18F7">
        <w:rPr>
          <w:rFonts w:eastAsia="Times New Roman" w:cs="Times New Roman"/>
          <w:sz w:val="22"/>
          <w:szCs w:val="22"/>
          <w:lang w:val="es-PA"/>
        </w:rPr>
        <w:t>Cumplimiento Normativo</w:t>
      </w:r>
    </w:p>
    <w:p w14:paraId="28896F42" w14:textId="0D0535B9" w:rsidR="00846907" w:rsidRPr="007E0909" w:rsidRDefault="00846907" w:rsidP="00E869C7">
      <w:pPr>
        <w:rPr>
          <w:sz w:val="22"/>
          <w:szCs w:val="18"/>
          <w:lang w:val="es-PA"/>
        </w:rPr>
      </w:pPr>
      <w:r w:rsidRPr="007E0909">
        <w:rPr>
          <w:b/>
          <w:bCs/>
          <w:sz w:val="22"/>
          <w:szCs w:val="18"/>
          <w:lang w:val="es-PA"/>
        </w:rPr>
        <w:t>Administración y Periodicidad de Publicaciones</w:t>
      </w:r>
      <w:r w:rsidR="000272BF" w:rsidRPr="007E0909">
        <w:rPr>
          <w:b/>
          <w:bCs/>
          <w:sz w:val="22"/>
          <w:szCs w:val="18"/>
          <w:lang w:val="es-PA"/>
        </w:rPr>
        <w:t xml:space="preserve">: </w:t>
      </w:r>
      <w:r w:rsidR="000272BF" w:rsidRPr="007E0909">
        <w:rPr>
          <w:sz w:val="22"/>
          <w:szCs w:val="18"/>
          <w:lang w:val="es-PA"/>
        </w:rPr>
        <w:t>Una correcta administración y planificación de las publicaciones en redes sociales es esencial para mantener una presencia activa y coherente, alineada con los objetivos de LISC y MPIP. Esto incluye la creación de un calendario de publicaciones y la adaptación del contenido a eventos especiales o temporadas específicas.</w:t>
      </w:r>
    </w:p>
    <w:p w14:paraId="3B7E098C" w14:textId="69653239" w:rsidR="00846907" w:rsidRPr="007E0909" w:rsidRDefault="00846907" w:rsidP="00846907">
      <w:pPr>
        <w:numPr>
          <w:ilvl w:val="1"/>
          <w:numId w:val="11"/>
        </w:numPr>
        <w:rPr>
          <w:sz w:val="22"/>
          <w:szCs w:val="18"/>
          <w:lang w:val="es-PA"/>
        </w:rPr>
      </w:pPr>
      <w:r w:rsidRPr="007E0909">
        <w:rPr>
          <w:b/>
          <w:bCs/>
          <w:sz w:val="22"/>
          <w:szCs w:val="18"/>
          <w:lang w:val="es-PA"/>
        </w:rPr>
        <w:t>Gestión de Calendario de Publicaciones</w:t>
      </w:r>
      <w:r w:rsidR="000272BF" w:rsidRPr="007E0909">
        <w:rPr>
          <w:b/>
          <w:bCs/>
          <w:sz w:val="22"/>
          <w:szCs w:val="18"/>
          <w:lang w:val="es-PA"/>
        </w:rPr>
        <w:t xml:space="preserve">: </w:t>
      </w:r>
      <w:r w:rsidR="000272BF" w:rsidRPr="007E0909">
        <w:rPr>
          <w:sz w:val="22"/>
          <w:szCs w:val="18"/>
          <w:lang w:val="es-PA"/>
        </w:rPr>
        <w:t>El calendario de publicaciones es una herramienta clave para organizar y programar contenido de manera efectiva, asegurando que las cuentas de LISC y MPIP se mantengan relevantes y comprometidas con su audiencia.</w:t>
      </w:r>
    </w:p>
    <w:p w14:paraId="19D29065" w14:textId="77777777" w:rsidR="000272BF" w:rsidRPr="000272BF" w:rsidRDefault="000272BF" w:rsidP="000272BF">
      <w:pPr>
        <w:rPr>
          <w:sz w:val="22"/>
          <w:szCs w:val="18"/>
          <w:lang w:val="es-PA"/>
        </w:rPr>
      </w:pPr>
      <w:r w:rsidRPr="000272BF">
        <w:rPr>
          <w:b/>
          <w:bCs/>
          <w:sz w:val="22"/>
          <w:szCs w:val="18"/>
          <w:lang w:val="es-PA"/>
        </w:rPr>
        <w:lastRenderedPageBreak/>
        <w:t>Creación del Calendario de Publicaciones:</w:t>
      </w:r>
    </w:p>
    <w:p w14:paraId="3DFA20FF" w14:textId="77777777" w:rsidR="000272BF" w:rsidRPr="000272BF" w:rsidRDefault="000272BF" w:rsidP="000272BF">
      <w:pPr>
        <w:numPr>
          <w:ilvl w:val="0"/>
          <w:numId w:val="18"/>
        </w:numPr>
        <w:rPr>
          <w:sz w:val="22"/>
          <w:szCs w:val="18"/>
          <w:lang w:val="es-PA"/>
        </w:rPr>
      </w:pPr>
      <w:r w:rsidRPr="000272BF">
        <w:rPr>
          <w:b/>
          <w:bCs/>
          <w:sz w:val="22"/>
          <w:szCs w:val="18"/>
          <w:lang w:val="es-PA"/>
        </w:rPr>
        <w:t>Definición de Frecuencia:</w:t>
      </w:r>
      <w:r w:rsidRPr="000272BF">
        <w:rPr>
          <w:sz w:val="22"/>
          <w:szCs w:val="18"/>
          <w:lang w:val="es-PA"/>
        </w:rPr>
        <w:t xml:space="preserve"> Establecer cuántas veces se publicará en cada plataforma (por ejemplo, publicaciones diarias o semanales en Facebook e Instagram).</w:t>
      </w:r>
    </w:p>
    <w:p w14:paraId="3FD0BA37" w14:textId="77777777" w:rsidR="000272BF" w:rsidRPr="000272BF" w:rsidRDefault="000272BF" w:rsidP="000272BF">
      <w:pPr>
        <w:numPr>
          <w:ilvl w:val="0"/>
          <w:numId w:val="18"/>
        </w:numPr>
        <w:rPr>
          <w:sz w:val="22"/>
          <w:szCs w:val="18"/>
          <w:lang w:val="es-PA"/>
        </w:rPr>
      </w:pPr>
      <w:r w:rsidRPr="000272BF">
        <w:rPr>
          <w:b/>
          <w:bCs/>
          <w:sz w:val="22"/>
          <w:szCs w:val="18"/>
          <w:lang w:val="es-PA"/>
        </w:rPr>
        <w:t>Tipos de Publicaciones:</w:t>
      </w:r>
      <w:r w:rsidRPr="000272BF">
        <w:rPr>
          <w:sz w:val="22"/>
          <w:szCs w:val="18"/>
          <w:lang w:val="es-PA"/>
        </w:rPr>
        <w:t xml:space="preserve"> Alternar entre contenido educacional, interactivo y promocional para mantener la diversidad y captar la atención de la audiencia.</w:t>
      </w:r>
    </w:p>
    <w:p w14:paraId="4584B92E" w14:textId="77777777" w:rsidR="000272BF" w:rsidRPr="000272BF" w:rsidRDefault="000272BF" w:rsidP="000272BF">
      <w:pPr>
        <w:numPr>
          <w:ilvl w:val="0"/>
          <w:numId w:val="18"/>
        </w:numPr>
        <w:rPr>
          <w:sz w:val="22"/>
          <w:szCs w:val="18"/>
          <w:lang w:val="es-PA"/>
        </w:rPr>
      </w:pPr>
      <w:r w:rsidRPr="000272BF">
        <w:rPr>
          <w:b/>
          <w:bCs/>
          <w:sz w:val="22"/>
          <w:szCs w:val="18"/>
          <w:lang w:val="es-PA"/>
        </w:rPr>
        <w:t>Días y Horarios de Publicación:</w:t>
      </w:r>
      <w:r w:rsidRPr="000272BF">
        <w:rPr>
          <w:sz w:val="22"/>
          <w:szCs w:val="18"/>
          <w:lang w:val="es-PA"/>
        </w:rPr>
        <w:t xml:space="preserve"> Identificar los mejores días y horas para publicar, basados en la actividad de la audiencia. Esto puede variar, pero generalmente se recomienda publicar en horas donde la audiencia está más activa, como la mañana y la tarde.</w:t>
      </w:r>
    </w:p>
    <w:p w14:paraId="4CF28116" w14:textId="77777777" w:rsidR="000272BF" w:rsidRPr="00BE75A8" w:rsidRDefault="000272BF" w:rsidP="000272BF">
      <w:pPr>
        <w:rPr>
          <w:b/>
          <w:bCs/>
          <w:sz w:val="22"/>
          <w:szCs w:val="18"/>
          <w:lang w:val="es-ES"/>
          <w:rPrChange w:id="188" w:author="Logistics-isc" w:date="2024-09-17T13:10:00Z">
            <w:rPr>
              <w:b/>
              <w:bCs/>
              <w:sz w:val="22"/>
              <w:szCs w:val="18"/>
            </w:rPr>
          </w:rPrChange>
        </w:rPr>
      </w:pPr>
    </w:p>
    <w:p w14:paraId="06D591B4" w14:textId="44AD71C6" w:rsidR="000272BF" w:rsidRPr="000272BF" w:rsidRDefault="000272BF" w:rsidP="000272BF">
      <w:pPr>
        <w:rPr>
          <w:sz w:val="22"/>
          <w:szCs w:val="18"/>
        </w:rPr>
      </w:pPr>
      <w:r w:rsidRPr="000272BF">
        <w:rPr>
          <w:b/>
          <w:bCs/>
          <w:sz w:val="22"/>
          <w:szCs w:val="18"/>
        </w:rPr>
        <w:t>Componentes del Calendario:</w:t>
      </w:r>
    </w:p>
    <w:p w14:paraId="4A435166" w14:textId="77777777" w:rsidR="000272BF" w:rsidRPr="000272BF" w:rsidRDefault="000272BF" w:rsidP="000272BF">
      <w:pPr>
        <w:numPr>
          <w:ilvl w:val="0"/>
          <w:numId w:val="19"/>
        </w:numPr>
        <w:rPr>
          <w:sz w:val="22"/>
          <w:szCs w:val="18"/>
          <w:lang w:val="es-PA"/>
        </w:rPr>
      </w:pPr>
      <w:r w:rsidRPr="000272BF">
        <w:rPr>
          <w:b/>
          <w:bCs/>
          <w:sz w:val="22"/>
          <w:szCs w:val="18"/>
          <w:lang w:val="es-PA"/>
        </w:rPr>
        <w:t>Fechas Clave:</w:t>
      </w:r>
      <w:r w:rsidRPr="000272BF">
        <w:rPr>
          <w:sz w:val="22"/>
          <w:szCs w:val="18"/>
          <w:lang w:val="es-PA"/>
        </w:rPr>
        <w:t xml:space="preserve"> Marcar fechas importantes como inicios de cursos, ferias de empleo, días conmemorativos (Día del Marino, por ejemplo) o promociones especiales.</w:t>
      </w:r>
    </w:p>
    <w:p w14:paraId="139699F0" w14:textId="77777777" w:rsidR="000272BF" w:rsidRPr="000272BF" w:rsidRDefault="000272BF" w:rsidP="000272BF">
      <w:pPr>
        <w:numPr>
          <w:ilvl w:val="0"/>
          <w:numId w:val="19"/>
        </w:numPr>
        <w:rPr>
          <w:sz w:val="22"/>
          <w:szCs w:val="18"/>
          <w:lang w:val="es-PA"/>
        </w:rPr>
      </w:pPr>
      <w:r w:rsidRPr="000272BF">
        <w:rPr>
          <w:b/>
          <w:bCs/>
          <w:sz w:val="22"/>
          <w:szCs w:val="18"/>
          <w:lang w:val="es-PA"/>
        </w:rPr>
        <w:t>Contenido Preprogramado:</w:t>
      </w:r>
      <w:r w:rsidRPr="000272BF">
        <w:rPr>
          <w:sz w:val="22"/>
          <w:szCs w:val="18"/>
          <w:lang w:val="es-PA"/>
        </w:rPr>
        <w:t xml:space="preserve"> Preparar publicaciones con antelación, incluyendo textos, imágenes, videos y hashtags. Asegurarse de que todos los elementos sean revisados y aprobados antes de su programación.</w:t>
      </w:r>
    </w:p>
    <w:p w14:paraId="608AA303" w14:textId="422D98B7" w:rsidR="000272BF" w:rsidRPr="007E0909" w:rsidRDefault="000272BF" w:rsidP="000272BF">
      <w:pPr>
        <w:numPr>
          <w:ilvl w:val="0"/>
          <w:numId w:val="19"/>
        </w:numPr>
        <w:rPr>
          <w:sz w:val="22"/>
          <w:szCs w:val="18"/>
          <w:lang w:val="es-PA"/>
        </w:rPr>
      </w:pPr>
      <w:r w:rsidRPr="000272BF">
        <w:rPr>
          <w:b/>
          <w:bCs/>
          <w:sz w:val="22"/>
          <w:szCs w:val="18"/>
          <w:lang w:val="es-PA"/>
        </w:rPr>
        <w:t>Monitoreo y Ajuste:</w:t>
      </w:r>
      <w:r w:rsidRPr="000272BF">
        <w:rPr>
          <w:sz w:val="22"/>
          <w:szCs w:val="18"/>
          <w:lang w:val="es-PA"/>
        </w:rPr>
        <w:t xml:space="preserve"> Revisar semanalmente el desempeño de las publicaciones para hacer ajustes en el contenido o en la frecuencia si es necesario. Analizar métricas como alcance, interacciones y clics para identificar qué está funcionando y qué necesita mejora.</w:t>
      </w:r>
    </w:p>
    <w:p w14:paraId="6D412024" w14:textId="77777777" w:rsidR="00846907" w:rsidRPr="007E0909" w:rsidRDefault="00846907" w:rsidP="00643369">
      <w:pPr>
        <w:ind w:left="1440"/>
        <w:rPr>
          <w:sz w:val="22"/>
          <w:szCs w:val="18"/>
          <w:u w:val="single"/>
          <w:lang w:val="es-PA"/>
        </w:rPr>
      </w:pPr>
      <w:r w:rsidRPr="007E0909">
        <w:rPr>
          <w:b/>
          <w:bCs/>
          <w:sz w:val="22"/>
          <w:szCs w:val="18"/>
          <w:u w:val="single"/>
          <w:lang w:val="es-PA"/>
        </w:rPr>
        <w:t>Planificación para Publicaciones en Base a Eventos Especiales o Temporada</w:t>
      </w:r>
    </w:p>
    <w:tbl>
      <w:tblPr>
        <w:tblStyle w:val="Tabladecuadrcula3"/>
        <w:tblW w:w="11179" w:type="dxa"/>
        <w:tblLayout w:type="fixed"/>
        <w:tblLook w:val="0000" w:firstRow="0" w:lastRow="0" w:firstColumn="0" w:lastColumn="0" w:noHBand="0" w:noVBand="0"/>
      </w:tblPr>
      <w:tblGrid>
        <w:gridCol w:w="1440"/>
        <w:gridCol w:w="2022"/>
        <w:gridCol w:w="3525"/>
        <w:gridCol w:w="4192"/>
      </w:tblGrid>
      <w:tr w:rsidR="00643369" w:rsidRPr="007E0909" w14:paraId="516EFCE1" w14:textId="77777777" w:rsidTr="00643369">
        <w:trPr>
          <w:cnfStyle w:val="000000100000" w:firstRow="0" w:lastRow="0" w:firstColumn="0" w:lastColumn="0" w:oddVBand="0" w:evenVBand="0" w:oddHBand="1" w:evenHBand="0" w:firstRowFirstColumn="0" w:firstRowLastColumn="0" w:lastRowFirstColumn="0" w:lastRowLastColumn="0"/>
          <w:trHeight w:val="17"/>
        </w:trPr>
        <w:tc>
          <w:tcPr>
            <w:cnfStyle w:val="000010000000" w:firstRow="0" w:lastRow="0" w:firstColumn="0" w:lastColumn="0" w:oddVBand="1" w:evenVBand="0" w:oddHBand="0" w:evenHBand="0" w:firstRowFirstColumn="0" w:firstRowLastColumn="0" w:lastRowFirstColumn="0" w:lastRowLastColumn="0"/>
            <w:tcW w:w="1440" w:type="dxa"/>
          </w:tcPr>
          <w:p w14:paraId="05408374" w14:textId="77777777" w:rsidR="000272BF" w:rsidRPr="007E0909" w:rsidRDefault="000272BF">
            <w:pPr>
              <w:autoSpaceDE w:val="0"/>
              <w:autoSpaceDN w:val="0"/>
              <w:adjustRightInd w:val="0"/>
              <w:jc w:val="center"/>
              <w:rPr>
                <w:rFonts w:ascii="Calibri" w:hAnsi="Calibri" w:cs="Calibri"/>
                <w:b/>
                <w:bCs/>
                <w:color w:val="000000"/>
                <w:kern w:val="0"/>
                <w:sz w:val="22"/>
                <w:szCs w:val="22"/>
              </w:rPr>
            </w:pPr>
            <w:r w:rsidRPr="007E0909">
              <w:rPr>
                <w:rFonts w:ascii="Calibri" w:hAnsi="Calibri" w:cs="Calibri"/>
                <w:b/>
                <w:bCs/>
                <w:color w:val="000000"/>
                <w:kern w:val="0"/>
                <w:sz w:val="22"/>
                <w:szCs w:val="22"/>
              </w:rPr>
              <w:t>Fecha</w:t>
            </w:r>
          </w:p>
        </w:tc>
        <w:tc>
          <w:tcPr>
            <w:tcW w:w="2022" w:type="dxa"/>
          </w:tcPr>
          <w:p w14:paraId="16FFA19B" w14:textId="77777777" w:rsidR="000272BF" w:rsidRPr="007E0909" w:rsidRDefault="000272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kern w:val="0"/>
                <w:sz w:val="22"/>
                <w:szCs w:val="22"/>
              </w:rPr>
            </w:pPr>
            <w:r w:rsidRPr="007E0909">
              <w:rPr>
                <w:rFonts w:ascii="Calibri" w:hAnsi="Calibri" w:cs="Calibri"/>
                <w:b/>
                <w:bCs/>
                <w:color w:val="000000"/>
                <w:kern w:val="0"/>
                <w:sz w:val="22"/>
                <w:szCs w:val="22"/>
              </w:rPr>
              <w:t>Evento</w:t>
            </w:r>
          </w:p>
        </w:tc>
        <w:tc>
          <w:tcPr>
            <w:cnfStyle w:val="000010000000" w:firstRow="0" w:lastRow="0" w:firstColumn="0" w:lastColumn="0" w:oddVBand="1" w:evenVBand="0" w:oddHBand="0" w:evenHBand="0" w:firstRowFirstColumn="0" w:firstRowLastColumn="0" w:lastRowFirstColumn="0" w:lastRowLastColumn="0"/>
            <w:tcW w:w="3525" w:type="dxa"/>
          </w:tcPr>
          <w:p w14:paraId="67E76E14" w14:textId="77777777" w:rsidR="000272BF" w:rsidRPr="007E0909" w:rsidRDefault="000272BF">
            <w:pPr>
              <w:autoSpaceDE w:val="0"/>
              <w:autoSpaceDN w:val="0"/>
              <w:adjustRightInd w:val="0"/>
              <w:jc w:val="center"/>
              <w:rPr>
                <w:rFonts w:ascii="Calibri" w:hAnsi="Calibri" w:cs="Calibri"/>
                <w:b/>
                <w:bCs/>
                <w:color w:val="000000"/>
                <w:kern w:val="0"/>
                <w:sz w:val="22"/>
                <w:szCs w:val="22"/>
              </w:rPr>
            </w:pPr>
            <w:r w:rsidRPr="007E0909">
              <w:rPr>
                <w:rFonts w:ascii="Calibri" w:hAnsi="Calibri" w:cs="Calibri"/>
                <w:b/>
                <w:bCs/>
                <w:color w:val="000000"/>
                <w:kern w:val="0"/>
                <w:sz w:val="22"/>
                <w:szCs w:val="22"/>
              </w:rPr>
              <w:t>Descripción</w:t>
            </w:r>
          </w:p>
        </w:tc>
        <w:tc>
          <w:tcPr>
            <w:tcW w:w="4192" w:type="dxa"/>
          </w:tcPr>
          <w:p w14:paraId="3476ED01" w14:textId="77777777" w:rsidR="000272BF" w:rsidRPr="007E0909" w:rsidRDefault="000272B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kern w:val="0"/>
                <w:sz w:val="22"/>
                <w:szCs w:val="22"/>
              </w:rPr>
            </w:pPr>
            <w:r w:rsidRPr="007E0909">
              <w:rPr>
                <w:rFonts w:ascii="Calibri" w:hAnsi="Calibri" w:cs="Calibri"/>
                <w:b/>
                <w:bCs/>
                <w:color w:val="000000"/>
                <w:kern w:val="0"/>
                <w:sz w:val="22"/>
                <w:szCs w:val="22"/>
              </w:rPr>
              <w:t>Ideas para Publicaciones</w:t>
            </w:r>
          </w:p>
        </w:tc>
      </w:tr>
      <w:tr w:rsidR="00643369" w:rsidRPr="007E2A06" w14:paraId="4611AF83" w14:textId="77777777" w:rsidTr="00643369">
        <w:trPr>
          <w:trHeight w:val="17"/>
        </w:trPr>
        <w:tc>
          <w:tcPr>
            <w:cnfStyle w:val="000010000000" w:firstRow="0" w:lastRow="0" w:firstColumn="0" w:lastColumn="0" w:oddVBand="1" w:evenVBand="0" w:oddHBand="0" w:evenHBand="0" w:firstRowFirstColumn="0" w:firstRowLastColumn="0" w:lastRowFirstColumn="0" w:lastRowLastColumn="0"/>
            <w:tcW w:w="1440" w:type="dxa"/>
          </w:tcPr>
          <w:p w14:paraId="29E82273" w14:textId="77777777" w:rsidR="000272BF" w:rsidRPr="007E0909" w:rsidRDefault="000272BF">
            <w:pPr>
              <w:autoSpaceDE w:val="0"/>
              <w:autoSpaceDN w:val="0"/>
              <w:adjustRightInd w:val="0"/>
              <w:jc w:val="left"/>
              <w:rPr>
                <w:rFonts w:ascii="Calibri" w:hAnsi="Calibri" w:cs="Calibri"/>
                <w:b/>
                <w:bCs/>
                <w:color w:val="000000"/>
                <w:kern w:val="0"/>
                <w:sz w:val="22"/>
                <w:szCs w:val="22"/>
              </w:rPr>
            </w:pPr>
            <w:r w:rsidRPr="007E0909">
              <w:rPr>
                <w:rFonts w:ascii="Calibri" w:hAnsi="Calibri" w:cs="Calibri"/>
                <w:b/>
                <w:bCs/>
                <w:color w:val="000000"/>
                <w:kern w:val="0"/>
                <w:sz w:val="22"/>
                <w:szCs w:val="22"/>
              </w:rPr>
              <w:t>25 de Junio</w:t>
            </w:r>
          </w:p>
        </w:tc>
        <w:tc>
          <w:tcPr>
            <w:tcW w:w="2022" w:type="dxa"/>
          </w:tcPr>
          <w:p w14:paraId="497E6008"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Día Internacional de la Gente de Mar</w:t>
            </w:r>
          </w:p>
        </w:tc>
        <w:tc>
          <w:tcPr>
            <w:cnfStyle w:val="000010000000" w:firstRow="0" w:lastRow="0" w:firstColumn="0" w:lastColumn="0" w:oddVBand="1" w:evenVBand="0" w:oddHBand="0" w:evenHBand="0" w:firstRowFirstColumn="0" w:firstRowLastColumn="0" w:lastRowFirstColumn="0" w:lastRowLastColumn="0"/>
            <w:tcW w:w="3525" w:type="dxa"/>
          </w:tcPr>
          <w:p w14:paraId="1036ECF9" w14:textId="77777777" w:rsidR="000272BF" w:rsidRPr="007E0909" w:rsidRDefault="000272BF">
            <w:pPr>
              <w:autoSpaceDE w:val="0"/>
              <w:autoSpaceDN w:val="0"/>
              <w:adjustRightInd w:val="0"/>
              <w:jc w:val="left"/>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Celebra y reconoce la labor de los marinos en el transporte marítimo global.</w:t>
            </w:r>
          </w:p>
        </w:tc>
        <w:tc>
          <w:tcPr>
            <w:tcW w:w="4192" w:type="dxa"/>
          </w:tcPr>
          <w:p w14:paraId="262DCCAC"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Publicar historias de marinos, agradecimientos, videos destacando la importancia de la profesión y la oferta educativa de MPIP para futuros marinos.</w:t>
            </w:r>
          </w:p>
        </w:tc>
      </w:tr>
      <w:tr w:rsidR="00643369" w:rsidRPr="007E2A06" w14:paraId="6D407E3B" w14:textId="77777777" w:rsidTr="00643369">
        <w:trPr>
          <w:cnfStyle w:val="000000100000" w:firstRow="0" w:lastRow="0" w:firstColumn="0" w:lastColumn="0" w:oddVBand="0" w:evenVBand="0" w:oddHBand="1" w:evenHBand="0" w:firstRowFirstColumn="0" w:firstRowLastColumn="0" w:lastRowFirstColumn="0" w:lastRowLastColumn="0"/>
          <w:trHeight w:val="17"/>
        </w:trPr>
        <w:tc>
          <w:tcPr>
            <w:cnfStyle w:val="000010000000" w:firstRow="0" w:lastRow="0" w:firstColumn="0" w:lastColumn="0" w:oddVBand="1" w:evenVBand="0" w:oddHBand="0" w:evenHBand="0" w:firstRowFirstColumn="0" w:firstRowLastColumn="0" w:lastRowFirstColumn="0" w:lastRowLastColumn="0"/>
            <w:tcW w:w="1440" w:type="dxa"/>
          </w:tcPr>
          <w:p w14:paraId="30D481F1" w14:textId="77777777" w:rsidR="000272BF" w:rsidRPr="007E0909" w:rsidRDefault="000272BF">
            <w:pPr>
              <w:autoSpaceDE w:val="0"/>
              <w:autoSpaceDN w:val="0"/>
              <w:adjustRightInd w:val="0"/>
              <w:jc w:val="left"/>
              <w:rPr>
                <w:rFonts w:ascii="Calibri" w:hAnsi="Calibri" w:cs="Calibri"/>
                <w:b/>
                <w:bCs/>
                <w:color w:val="000000"/>
                <w:kern w:val="0"/>
                <w:sz w:val="22"/>
                <w:szCs w:val="22"/>
              </w:rPr>
            </w:pPr>
            <w:r w:rsidRPr="007E0909">
              <w:rPr>
                <w:rFonts w:ascii="Calibri" w:hAnsi="Calibri" w:cs="Calibri"/>
                <w:b/>
                <w:bCs/>
                <w:color w:val="000000"/>
                <w:kern w:val="0"/>
                <w:sz w:val="22"/>
                <w:szCs w:val="22"/>
              </w:rPr>
              <w:t>23 de Septiembre</w:t>
            </w:r>
          </w:p>
        </w:tc>
        <w:tc>
          <w:tcPr>
            <w:tcW w:w="2022" w:type="dxa"/>
          </w:tcPr>
          <w:p w14:paraId="6389BB83" w14:textId="77777777" w:rsidR="000272BF" w:rsidRPr="007E0909" w:rsidRDefault="000272BF">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Día Mundial de los Marineros</w:t>
            </w:r>
          </w:p>
        </w:tc>
        <w:tc>
          <w:tcPr>
            <w:cnfStyle w:val="000010000000" w:firstRow="0" w:lastRow="0" w:firstColumn="0" w:lastColumn="0" w:oddVBand="1" w:evenVBand="0" w:oddHBand="0" w:evenHBand="0" w:firstRowFirstColumn="0" w:firstRowLastColumn="0" w:lastRowFirstColumn="0" w:lastRowLastColumn="0"/>
            <w:tcW w:w="3525" w:type="dxa"/>
          </w:tcPr>
          <w:p w14:paraId="35EB7CF0" w14:textId="77777777" w:rsidR="000272BF" w:rsidRPr="007E0909" w:rsidRDefault="000272BF">
            <w:pPr>
              <w:autoSpaceDE w:val="0"/>
              <w:autoSpaceDN w:val="0"/>
              <w:adjustRightInd w:val="0"/>
              <w:jc w:val="left"/>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Celebra la labor de los marineros en la seguridad y el comercio global.</w:t>
            </w:r>
          </w:p>
        </w:tc>
        <w:tc>
          <w:tcPr>
            <w:tcW w:w="4192" w:type="dxa"/>
          </w:tcPr>
          <w:p w14:paraId="2624CFB1" w14:textId="77777777" w:rsidR="000272BF" w:rsidRPr="007E0909" w:rsidRDefault="000272BF">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Publicaciones de agradecimiento, infografías sobre la vida de los marineros y promociones especiales para inscripciones en cursos STCW.</w:t>
            </w:r>
          </w:p>
        </w:tc>
      </w:tr>
      <w:tr w:rsidR="00643369" w:rsidRPr="007E2A06" w14:paraId="308402A4" w14:textId="77777777" w:rsidTr="00643369">
        <w:trPr>
          <w:trHeight w:val="17"/>
        </w:trPr>
        <w:tc>
          <w:tcPr>
            <w:cnfStyle w:val="000010000000" w:firstRow="0" w:lastRow="0" w:firstColumn="0" w:lastColumn="0" w:oddVBand="1" w:evenVBand="0" w:oddHBand="0" w:evenHBand="0" w:firstRowFirstColumn="0" w:firstRowLastColumn="0" w:lastRowFirstColumn="0" w:lastRowLastColumn="0"/>
            <w:tcW w:w="1440" w:type="dxa"/>
          </w:tcPr>
          <w:p w14:paraId="5E37A1D5" w14:textId="77777777" w:rsidR="000272BF" w:rsidRPr="007E0909" w:rsidRDefault="000272BF">
            <w:pPr>
              <w:autoSpaceDE w:val="0"/>
              <w:autoSpaceDN w:val="0"/>
              <w:adjustRightInd w:val="0"/>
              <w:jc w:val="left"/>
              <w:rPr>
                <w:rFonts w:ascii="Calibri" w:hAnsi="Calibri" w:cs="Calibri"/>
                <w:b/>
                <w:bCs/>
                <w:color w:val="000000"/>
                <w:kern w:val="0"/>
                <w:sz w:val="22"/>
                <w:szCs w:val="22"/>
              </w:rPr>
            </w:pPr>
            <w:r w:rsidRPr="007E0909">
              <w:rPr>
                <w:rFonts w:ascii="Calibri" w:hAnsi="Calibri" w:cs="Calibri"/>
                <w:b/>
                <w:bCs/>
                <w:color w:val="000000"/>
                <w:kern w:val="0"/>
                <w:sz w:val="22"/>
                <w:szCs w:val="22"/>
              </w:rPr>
              <w:t>11 de Octubre</w:t>
            </w:r>
          </w:p>
        </w:tc>
        <w:tc>
          <w:tcPr>
            <w:tcW w:w="2022" w:type="dxa"/>
          </w:tcPr>
          <w:p w14:paraId="174840B9"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rPr>
            </w:pPr>
            <w:r w:rsidRPr="007E0909">
              <w:rPr>
                <w:rFonts w:ascii="Calibri" w:hAnsi="Calibri" w:cs="Calibri"/>
                <w:color w:val="000000"/>
                <w:kern w:val="0"/>
                <w:sz w:val="22"/>
                <w:szCs w:val="22"/>
              </w:rPr>
              <w:t>Día del Trabajador Marítimo</w:t>
            </w:r>
          </w:p>
        </w:tc>
        <w:tc>
          <w:tcPr>
            <w:cnfStyle w:val="000010000000" w:firstRow="0" w:lastRow="0" w:firstColumn="0" w:lastColumn="0" w:oddVBand="1" w:evenVBand="0" w:oddHBand="0" w:evenHBand="0" w:firstRowFirstColumn="0" w:firstRowLastColumn="0" w:lastRowFirstColumn="0" w:lastRowLastColumn="0"/>
            <w:tcW w:w="3525" w:type="dxa"/>
          </w:tcPr>
          <w:p w14:paraId="49E7B29A" w14:textId="77777777" w:rsidR="000272BF" w:rsidRPr="007E0909" w:rsidRDefault="000272BF">
            <w:pPr>
              <w:autoSpaceDE w:val="0"/>
              <w:autoSpaceDN w:val="0"/>
              <w:adjustRightInd w:val="0"/>
              <w:jc w:val="left"/>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Reconoce el trabajo y esfuerzo de los empleados del sector marítimo.</w:t>
            </w:r>
          </w:p>
        </w:tc>
        <w:tc>
          <w:tcPr>
            <w:tcW w:w="4192" w:type="dxa"/>
          </w:tcPr>
          <w:p w14:paraId="58BB9D07"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Publicar entrevistas a trabajadores marítimos, promociones en cursos para personal en servicio, y consejos para mantener la seguridad en el mar.</w:t>
            </w:r>
          </w:p>
        </w:tc>
      </w:tr>
      <w:tr w:rsidR="00643369" w:rsidRPr="007E2A06" w14:paraId="7091B5AF" w14:textId="77777777" w:rsidTr="00643369">
        <w:trPr>
          <w:cnfStyle w:val="000000100000" w:firstRow="0" w:lastRow="0" w:firstColumn="0" w:lastColumn="0" w:oddVBand="0" w:evenVBand="0" w:oddHBand="1" w:evenHBand="0" w:firstRowFirstColumn="0" w:firstRowLastColumn="0" w:lastRowFirstColumn="0" w:lastRowLastColumn="0"/>
          <w:trHeight w:val="17"/>
        </w:trPr>
        <w:tc>
          <w:tcPr>
            <w:cnfStyle w:val="000010000000" w:firstRow="0" w:lastRow="0" w:firstColumn="0" w:lastColumn="0" w:oddVBand="1" w:evenVBand="0" w:oddHBand="0" w:evenHBand="0" w:firstRowFirstColumn="0" w:firstRowLastColumn="0" w:lastRowFirstColumn="0" w:lastRowLastColumn="0"/>
            <w:tcW w:w="1440" w:type="dxa"/>
          </w:tcPr>
          <w:p w14:paraId="53661309" w14:textId="77777777" w:rsidR="000272BF" w:rsidRPr="007E0909" w:rsidRDefault="000272BF">
            <w:pPr>
              <w:autoSpaceDE w:val="0"/>
              <w:autoSpaceDN w:val="0"/>
              <w:adjustRightInd w:val="0"/>
              <w:jc w:val="left"/>
              <w:rPr>
                <w:rFonts w:ascii="Calibri" w:hAnsi="Calibri" w:cs="Calibri"/>
                <w:b/>
                <w:bCs/>
                <w:color w:val="000000"/>
                <w:kern w:val="0"/>
                <w:sz w:val="22"/>
                <w:szCs w:val="22"/>
              </w:rPr>
            </w:pPr>
            <w:r w:rsidRPr="007E0909">
              <w:rPr>
                <w:rFonts w:ascii="Calibri" w:hAnsi="Calibri" w:cs="Calibri"/>
                <w:b/>
                <w:bCs/>
                <w:color w:val="000000"/>
                <w:kern w:val="0"/>
                <w:sz w:val="22"/>
                <w:szCs w:val="22"/>
              </w:rPr>
              <w:t>22 de Mayo</w:t>
            </w:r>
          </w:p>
        </w:tc>
        <w:tc>
          <w:tcPr>
            <w:tcW w:w="2022" w:type="dxa"/>
          </w:tcPr>
          <w:p w14:paraId="0DF528B9" w14:textId="77777777" w:rsidR="000272BF" w:rsidRPr="007E0909" w:rsidRDefault="000272BF">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0"/>
                <w:sz w:val="22"/>
                <w:szCs w:val="22"/>
              </w:rPr>
            </w:pPr>
            <w:r w:rsidRPr="007E0909">
              <w:rPr>
                <w:rFonts w:ascii="Calibri" w:hAnsi="Calibri" w:cs="Calibri"/>
                <w:color w:val="000000"/>
                <w:kern w:val="0"/>
                <w:sz w:val="22"/>
                <w:szCs w:val="22"/>
              </w:rPr>
              <w:t>Día Marítimo Mundial</w:t>
            </w:r>
          </w:p>
        </w:tc>
        <w:tc>
          <w:tcPr>
            <w:cnfStyle w:val="000010000000" w:firstRow="0" w:lastRow="0" w:firstColumn="0" w:lastColumn="0" w:oddVBand="1" w:evenVBand="0" w:oddHBand="0" w:evenHBand="0" w:firstRowFirstColumn="0" w:firstRowLastColumn="0" w:lastRowFirstColumn="0" w:lastRowLastColumn="0"/>
            <w:tcW w:w="3525" w:type="dxa"/>
          </w:tcPr>
          <w:p w14:paraId="1127FCA1" w14:textId="77777777" w:rsidR="000272BF" w:rsidRPr="007E0909" w:rsidRDefault="000272BF">
            <w:pPr>
              <w:autoSpaceDE w:val="0"/>
              <w:autoSpaceDN w:val="0"/>
              <w:adjustRightInd w:val="0"/>
              <w:jc w:val="left"/>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Fomenta la conciencia sobre el transporte marítimo y la protección del medioambiente.</w:t>
            </w:r>
          </w:p>
        </w:tc>
        <w:tc>
          <w:tcPr>
            <w:tcW w:w="4192" w:type="dxa"/>
          </w:tcPr>
          <w:p w14:paraId="4613618A" w14:textId="77777777" w:rsidR="000272BF" w:rsidRPr="007E0909" w:rsidRDefault="000272BF">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Publicaciones sobre sostenibilidad marítima, cómo MPIP educa sobre el cuidado del océano, y promociones especiales para cursos relacionados.</w:t>
            </w:r>
          </w:p>
        </w:tc>
      </w:tr>
      <w:tr w:rsidR="00643369" w:rsidRPr="007E2A06" w14:paraId="104F7B05" w14:textId="77777777" w:rsidTr="00643369">
        <w:trPr>
          <w:trHeight w:val="17"/>
        </w:trPr>
        <w:tc>
          <w:tcPr>
            <w:cnfStyle w:val="000010000000" w:firstRow="0" w:lastRow="0" w:firstColumn="0" w:lastColumn="0" w:oddVBand="1" w:evenVBand="0" w:oddHBand="0" w:evenHBand="0" w:firstRowFirstColumn="0" w:firstRowLastColumn="0" w:lastRowFirstColumn="0" w:lastRowLastColumn="0"/>
            <w:tcW w:w="1440" w:type="dxa"/>
          </w:tcPr>
          <w:p w14:paraId="20F3F083" w14:textId="201D5D14" w:rsidR="000272BF" w:rsidRPr="007E0909" w:rsidRDefault="00643369">
            <w:pPr>
              <w:autoSpaceDE w:val="0"/>
              <w:autoSpaceDN w:val="0"/>
              <w:adjustRightInd w:val="0"/>
              <w:jc w:val="left"/>
              <w:rPr>
                <w:rFonts w:ascii="Calibri" w:hAnsi="Calibri" w:cs="Calibri"/>
                <w:b/>
                <w:bCs/>
                <w:color w:val="000000"/>
                <w:kern w:val="0"/>
                <w:sz w:val="22"/>
                <w:szCs w:val="22"/>
              </w:rPr>
            </w:pPr>
            <w:r w:rsidRPr="007E0909">
              <w:rPr>
                <w:rFonts w:ascii="Calibri" w:hAnsi="Calibri" w:cs="Calibri"/>
                <w:b/>
                <w:bCs/>
                <w:color w:val="000000"/>
                <w:kern w:val="0"/>
                <w:sz w:val="22"/>
                <w:szCs w:val="22"/>
              </w:rPr>
              <w:t xml:space="preserve">(Fecha por agregar) </w:t>
            </w:r>
          </w:p>
        </w:tc>
        <w:tc>
          <w:tcPr>
            <w:tcW w:w="2022" w:type="dxa"/>
          </w:tcPr>
          <w:p w14:paraId="495EA7D5"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rPr>
            </w:pPr>
            <w:r w:rsidRPr="007E0909">
              <w:rPr>
                <w:rFonts w:ascii="Calibri" w:hAnsi="Calibri" w:cs="Calibri"/>
                <w:color w:val="000000"/>
                <w:kern w:val="0"/>
                <w:sz w:val="22"/>
                <w:szCs w:val="22"/>
              </w:rPr>
              <w:t>Nuevas Inscripciones en MPIP</w:t>
            </w:r>
          </w:p>
        </w:tc>
        <w:tc>
          <w:tcPr>
            <w:cnfStyle w:val="000010000000" w:firstRow="0" w:lastRow="0" w:firstColumn="0" w:lastColumn="0" w:oddVBand="1" w:evenVBand="0" w:oddHBand="0" w:evenHBand="0" w:firstRowFirstColumn="0" w:firstRowLastColumn="0" w:lastRowFirstColumn="0" w:lastRowLastColumn="0"/>
            <w:tcW w:w="3525" w:type="dxa"/>
          </w:tcPr>
          <w:p w14:paraId="4F5972D7" w14:textId="77777777" w:rsidR="000272BF" w:rsidRPr="007E0909" w:rsidRDefault="000272BF">
            <w:pPr>
              <w:autoSpaceDE w:val="0"/>
              <w:autoSpaceDN w:val="0"/>
              <w:adjustRightInd w:val="0"/>
              <w:jc w:val="left"/>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Inicio de inscripciones para cursos y certificaciones en el instituto.</w:t>
            </w:r>
          </w:p>
        </w:tc>
        <w:tc>
          <w:tcPr>
            <w:tcW w:w="4192" w:type="dxa"/>
          </w:tcPr>
          <w:p w14:paraId="3597817D"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Campañas de inscripción, testimonios de exalumnos, tours virtuales de las instalaciones y beneficios de estudiar en MPIP.</w:t>
            </w:r>
          </w:p>
        </w:tc>
      </w:tr>
      <w:tr w:rsidR="00643369" w:rsidRPr="007E2A06" w14:paraId="4D0C4E4F" w14:textId="77777777" w:rsidTr="00643369">
        <w:trPr>
          <w:cnfStyle w:val="000000100000" w:firstRow="0" w:lastRow="0" w:firstColumn="0" w:lastColumn="0" w:oddVBand="0" w:evenVBand="0" w:oddHBand="1" w:evenHBand="0" w:firstRowFirstColumn="0" w:firstRowLastColumn="0" w:lastRowFirstColumn="0" w:lastRowLastColumn="0"/>
          <w:trHeight w:val="17"/>
        </w:trPr>
        <w:tc>
          <w:tcPr>
            <w:cnfStyle w:val="000010000000" w:firstRow="0" w:lastRow="0" w:firstColumn="0" w:lastColumn="0" w:oddVBand="1" w:evenVBand="0" w:oddHBand="0" w:evenHBand="0" w:firstRowFirstColumn="0" w:firstRowLastColumn="0" w:lastRowFirstColumn="0" w:lastRowLastColumn="0"/>
            <w:tcW w:w="1440" w:type="dxa"/>
          </w:tcPr>
          <w:p w14:paraId="542F23CA" w14:textId="77777777" w:rsidR="000272BF" w:rsidRPr="007E0909" w:rsidRDefault="000272BF">
            <w:pPr>
              <w:autoSpaceDE w:val="0"/>
              <w:autoSpaceDN w:val="0"/>
              <w:adjustRightInd w:val="0"/>
              <w:jc w:val="left"/>
              <w:rPr>
                <w:rFonts w:ascii="Calibri" w:hAnsi="Calibri" w:cs="Calibri"/>
                <w:b/>
                <w:bCs/>
                <w:color w:val="000000"/>
                <w:kern w:val="0"/>
                <w:sz w:val="22"/>
                <w:szCs w:val="22"/>
              </w:rPr>
            </w:pPr>
            <w:r w:rsidRPr="007E0909">
              <w:rPr>
                <w:rFonts w:ascii="Calibri" w:hAnsi="Calibri" w:cs="Calibri"/>
                <w:b/>
                <w:bCs/>
                <w:color w:val="000000"/>
                <w:kern w:val="0"/>
                <w:sz w:val="22"/>
                <w:szCs w:val="22"/>
              </w:rPr>
              <w:t>Julio - Agosto</w:t>
            </w:r>
          </w:p>
        </w:tc>
        <w:tc>
          <w:tcPr>
            <w:tcW w:w="2022" w:type="dxa"/>
          </w:tcPr>
          <w:p w14:paraId="2F7CE655" w14:textId="77777777" w:rsidR="000272BF" w:rsidRPr="007E0909" w:rsidRDefault="000272BF">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0"/>
                <w:sz w:val="22"/>
                <w:szCs w:val="22"/>
              </w:rPr>
            </w:pPr>
            <w:r w:rsidRPr="007E0909">
              <w:rPr>
                <w:rFonts w:ascii="Calibri" w:hAnsi="Calibri" w:cs="Calibri"/>
                <w:color w:val="000000"/>
                <w:kern w:val="0"/>
                <w:sz w:val="22"/>
                <w:szCs w:val="22"/>
              </w:rPr>
              <w:t>Temporada Alta de Cruceros</w:t>
            </w:r>
          </w:p>
        </w:tc>
        <w:tc>
          <w:tcPr>
            <w:cnfStyle w:val="000010000000" w:firstRow="0" w:lastRow="0" w:firstColumn="0" w:lastColumn="0" w:oddVBand="1" w:evenVBand="0" w:oddHBand="0" w:evenHBand="0" w:firstRowFirstColumn="0" w:firstRowLastColumn="0" w:lastRowFirstColumn="0" w:lastRowLastColumn="0"/>
            <w:tcW w:w="3525" w:type="dxa"/>
          </w:tcPr>
          <w:p w14:paraId="659D1E92" w14:textId="77777777" w:rsidR="000272BF" w:rsidRPr="007E0909" w:rsidRDefault="000272BF">
            <w:pPr>
              <w:autoSpaceDE w:val="0"/>
              <w:autoSpaceDN w:val="0"/>
              <w:adjustRightInd w:val="0"/>
              <w:jc w:val="left"/>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Aumento en la demanda de personal para cruceros durante la temporada alta.</w:t>
            </w:r>
          </w:p>
        </w:tc>
        <w:tc>
          <w:tcPr>
            <w:tcW w:w="4192" w:type="dxa"/>
          </w:tcPr>
          <w:p w14:paraId="57AAC31F" w14:textId="77777777" w:rsidR="000272BF" w:rsidRPr="007E0909" w:rsidRDefault="000272BF">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Publicar vacantes, consejos para entrevistas, preparación para aplicar y promociones de cursos rápidos o actualizaciones necesarias para empleos en cruceros.</w:t>
            </w:r>
          </w:p>
        </w:tc>
      </w:tr>
      <w:tr w:rsidR="00643369" w:rsidRPr="007E2A06" w14:paraId="4010CDC9" w14:textId="77777777" w:rsidTr="00643369">
        <w:trPr>
          <w:trHeight w:val="17"/>
        </w:trPr>
        <w:tc>
          <w:tcPr>
            <w:cnfStyle w:val="000010000000" w:firstRow="0" w:lastRow="0" w:firstColumn="0" w:lastColumn="0" w:oddVBand="1" w:evenVBand="0" w:oddHBand="0" w:evenHBand="0" w:firstRowFirstColumn="0" w:firstRowLastColumn="0" w:lastRowFirstColumn="0" w:lastRowLastColumn="0"/>
            <w:tcW w:w="1440" w:type="dxa"/>
          </w:tcPr>
          <w:p w14:paraId="2E5CD0ED" w14:textId="77777777" w:rsidR="000272BF" w:rsidRPr="007E0909" w:rsidRDefault="000272BF">
            <w:pPr>
              <w:autoSpaceDE w:val="0"/>
              <w:autoSpaceDN w:val="0"/>
              <w:adjustRightInd w:val="0"/>
              <w:jc w:val="left"/>
              <w:rPr>
                <w:rFonts w:ascii="Calibri" w:hAnsi="Calibri" w:cs="Calibri"/>
                <w:b/>
                <w:bCs/>
                <w:color w:val="000000"/>
                <w:kern w:val="0"/>
                <w:sz w:val="22"/>
                <w:szCs w:val="22"/>
              </w:rPr>
            </w:pPr>
            <w:r w:rsidRPr="007E0909">
              <w:rPr>
                <w:rFonts w:ascii="Calibri" w:hAnsi="Calibri" w:cs="Calibri"/>
                <w:b/>
                <w:bCs/>
                <w:color w:val="000000"/>
                <w:kern w:val="0"/>
                <w:sz w:val="22"/>
                <w:szCs w:val="22"/>
              </w:rPr>
              <w:t>Semana Santa (Marzo/Abril)</w:t>
            </w:r>
          </w:p>
        </w:tc>
        <w:tc>
          <w:tcPr>
            <w:tcW w:w="2022" w:type="dxa"/>
          </w:tcPr>
          <w:p w14:paraId="39C7DAE8"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Temporada de Cruceros y Turismo</w:t>
            </w:r>
          </w:p>
        </w:tc>
        <w:tc>
          <w:tcPr>
            <w:cnfStyle w:val="000010000000" w:firstRow="0" w:lastRow="0" w:firstColumn="0" w:lastColumn="0" w:oddVBand="1" w:evenVBand="0" w:oddHBand="0" w:evenHBand="0" w:firstRowFirstColumn="0" w:firstRowLastColumn="0" w:lastRowFirstColumn="0" w:lastRowLastColumn="0"/>
            <w:tcW w:w="3525" w:type="dxa"/>
          </w:tcPr>
          <w:p w14:paraId="4325C2B5" w14:textId="77777777" w:rsidR="000272BF" w:rsidRPr="007E0909" w:rsidRDefault="000272BF">
            <w:pPr>
              <w:autoSpaceDE w:val="0"/>
              <w:autoSpaceDN w:val="0"/>
              <w:adjustRightInd w:val="0"/>
              <w:jc w:val="left"/>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Incremento en el turismo marítimo y cruceros.</w:t>
            </w:r>
          </w:p>
        </w:tc>
        <w:tc>
          <w:tcPr>
            <w:tcW w:w="4192" w:type="dxa"/>
          </w:tcPr>
          <w:p w14:paraId="1AAB7E16"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Publicar sobre vacantes, preparaciones especiales para aspirantes a posiciones en cruceros y promociones en certificaciones requeridas para estos roles.</w:t>
            </w:r>
          </w:p>
        </w:tc>
      </w:tr>
      <w:tr w:rsidR="00643369" w:rsidRPr="007E2A06" w14:paraId="11CDFEB7" w14:textId="77777777" w:rsidTr="00643369">
        <w:trPr>
          <w:cnfStyle w:val="000000100000" w:firstRow="0" w:lastRow="0" w:firstColumn="0" w:lastColumn="0" w:oddVBand="0" w:evenVBand="0" w:oddHBand="1" w:evenHBand="0" w:firstRowFirstColumn="0" w:firstRowLastColumn="0" w:lastRowFirstColumn="0" w:lastRowLastColumn="0"/>
          <w:trHeight w:val="17"/>
        </w:trPr>
        <w:tc>
          <w:tcPr>
            <w:cnfStyle w:val="000010000000" w:firstRow="0" w:lastRow="0" w:firstColumn="0" w:lastColumn="0" w:oddVBand="1" w:evenVBand="0" w:oddHBand="0" w:evenHBand="0" w:firstRowFirstColumn="0" w:firstRowLastColumn="0" w:lastRowFirstColumn="0" w:lastRowLastColumn="0"/>
            <w:tcW w:w="1440" w:type="dxa"/>
          </w:tcPr>
          <w:p w14:paraId="5FB36FE9" w14:textId="77777777" w:rsidR="000272BF" w:rsidRPr="007E0909" w:rsidRDefault="000272BF">
            <w:pPr>
              <w:autoSpaceDE w:val="0"/>
              <w:autoSpaceDN w:val="0"/>
              <w:adjustRightInd w:val="0"/>
              <w:jc w:val="left"/>
              <w:rPr>
                <w:rFonts w:ascii="Calibri" w:hAnsi="Calibri" w:cs="Calibri"/>
                <w:b/>
                <w:bCs/>
                <w:color w:val="000000"/>
                <w:kern w:val="0"/>
                <w:sz w:val="22"/>
                <w:szCs w:val="22"/>
              </w:rPr>
            </w:pPr>
            <w:r w:rsidRPr="007E0909">
              <w:rPr>
                <w:rFonts w:ascii="Calibri" w:hAnsi="Calibri" w:cs="Calibri"/>
                <w:b/>
                <w:bCs/>
                <w:color w:val="000000"/>
                <w:kern w:val="0"/>
                <w:sz w:val="22"/>
                <w:szCs w:val="22"/>
              </w:rPr>
              <w:t>9 de Marzo</w:t>
            </w:r>
          </w:p>
        </w:tc>
        <w:tc>
          <w:tcPr>
            <w:tcW w:w="2022" w:type="dxa"/>
          </w:tcPr>
          <w:p w14:paraId="01D919F6" w14:textId="77777777" w:rsidR="000272BF" w:rsidRPr="007E0909" w:rsidRDefault="000272BF">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Día Internacional de la Mujer Marítima</w:t>
            </w:r>
          </w:p>
        </w:tc>
        <w:tc>
          <w:tcPr>
            <w:cnfStyle w:val="000010000000" w:firstRow="0" w:lastRow="0" w:firstColumn="0" w:lastColumn="0" w:oddVBand="1" w:evenVBand="0" w:oddHBand="0" w:evenHBand="0" w:firstRowFirstColumn="0" w:firstRowLastColumn="0" w:lastRowFirstColumn="0" w:lastRowLastColumn="0"/>
            <w:tcW w:w="3525" w:type="dxa"/>
          </w:tcPr>
          <w:p w14:paraId="00C59D75" w14:textId="77777777" w:rsidR="000272BF" w:rsidRPr="007E0909" w:rsidRDefault="000272BF">
            <w:pPr>
              <w:autoSpaceDE w:val="0"/>
              <w:autoSpaceDN w:val="0"/>
              <w:adjustRightInd w:val="0"/>
              <w:jc w:val="left"/>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Celebra y destaca a las mujeres en la industria marítima.</w:t>
            </w:r>
          </w:p>
        </w:tc>
        <w:tc>
          <w:tcPr>
            <w:tcW w:w="4192" w:type="dxa"/>
          </w:tcPr>
          <w:p w14:paraId="38362FA1" w14:textId="77777777" w:rsidR="000272BF" w:rsidRPr="007E0909" w:rsidRDefault="000272BF">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Publicar entrevistas a mujeres marinas, artículos sobre el impacto de las mujeres en el sector y promociones para inscripciones de mujeres en cursos marítimos.</w:t>
            </w:r>
          </w:p>
        </w:tc>
      </w:tr>
      <w:tr w:rsidR="00643369" w:rsidRPr="007E2A06" w14:paraId="0C3B80BD" w14:textId="77777777" w:rsidTr="00643369">
        <w:trPr>
          <w:trHeight w:val="17"/>
        </w:trPr>
        <w:tc>
          <w:tcPr>
            <w:cnfStyle w:val="000010000000" w:firstRow="0" w:lastRow="0" w:firstColumn="0" w:lastColumn="0" w:oddVBand="1" w:evenVBand="0" w:oddHBand="0" w:evenHBand="0" w:firstRowFirstColumn="0" w:firstRowLastColumn="0" w:lastRowFirstColumn="0" w:lastRowLastColumn="0"/>
            <w:tcW w:w="1440" w:type="dxa"/>
          </w:tcPr>
          <w:p w14:paraId="26B160F0" w14:textId="77777777" w:rsidR="000272BF" w:rsidRPr="007E0909" w:rsidRDefault="000272BF">
            <w:pPr>
              <w:autoSpaceDE w:val="0"/>
              <w:autoSpaceDN w:val="0"/>
              <w:adjustRightInd w:val="0"/>
              <w:jc w:val="left"/>
              <w:rPr>
                <w:rFonts w:ascii="Calibri" w:hAnsi="Calibri" w:cs="Calibri"/>
                <w:b/>
                <w:bCs/>
                <w:color w:val="000000"/>
                <w:kern w:val="0"/>
                <w:sz w:val="22"/>
                <w:szCs w:val="22"/>
              </w:rPr>
            </w:pPr>
            <w:r w:rsidRPr="007E0909">
              <w:rPr>
                <w:rFonts w:ascii="Calibri" w:hAnsi="Calibri" w:cs="Calibri"/>
                <w:b/>
                <w:bCs/>
                <w:color w:val="000000"/>
                <w:kern w:val="0"/>
                <w:sz w:val="22"/>
                <w:szCs w:val="22"/>
              </w:rPr>
              <w:t>4 de Diciembre</w:t>
            </w:r>
          </w:p>
        </w:tc>
        <w:tc>
          <w:tcPr>
            <w:tcW w:w="2022" w:type="dxa"/>
          </w:tcPr>
          <w:p w14:paraId="7DE0A256"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rPr>
            </w:pPr>
            <w:r w:rsidRPr="007E0909">
              <w:rPr>
                <w:rFonts w:ascii="Calibri" w:hAnsi="Calibri" w:cs="Calibri"/>
                <w:color w:val="000000"/>
                <w:kern w:val="0"/>
                <w:sz w:val="22"/>
                <w:szCs w:val="22"/>
              </w:rPr>
              <w:t>Día del Operador Marítimo</w:t>
            </w:r>
          </w:p>
        </w:tc>
        <w:tc>
          <w:tcPr>
            <w:cnfStyle w:val="000010000000" w:firstRow="0" w:lastRow="0" w:firstColumn="0" w:lastColumn="0" w:oddVBand="1" w:evenVBand="0" w:oddHBand="0" w:evenHBand="0" w:firstRowFirstColumn="0" w:firstRowLastColumn="0" w:lastRowFirstColumn="0" w:lastRowLastColumn="0"/>
            <w:tcW w:w="3525" w:type="dxa"/>
          </w:tcPr>
          <w:p w14:paraId="2DC0C490" w14:textId="77777777" w:rsidR="000272BF" w:rsidRPr="007E0909" w:rsidRDefault="000272BF">
            <w:pPr>
              <w:autoSpaceDE w:val="0"/>
              <w:autoSpaceDN w:val="0"/>
              <w:adjustRightInd w:val="0"/>
              <w:jc w:val="left"/>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Reconoce a los operadores que gestionan embarcaciones y rutas marítimas.</w:t>
            </w:r>
          </w:p>
        </w:tc>
        <w:tc>
          <w:tcPr>
            <w:tcW w:w="4192" w:type="dxa"/>
          </w:tcPr>
          <w:p w14:paraId="5741A3F3" w14:textId="77777777" w:rsidR="000272BF" w:rsidRPr="007E0909" w:rsidRDefault="000272B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kern w:val="0"/>
                <w:sz w:val="22"/>
                <w:szCs w:val="22"/>
                <w:lang w:val="es-PA"/>
              </w:rPr>
            </w:pPr>
            <w:r w:rsidRPr="007E0909">
              <w:rPr>
                <w:rFonts w:ascii="Calibri" w:hAnsi="Calibri" w:cs="Calibri"/>
                <w:color w:val="000000"/>
                <w:kern w:val="0"/>
                <w:sz w:val="22"/>
                <w:szCs w:val="22"/>
                <w:lang w:val="es-PA"/>
              </w:rPr>
              <w:t>Publicar sobre el trabajo detrás de los operadores, cursos específicos para operadores y entrevistas con profesionales del área.</w:t>
            </w:r>
          </w:p>
        </w:tc>
      </w:tr>
    </w:tbl>
    <w:p w14:paraId="784B76AB" w14:textId="77777777" w:rsidR="000272BF" w:rsidRPr="007E0909" w:rsidRDefault="000272BF" w:rsidP="000272BF">
      <w:pPr>
        <w:rPr>
          <w:sz w:val="22"/>
          <w:szCs w:val="18"/>
          <w:lang w:val="es-PA"/>
        </w:rPr>
      </w:pPr>
    </w:p>
    <w:p w14:paraId="7C3748CB" w14:textId="1DC0BEA7" w:rsidR="009D4801" w:rsidRPr="007E0909" w:rsidRDefault="00846907" w:rsidP="1AB5DC9F">
      <w:pPr>
        <w:numPr>
          <w:ilvl w:val="0"/>
          <w:numId w:val="11"/>
        </w:numPr>
        <w:rPr>
          <w:sz w:val="22"/>
          <w:szCs w:val="22"/>
          <w:lang w:val="es-PA"/>
        </w:rPr>
      </w:pPr>
      <w:r w:rsidRPr="1AB5DC9F">
        <w:rPr>
          <w:b/>
          <w:sz w:val="22"/>
          <w:szCs w:val="22"/>
          <w:lang w:val="es-PA"/>
        </w:rPr>
        <w:t>Interacción en Grupos de Búsqueda de Empleo en Facebook/Instagram</w:t>
      </w:r>
      <w:r w:rsidR="00643369" w:rsidRPr="1AB5DC9F">
        <w:rPr>
          <w:b/>
          <w:sz w:val="22"/>
          <w:szCs w:val="22"/>
          <w:lang w:val="es-PA"/>
        </w:rPr>
        <w:t xml:space="preserve">: </w:t>
      </w:r>
      <w:r w:rsidR="00643369" w:rsidRPr="1AB5DC9F">
        <w:rPr>
          <w:sz w:val="22"/>
          <w:szCs w:val="22"/>
          <w:lang w:val="es-PA"/>
        </w:rPr>
        <w:t>Como objetivo principal se tiene la participación activa en grupos de búsqueda de empleo relevantes en Facebook e Instagram para atraer candidatos que cumplan con los requisitos de LISC</w:t>
      </w:r>
      <w:r w:rsidR="009D4801" w:rsidRPr="1AB5DC9F">
        <w:rPr>
          <w:sz w:val="22"/>
          <w:szCs w:val="22"/>
          <w:lang w:val="es-PA"/>
        </w:rPr>
        <w:t>.</w:t>
      </w:r>
    </w:p>
    <w:p w14:paraId="651F7403" w14:textId="100AC413" w:rsidR="00846907" w:rsidRPr="007E0909" w:rsidRDefault="00846907" w:rsidP="00846907">
      <w:pPr>
        <w:numPr>
          <w:ilvl w:val="1"/>
          <w:numId w:val="11"/>
        </w:numPr>
        <w:rPr>
          <w:sz w:val="22"/>
          <w:szCs w:val="18"/>
          <w:lang w:val="es-PA"/>
        </w:rPr>
      </w:pPr>
      <w:r w:rsidRPr="007E0909">
        <w:rPr>
          <w:b/>
          <w:bCs/>
          <w:sz w:val="22"/>
          <w:szCs w:val="18"/>
          <w:lang w:val="es-PA"/>
        </w:rPr>
        <w:t>Identificación de Grupos Relevantes</w:t>
      </w:r>
      <w:r w:rsidR="009D4801" w:rsidRPr="007E0909">
        <w:rPr>
          <w:b/>
          <w:bCs/>
          <w:sz w:val="22"/>
          <w:szCs w:val="18"/>
          <w:lang w:val="es-PA"/>
        </w:rPr>
        <w:t>:</w:t>
      </w:r>
    </w:p>
    <w:p w14:paraId="21C4EB20" w14:textId="6FF07BAB" w:rsidR="009D4801" w:rsidRPr="009D4801" w:rsidRDefault="009D4801" w:rsidP="009D4801">
      <w:pPr>
        <w:numPr>
          <w:ilvl w:val="2"/>
          <w:numId w:val="11"/>
        </w:numPr>
        <w:rPr>
          <w:sz w:val="22"/>
          <w:szCs w:val="18"/>
          <w:lang w:val="es-PA"/>
        </w:rPr>
      </w:pPr>
      <w:r w:rsidRPr="009D4801">
        <w:rPr>
          <w:b/>
          <w:bCs/>
          <w:sz w:val="22"/>
          <w:szCs w:val="18"/>
          <w:lang w:val="es-PA"/>
        </w:rPr>
        <w:t>Búsqueda de Grupos</w:t>
      </w:r>
      <w:r w:rsidRPr="009D4801">
        <w:rPr>
          <w:sz w:val="22"/>
          <w:szCs w:val="18"/>
          <w:lang w:val="es-PA"/>
        </w:rPr>
        <w:t xml:space="preserve">: Buscar grupos enfocados en empleo en la industria marítima, logística, y educación técnica. </w:t>
      </w:r>
    </w:p>
    <w:p w14:paraId="1A7CDD21" w14:textId="6724F909" w:rsidR="009D4801" w:rsidRPr="009D4801" w:rsidRDefault="009D4801" w:rsidP="009D4801">
      <w:pPr>
        <w:numPr>
          <w:ilvl w:val="2"/>
          <w:numId w:val="11"/>
        </w:numPr>
        <w:rPr>
          <w:sz w:val="22"/>
          <w:szCs w:val="18"/>
          <w:lang w:val="es-PA"/>
        </w:rPr>
      </w:pPr>
      <w:r w:rsidRPr="009D4801">
        <w:rPr>
          <w:b/>
          <w:bCs/>
          <w:sz w:val="22"/>
          <w:szCs w:val="18"/>
          <w:lang w:val="es-PA"/>
        </w:rPr>
        <w:t>Filtros de Selección</w:t>
      </w:r>
      <w:r w:rsidRPr="009D4801">
        <w:rPr>
          <w:sz w:val="22"/>
          <w:szCs w:val="18"/>
          <w:lang w:val="es-PA"/>
        </w:rPr>
        <w:t>: Unirse a grupos que tengan un enfoque claro en oportunidades laborales internacionales y requisitos que se alineen con lo que busca LISC, como el nivel de inglés intermedio a alto</w:t>
      </w:r>
      <w:r w:rsidRPr="007E0909">
        <w:rPr>
          <w:sz w:val="22"/>
          <w:szCs w:val="18"/>
          <w:lang w:val="es-PA"/>
        </w:rPr>
        <w:t>.</w:t>
      </w:r>
    </w:p>
    <w:p w14:paraId="02B2859D" w14:textId="75194CAE" w:rsidR="00846907" w:rsidRPr="007E0909" w:rsidRDefault="00846907" w:rsidP="00846907">
      <w:pPr>
        <w:numPr>
          <w:ilvl w:val="1"/>
          <w:numId w:val="11"/>
        </w:numPr>
        <w:rPr>
          <w:sz w:val="22"/>
          <w:szCs w:val="18"/>
          <w:lang w:val="es-PA"/>
        </w:rPr>
      </w:pPr>
      <w:r w:rsidRPr="007E0909">
        <w:rPr>
          <w:b/>
          <w:bCs/>
          <w:sz w:val="22"/>
          <w:szCs w:val="18"/>
          <w:lang w:val="es-PA"/>
        </w:rPr>
        <w:t>Manejo de Normas para Publicar en Grupos</w:t>
      </w:r>
      <w:r w:rsidR="009D4801" w:rsidRPr="007E0909">
        <w:rPr>
          <w:b/>
          <w:bCs/>
          <w:sz w:val="22"/>
          <w:szCs w:val="18"/>
          <w:lang w:val="es-PA"/>
        </w:rPr>
        <w:t xml:space="preserve">: </w:t>
      </w:r>
    </w:p>
    <w:p w14:paraId="7A6EA138" w14:textId="17994DBD" w:rsidR="009D4801" w:rsidRPr="009D4801" w:rsidRDefault="009D4801" w:rsidP="009D4801">
      <w:pPr>
        <w:numPr>
          <w:ilvl w:val="2"/>
          <w:numId w:val="11"/>
        </w:numPr>
        <w:rPr>
          <w:sz w:val="22"/>
          <w:szCs w:val="18"/>
          <w:lang w:val="es-PA"/>
        </w:rPr>
      </w:pPr>
      <w:r w:rsidRPr="009D4801">
        <w:rPr>
          <w:b/>
          <w:bCs/>
          <w:sz w:val="22"/>
          <w:szCs w:val="18"/>
          <w:lang w:val="es-PA"/>
        </w:rPr>
        <w:t>Leer las Normas del Grupo</w:t>
      </w:r>
      <w:r w:rsidRPr="009D4801">
        <w:rPr>
          <w:sz w:val="22"/>
          <w:szCs w:val="18"/>
          <w:lang w:val="es-PA"/>
        </w:rPr>
        <w:t>: Antes de publicar, es importante familiarizarse con las reglas y políticas del grupo para evitar que las publicaciones sean eliminadas o marcadas como spam.</w:t>
      </w:r>
    </w:p>
    <w:p w14:paraId="012BE7C5" w14:textId="5C5A5954" w:rsidR="009D4801" w:rsidRPr="009D4801" w:rsidRDefault="009D4801" w:rsidP="009D4801">
      <w:pPr>
        <w:numPr>
          <w:ilvl w:val="2"/>
          <w:numId w:val="11"/>
        </w:numPr>
        <w:rPr>
          <w:sz w:val="22"/>
          <w:szCs w:val="18"/>
          <w:lang w:val="es-PA"/>
        </w:rPr>
      </w:pPr>
      <w:r w:rsidRPr="009D4801">
        <w:rPr>
          <w:b/>
          <w:bCs/>
          <w:sz w:val="22"/>
          <w:szCs w:val="18"/>
          <w:lang w:val="es-PA"/>
        </w:rPr>
        <w:t>Contenido Permisible</w:t>
      </w:r>
      <w:r w:rsidRPr="009D4801">
        <w:rPr>
          <w:sz w:val="22"/>
          <w:szCs w:val="18"/>
          <w:lang w:val="es-PA"/>
        </w:rPr>
        <w:t>: Adaptar las publicaciones para ajustarse a las reglas de cada grupo, asegurándose de que la oferta de empleo o la promoción de oportunidades educativas cumpla con las normativas del grupo.</w:t>
      </w:r>
    </w:p>
    <w:p w14:paraId="17726353" w14:textId="3D945901" w:rsidR="009D4801" w:rsidRPr="007E0909" w:rsidRDefault="009D4801" w:rsidP="009D4801">
      <w:pPr>
        <w:numPr>
          <w:ilvl w:val="2"/>
          <w:numId w:val="11"/>
        </w:numPr>
        <w:rPr>
          <w:sz w:val="22"/>
          <w:szCs w:val="18"/>
          <w:lang w:val="es-PA"/>
        </w:rPr>
      </w:pPr>
      <w:r w:rsidRPr="007E0909">
        <w:rPr>
          <w:b/>
          <w:bCs/>
          <w:sz w:val="22"/>
          <w:szCs w:val="18"/>
          <w:lang w:val="es-PA"/>
        </w:rPr>
        <w:t>Frecuencia de Publicación</w:t>
      </w:r>
      <w:r w:rsidRPr="007E0909">
        <w:rPr>
          <w:sz w:val="22"/>
          <w:szCs w:val="18"/>
          <w:lang w:val="es-PA"/>
        </w:rPr>
        <w:t>: Algunas comunidades pueden tener restricciones en cuanto a la cantidad de veces que se puede publicar. Planificar un cronograma adecuado para maximizar la visibilidad sin infringir las reglas.</w:t>
      </w:r>
    </w:p>
    <w:p w14:paraId="15BC8871" w14:textId="3B15C0CC" w:rsidR="00846907" w:rsidRPr="007E0909" w:rsidRDefault="00846907" w:rsidP="00846907">
      <w:pPr>
        <w:numPr>
          <w:ilvl w:val="1"/>
          <w:numId w:val="11"/>
        </w:numPr>
        <w:rPr>
          <w:sz w:val="22"/>
          <w:szCs w:val="18"/>
          <w:lang w:val="es-PA"/>
        </w:rPr>
      </w:pPr>
      <w:r w:rsidRPr="007E0909">
        <w:rPr>
          <w:b/>
          <w:bCs/>
          <w:sz w:val="22"/>
          <w:szCs w:val="18"/>
          <w:lang w:val="es-PA"/>
        </w:rPr>
        <w:t>Cómo Responder a Comentarios y Consultas</w:t>
      </w:r>
      <w:r w:rsidR="003D0322" w:rsidRPr="007E0909">
        <w:rPr>
          <w:b/>
          <w:bCs/>
          <w:sz w:val="22"/>
          <w:szCs w:val="18"/>
          <w:lang w:val="es-PA"/>
        </w:rPr>
        <w:t xml:space="preserve">: </w:t>
      </w:r>
      <w:r w:rsidR="003D0322" w:rsidRPr="007E0909">
        <w:rPr>
          <w:sz w:val="22"/>
          <w:szCs w:val="18"/>
          <w:lang w:val="es-PA"/>
        </w:rPr>
        <w:t xml:space="preserve">Nuestra respuesta frente a comentarios debe tener lo siguiente: </w:t>
      </w:r>
    </w:p>
    <w:p w14:paraId="219EBB3B" w14:textId="72E6CB6F" w:rsidR="009D4801" w:rsidRPr="009D4801" w:rsidRDefault="009D4801" w:rsidP="009D4801">
      <w:pPr>
        <w:numPr>
          <w:ilvl w:val="2"/>
          <w:numId w:val="11"/>
        </w:numPr>
        <w:rPr>
          <w:sz w:val="22"/>
          <w:szCs w:val="18"/>
          <w:lang w:val="es-PA"/>
        </w:rPr>
      </w:pPr>
      <w:r w:rsidRPr="009D4801">
        <w:rPr>
          <w:b/>
          <w:bCs/>
          <w:sz w:val="22"/>
          <w:szCs w:val="18"/>
          <w:lang w:val="es-PA"/>
        </w:rPr>
        <w:t>Responder con Claridad</w:t>
      </w:r>
      <w:r w:rsidRPr="009D4801">
        <w:rPr>
          <w:sz w:val="22"/>
          <w:szCs w:val="18"/>
          <w:lang w:val="es-PA"/>
        </w:rPr>
        <w:t>: Mantener respuestas claras y concisas para cada consulta sobre oportunidades laborales o programas educativos. Asegurarse de que el tono sea profesional pero cercano, generando confianza en los posibles candidatos.</w:t>
      </w:r>
    </w:p>
    <w:p w14:paraId="61817988" w14:textId="1B174834" w:rsidR="009D4801" w:rsidRPr="009D4801" w:rsidRDefault="009D4801" w:rsidP="009D4801">
      <w:pPr>
        <w:numPr>
          <w:ilvl w:val="2"/>
          <w:numId w:val="11"/>
        </w:numPr>
        <w:rPr>
          <w:sz w:val="22"/>
          <w:szCs w:val="18"/>
          <w:lang w:val="es-PA"/>
        </w:rPr>
      </w:pPr>
      <w:r w:rsidRPr="009D4801">
        <w:rPr>
          <w:b/>
          <w:bCs/>
          <w:sz w:val="22"/>
          <w:szCs w:val="18"/>
          <w:lang w:val="es-PA"/>
        </w:rPr>
        <w:t>Enfoque Personalizado</w:t>
      </w:r>
      <w:r w:rsidRPr="009D4801">
        <w:rPr>
          <w:sz w:val="22"/>
          <w:szCs w:val="18"/>
          <w:lang w:val="es-PA"/>
        </w:rPr>
        <w:t>: Al responder a preguntas específicas sobre los requisitos, intentar personalizar las respuestas según el perfil del candidato que está preguntando. Por ejemplo, si la persona tiene experiencia en logística o manejo de embarcaciones, destacar cómo se alinea con lo que busca LISC.</w:t>
      </w:r>
    </w:p>
    <w:p w14:paraId="3F2051F7" w14:textId="6739B580" w:rsidR="009D4801" w:rsidRPr="009D4801" w:rsidRDefault="009D4801" w:rsidP="009D4801">
      <w:pPr>
        <w:numPr>
          <w:ilvl w:val="2"/>
          <w:numId w:val="11"/>
        </w:numPr>
        <w:rPr>
          <w:sz w:val="22"/>
          <w:szCs w:val="18"/>
          <w:lang w:val="es-PA"/>
        </w:rPr>
      </w:pPr>
      <w:r w:rsidRPr="009D4801">
        <w:rPr>
          <w:b/>
          <w:bCs/>
          <w:sz w:val="22"/>
          <w:szCs w:val="18"/>
          <w:lang w:val="es-PA"/>
        </w:rPr>
        <w:t>Llamado a la Acción</w:t>
      </w:r>
      <w:r w:rsidRPr="009D4801">
        <w:rPr>
          <w:sz w:val="22"/>
          <w:szCs w:val="18"/>
          <w:lang w:val="es-PA"/>
        </w:rPr>
        <w:t>: Incluir siempre un llamado a la acción, ya sea para que la persona visite el sitio web de la empresa, complete un formulario de contacto o se comunique directamente para más información.</w:t>
      </w:r>
    </w:p>
    <w:p w14:paraId="20B217F2" w14:textId="4D2C8446" w:rsidR="009D4801" w:rsidRPr="007E0909" w:rsidRDefault="009D4801" w:rsidP="009D4801">
      <w:pPr>
        <w:numPr>
          <w:ilvl w:val="2"/>
          <w:numId w:val="11"/>
        </w:numPr>
        <w:rPr>
          <w:sz w:val="22"/>
          <w:szCs w:val="22"/>
          <w:lang w:val="es-PA"/>
        </w:rPr>
      </w:pPr>
      <w:r w:rsidRPr="2AE935FC">
        <w:rPr>
          <w:b/>
          <w:bCs/>
          <w:sz w:val="22"/>
          <w:szCs w:val="22"/>
          <w:lang w:val="es-PA"/>
        </w:rPr>
        <w:t>Manejo de Preguntas Repetitivas</w:t>
      </w:r>
      <w:r w:rsidRPr="2AE935FC">
        <w:rPr>
          <w:sz w:val="22"/>
          <w:szCs w:val="22"/>
          <w:lang w:val="es-PA"/>
        </w:rPr>
        <w:t>: Crear respuestas tipo para consultas comunes (requisitos, proceso de postulación, beneficios de los programas) para responder rápidamente, pero asegurarse de mantener la interacción humana.</w:t>
      </w:r>
    </w:p>
    <w:p w14:paraId="5F8C2A02" w14:textId="77777777" w:rsidR="00B60F78" w:rsidRPr="00B60F78" w:rsidRDefault="73903439" w:rsidP="4212282B">
      <w:pPr>
        <w:numPr>
          <w:ilvl w:val="2"/>
          <w:numId w:val="11"/>
        </w:numPr>
        <w:rPr>
          <w:sz w:val="22"/>
          <w:szCs w:val="22"/>
          <w:lang w:val="es-PA"/>
        </w:rPr>
      </w:pPr>
      <w:r w:rsidRPr="4212282B">
        <w:rPr>
          <w:b/>
          <w:bCs/>
          <w:sz w:val="22"/>
          <w:szCs w:val="22"/>
          <w:lang w:val="es-PA"/>
        </w:rPr>
        <w:t xml:space="preserve">Implementar chatbot: </w:t>
      </w:r>
      <w:r w:rsidRPr="4212282B">
        <w:rPr>
          <w:sz w:val="22"/>
          <w:szCs w:val="22"/>
          <w:lang w:val="es-PA"/>
        </w:rPr>
        <w:t xml:space="preserve">El uso de chatbot permite tener al usuario constantemente activo sin perder su </w:t>
      </w:r>
      <w:r w:rsidR="733D8DD6" w:rsidRPr="4212282B">
        <w:rPr>
          <w:sz w:val="22"/>
          <w:szCs w:val="22"/>
          <w:lang w:val="es-PA"/>
        </w:rPr>
        <w:t>interés</w:t>
      </w:r>
      <w:r w:rsidRPr="4212282B">
        <w:rPr>
          <w:sz w:val="22"/>
          <w:szCs w:val="22"/>
          <w:lang w:val="es-PA"/>
        </w:rPr>
        <w:t xml:space="preserve"> sin la necesidad de una interacción </w:t>
      </w:r>
      <w:r w:rsidR="53962E08" w:rsidRPr="4212282B">
        <w:rPr>
          <w:sz w:val="22"/>
          <w:szCs w:val="22"/>
          <w:lang w:val="es-PA"/>
        </w:rPr>
        <w:t xml:space="preserve">humano al comienzo, ya que el chatbot tiene la oportunidad de hacer un muestreo de cosas </w:t>
      </w:r>
      <w:r w:rsidR="5D4E1BF1" w:rsidRPr="4212282B">
        <w:rPr>
          <w:sz w:val="22"/>
          <w:szCs w:val="22"/>
          <w:lang w:val="es-PA"/>
        </w:rPr>
        <w:t>básic</w:t>
      </w:r>
      <w:r w:rsidR="09D83252" w:rsidRPr="4212282B">
        <w:rPr>
          <w:sz w:val="22"/>
          <w:szCs w:val="22"/>
          <w:lang w:val="es-PA"/>
        </w:rPr>
        <w:t>as</w:t>
      </w:r>
    </w:p>
    <w:p w14:paraId="439F8009" w14:textId="512DA7D3" w:rsidR="009F29B3" w:rsidRPr="00173DD2" w:rsidRDefault="41F09D10" w:rsidP="4212282B">
      <w:pPr>
        <w:numPr>
          <w:ilvl w:val="2"/>
          <w:numId w:val="11"/>
        </w:numPr>
        <w:rPr>
          <w:sz w:val="22"/>
          <w:szCs w:val="22"/>
          <w:lang w:val="es-PA"/>
        </w:rPr>
      </w:pPr>
      <w:r w:rsidRPr="4212282B">
        <w:rPr>
          <w:b/>
          <w:bCs/>
          <w:sz w:val="22"/>
          <w:szCs w:val="22"/>
          <w:lang w:val="es-PA"/>
        </w:rPr>
        <w:t>Automatización Inteligente:</w:t>
      </w:r>
    </w:p>
    <w:p w14:paraId="58FF9F07" w14:textId="77777777" w:rsidR="009F29B3" w:rsidRPr="009F29B3" w:rsidRDefault="009F29B3" w:rsidP="009F29B3">
      <w:pPr>
        <w:jc w:val="left"/>
        <w:rPr>
          <w:b/>
          <w:bCs/>
          <w:sz w:val="22"/>
          <w:szCs w:val="22"/>
          <w:lang w:val="es-PA"/>
        </w:rPr>
      </w:pPr>
    </w:p>
    <w:p w14:paraId="6184AD80" w14:textId="7CA0518C" w:rsidR="009F29B3" w:rsidRPr="00BE01D3" w:rsidRDefault="41F09D10" w:rsidP="00BE01D3">
      <w:pPr>
        <w:pStyle w:val="Prrafodelista"/>
        <w:numPr>
          <w:ilvl w:val="0"/>
          <w:numId w:val="52"/>
        </w:numPr>
        <w:jc w:val="left"/>
        <w:rPr>
          <w:b/>
          <w:bCs/>
          <w:sz w:val="22"/>
          <w:szCs w:val="22"/>
          <w:lang w:val="es-PA"/>
        </w:rPr>
      </w:pPr>
      <w:r w:rsidRPr="4212282B">
        <w:rPr>
          <w:b/>
          <w:bCs/>
          <w:sz w:val="22"/>
          <w:szCs w:val="22"/>
          <w:lang w:val="es-PA"/>
        </w:rPr>
        <w:t xml:space="preserve">Diseñar un flujo de chatbot que pueda identificar de manera eficaz el perfil del usuario a partir de sus preguntas, y así dirigirlo a la información más relevante o incluso transferirlo a un reclutador humano si es necesario. El chatbot puede plantear preguntas como "¿Estás interesado en </w:t>
      </w:r>
      <w:r w:rsidR="00D323F2">
        <w:rPr>
          <w:b/>
          <w:bCs/>
          <w:sz w:val="22"/>
          <w:szCs w:val="22"/>
          <w:lang w:val="es-PA"/>
        </w:rPr>
        <w:t xml:space="preserve">aplicar a un puesto en el </w:t>
      </w:r>
      <w:r w:rsidRPr="4212282B">
        <w:rPr>
          <w:b/>
          <w:bCs/>
          <w:sz w:val="22"/>
          <w:szCs w:val="22"/>
          <w:lang w:val="es-PA"/>
        </w:rPr>
        <w:t xml:space="preserve"> mar?" para segmentar mejor a los candidatos.</w:t>
      </w:r>
    </w:p>
    <w:p w14:paraId="5349A4CE" w14:textId="77777777" w:rsidR="009F29B3" w:rsidRPr="00BE01D3" w:rsidRDefault="41F09D10" w:rsidP="00B60F78">
      <w:pPr>
        <w:pStyle w:val="Prrafodelista"/>
        <w:numPr>
          <w:ilvl w:val="0"/>
          <w:numId w:val="52"/>
        </w:numPr>
        <w:jc w:val="left"/>
        <w:rPr>
          <w:b/>
          <w:bCs/>
          <w:sz w:val="22"/>
          <w:szCs w:val="22"/>
          <w:lang w:val="es-PA"/>
        </w:rPr>
      </w:pPr>
      <w:r w:rsidRPr="4212282B">
        <w:rPr>
          <w:b/>
          <w:bCs/>
          <w:sz w:val="22"/>
          <w:szCs w:val="22"/>
          <w:lang w:val="es-PA"/>
        </w:rPr>
        <w:t>Respuesta Proactiva:</w:t>
      </w:r>
    </w:p>
    <w:p w14:paraId="4B4455AA" w14:textId="77777777" w:rsidR="009F29B3" w:rsidRPr="009F29B3" w:rsidRDefault="009F29B3" w:rsidP="009F29B3">
      <w:pPr>
        <w:jc w:val="left"/>
        <w:rPr>
          <w:b/>
          <w:bCs/>
          <w:sz w:val="22"/>
          <w:szCs w:val="22"/>
          <w:lang w:val="es-PA"/>
        </w:rPr>
      </w:pPr>
    </w:p>
    <w:p w14:paraId="17974B01" w14:textId="77777777" w:rsidR="009F29B3" w:rsidRPr="00BE01D3" w:rsidRDefault="41F09D10" w:rsidP="00BE01D3">
      <w:pPr>
        <w:pStyle w:val="Prrafodelista"/>
        <w:numPr>
          <w:ilvl w:val="0"/>
          <w:numId w:val="52"/>
        </w:numPr>
        <w:jc w:val="left"/>
        <w:rPr>
          <w:b/>
          <w:bCs/>
          <w:sz w:val="22"/>
          <w:szCs w:val="22"/>
          <w:lang w:val="es-PA"/>
        </w:rPr>
      </w:pPr>
      <w:r w:rsidRPr="4212282B">
        <w:rPr>
          <w:b/>
          <w:bCs/>
          <w:sz w:val="22"/>
          <w:szCs w:val="22"/>
          <w:lang w:val="es-PA"/>
        </w:rPr>
        <w:t>Después de recibir una pregunta, si es posible, no solo responder lo que se pregunta, sino también sugerir información relacionada. Por ejemplo, si alguien consulta sobre los requisitos, el chatbot podría ofrecer información sobre cómo preparar una entrevista en el sector marítimo o compartir experiencias de empleados actuales.</w:t>
      </w:r>
    </w:p>
    <w:p w14:paraId="22251C96" w14:textId="77777777" w:rsidR="009F29B3" w:rsidRPr="00BE01D3" w:rsidRDefault="41F09D10" w:rsidP="00BE01D3">
      <w:pPr>
        <w:pStyle w:val="Prrafodelista"/>
        <w:numPr>
          <w:ilvl w:val="0"/>
          <w:numId w:val="52"/>
        </w:numPr>
        <w:jc w:val="left"/>
        <w:rPr>
          <w:b/>
          <w:bCs/>
          <w:sz w:val="22"/>
          <w:szCs w:val="22"/>
          <w:lang w:val="es-PA"/>
        </w:rPr>
      </w:pPr>
      <w:r w:rsidRPr="4212282B">
        <w:rPr>
          <w:b/>
          <w:bCs/>
          <w:sz w:val="22"/>
          <w:szCs w:val="22"/>
          <w:lang w:val="es-PA"/>
        </w:rPr>
        <w:t>Humanización del Chatbot:</w:t>
      </w:r>
    </w:p>
    <w:p w14:paraId="04C67B51" w14:textId="77777777" w:rsidR="009F29B3" w:rsidRPr="009F29B3" w:rsidRDefault="009F29B3" w:rsidP="009F29B3">
      <w:pPr>
        <w:jc w:val="left"/>
        <w:rPr>
          <w:b/>
          <w:bCs/>
          <w:sz w:val="22"/>
          <w:szCs w:val="22"/>
          <w:lang w:val="es-PA"/>
        </w:rPr>
      </w:pPr>
    </w:p>
    <w:p w14:paraId="4D757737" w14:textId="1F633E7E" w:rsidR="009F29B3" w:rsidRPr="00BE01D3" w:rsidRDefault="41F09D10" w:rsidP="00BE01D3">
      <w:pPr>
        <w:pStyle w:val="Prrafodelista"/>
        <w:numPr>
          <w:ilvl w:val="0"/>
          <w:numId w:val="52"/>
        </w:numPr>
        <w:jc w:val="left"/>
        <w:rPr>
          <w:b/>
          <w:bCs/>
          <w:sz w:val="22"/>
          <w:szCs w:val="22"/>
          <w:lang w:val="es-PA"/>
        </w:rPr>
      </w:pPr>
      <w:r w:rsidRPr="4212282B">
        <w:rPr>
          <w:b/>
          <w:bCs/>
          <w:sz w:val="22"/>
          <w:szCs w:val="22"/>
          <w:lang w:val="es-PA"/>
        </w:rPr>
        <w:t xml:space="preserve"> asegurar que el tono sea amigable y natural. Ponerle un nombre al chatbot (por ejemplo, "Marina, tu asistente LISC") para generar una interacción más humana y cercana.</w:t>
      </w:r>
    </w:p>
    <w:p w14:paraId="2E6B59F0" w14:textId="77777777" w:rsidR="009F29B3" w:rsidRPr="009F29B3" w:rsidRDefault="41F09D10" w:rsidP="4212282B">
      <w:pPr>
        <w:pStyle w:val="Prrafodelista"/>
        <w:numPr>
          <w:ilvl w:val="0"/>
          <w:numId w:val="52"/>
        </w:numPr>
        <w:jc w:val="left"/>
        <w:rPr>
          <w:b/>
          <w:bCs/>
          <w:sz w:val="22"/>
          <w:szCs w:val="22"/>
          <w:lang w:val="es-PA"/>
        </w:rPr>
      </w:pPr>
      <w:r w:rsidRPr="4212282B">
        <w:rPr>
          <w:b/>
          <w:bCs/>
          <w:sz w:val="22"/>
          <w:szCs w:val="22"/>
          <w:lang w:val="es-PA"/>
        </w:rPr>
        <w:t>Recopilación de Datos Útiles:</w:t>
      </w:r>
    </w:p>
    <w:p w14:paraId="676627AC" w14:textId="77777777" w:rsidR="009F29B3" w:rsidRPr="009F29B3" w:rsidRDefault="009F29B3" w:rsidP="009F29B3">
      <w:pPr>
        <w:jc w:val="left"/>
        <w:rPr>
          <w:b/>
          <w:bCs/>
          <w:sz w:val="22"/>
          <w:szCs w:val="22"/>
          <w:lang w:val="es-PA"/>
        </w:rPr>
      </w:pPr>
    </w:p>
    <w:p w14:paraId="550CE95E" w14:textId="77777777" w:rsidR="009F29B3" w:rsidRPr="009F29B3" w:rsidRDefault="41F09D10" w:rsidP="4212282B">
      <w:pPr>
        <w:pStyle w:val="Prrafodelista"/>
        <w:numPr>
          <w:ilvl w:val="0"/>
          <w:numId w:val="52"/>
        </w:numPr>
        <w:jc w:val="left"/>
        <w:rPr>
          <w:b/>
          <w:bCs/>
          <w:sz w:val="22"/>
          <w:szCs w:val="22"/>
          <w:lang w:val="es-PA"/>
        </w:rPr>
      </w:pPr>
      <w:r w:rsidRPr="4212282B">
        <w:rPr>
          <w:b/>
          <w:bCs/>
          <w:sz w:val="22"/>
          <w:szCs w:val="22"/>
          <w:lang w:val="es-PA"/>
        </w:rPr>
        <w:t>El chatbot puede aprovechar las consultas para recopilar información valiosa sobre los usuarios, como su nivel de experiencia, intereses específicos, y ubicación, de modo que los reclutadores humanos tengan una base de datos rica y detallada.</w:t>
      </w:r>
    </w:p>
    <w:p w14:paraId="736BCD2A" w14:textId="77777777" w:rsidR="009F29B3" w:rsidRPr="009F29B3" w:rsidRDefault="41F09D10" w:rsidP="4212282B">
      <w:pPr>
        <w:pStyle w:val="Prrafodelista"/>
        <w:numPr>
          <w:ilvl w:val="0"/>
          <w:numId w:val="52"/>
        </w:numPr>
        <w:jc w:val="left"/>
        <w:rPr>
          <w:b/>
          <w:bCs/>
          <w:sz w:val="22"/>
          <w:szCs w:val="22"/>
          <w:lang w:val="es-PA"/>
        </w:rPr>
      </w:pPr>
      <w:r w:rsidRPr="4212282B">
        <w:rPr>
          <w:b/>
          <w:bCs/>
          <w:sz w:val="22"/>
          <w:szCs w:val="22"/>
          <w:lang w:val="es-PA"/>
        </w:rPr>
        <w:t>Feedback Automático:</w:t>
      </w:r>
    </w:p>
    <w:p w14:paraId="09AAC61D" w14:textId="77777777" w:rsidR="009F29B3" w:rsidRPr="009F29B3" w:rsidRDefault="009F29B3" w:rsidP="009F29B3">
      <w:pPr>
        <w:jc w:val="left"/>
        <w:rPr>
          <w:b/>
          <w:bCs/>
          <w:sz w:val="22"/>
          <w:szCs w:val="22"/>
          <w:lang w:val="es-PA"/>
        </w:rPr>
      </w:pPr>
    </w:p>
    <w:p w14:paraId="777EF1C4" w14:textId="77777777" w:rsidR="009F29B3" w:rsidRPr="009F29B3" w:rsidRDefault="41F09D10" w:rsidP="4212282B">
      <w:pPr>
        <w:pStyle w:val="Prrafodelista"/>
        <w:numPr>
          <w:ilvl w:val="0"/>
          <w:numId w:val="52"/>
        </w:numPr>
        <w:jc w:val="left"/>
        <w:rPr>
          <w:b/>
          <w:bCs/>
          <w:sz w:val="22"/>
          <w:szCs w:val="22"/>
          <w:lang w:val="es-PA"/>
        </w:rPr>
      </w:pPr>
      <w:r w:rsidRPr="4212282B">
        <w:rPr>
          <w:b/>
          <w:bCs/>
          <w:sz w:val="22"/>
          <w:szCs w:val="22"/>
          <w:lang w:val="es-PA"/>
        </w:rPr>
        <w:t>Al final de cada interacción con el chatbot, pedir una calificación de la experiencia o una breve encuesta para mejorar la funcionalidad. Esto permitirá ajustar respuestas y detectar posibles fallos en el sistema automatizado.</w:t>
      </w:r>
    </w:p>
    <w:p w14:paraId="728E464B" w14:textId="0E71977E" w:rsidR="003D0322" w:rsidRPr="007E0909" w:rsidRDefault="003D0322" w:rsidP="003D0322">
      <w:pPr>
        <w:pStyle w:val="Prrafodelista"/>
        <w:rPr>
          <w:sz w:val="22"/>
          <w:szCs w:val="22"/>
          <w:lang w:val="es-PA"/>
        </w:rPr>
      </w:pPr>
      <w:r w:rsidRPr="007E0909">
        <w:rPr>
          <w:noProof/>
          <w:sz w:val="22"/>
          <w:szCs w:val="18"/>
          <w:lang w:val="es-PA"/>
        </w:rPr>
        <mc:AlternateContent>
          <mc:Choice Requires="wps">
            <w:drawing>
              <wp:anchor distT="45720" distB="45720" distL="114300" distR="114300" simplePos="0" relativeHeight="251658240" behindDoc="0" locked="0" layoutInCell="1" allowOverlap="1" wp14:anchorId="0A42F8C5" wp14:editId="0FA1FBB4">
                <wp:simplePos x="0" y="0"/>
                <wp:positionH relativeFrom="margin">
                  <wp:posOffset>401955</wp:posOffset>
                </wp:positionH>
                <wp:positionV relativeFrom="paragraph">
                  <wp:posOffset>357505</wp:posOffset>
                </wp:positionV>
                <wp:extent cx="6301105" cy="3437255"/>
                <wp:effectExtent l="0" t="0" r="23495"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105" cy="3437255"/>
                        </a:xfrm>
                        <a:prstGeom prst="rect">
                          <a:avLst/>
                        </a:prstGeom>
                        <a:solidFill>
                          <a:srgbClr val="FFFFFF"/>
                        </a:solidFill>
                        <a:ln w="9525">
                          <a:solidFill>
                            <a:srgbClr val="000000"/>
                          </a:solidFill>
                          <a:miter lim="800000"/>
                          <a:headEnd/>
                          <a:tailEnd/>
                        </a:ln>
                      </wps:spPr>
                      <wps:txbx>
                        <w:txbxContent>
                          <w:p w14:paraId="1EF631B1" w14:textId="77777777" w:rsidR="003D0322" w:rsidRDefault="003D0322">
                            <w:pPr>
                              <w:rPr>
                                <w:lang w:val="es-PA"/>
                              </w:rPr>
                            </w:pPr>
                            <w:r>
                              <w:rPr>
                                <w:lang w:val="es-PA"/>
                              </w:rPr>
                              <w:t xml:space="preserve">Español: </w:t>
                            </w:r>
                          </w:p>
                          <w:p w14:paraId="457FC667" w14:textId="69D156A7" w:rsidR="003D0322" w:rsidRPr="00BE75A8" w:rsidRDefault="003D0322">
                            <w:pPr>
                              <w:rPr>
                                <w:rFonts w:ascii="Segoe UI Emoji" w:hAnsi="Segoe UI Emoji" w:cs="Segoe UI Emoji"/>
                                <w:lang w:val="es-ES"/>
                                <w:rPrChange w:id="189" w:author="Logistics-isc" w:date="2024-09-17T13:10:00Z">
                                  <w:rPr>
                                    <w:rFonts w:ascii="Segoe UI Emoji" w:hAnsi="Segoe UI Emoji" w:cs="Segoe UI Emoji"/>
                                  </w:rPr>
                                </w:rPrChange>
                              </w:rPr>
                            </w:pPr>
                            <w:r w:rsidRPr="003D0322">
                              <w:rPr>
                                <w:lang w:val="es-PA"/>
                              </w:rPr>
                              <w:t xml:space="preserve">¡Hola! </w:t>
                            </w:r>
                            <w:r w:rsidRPr="003D0322">
                              <w:rPr>
                                <w:rFonts w:ascii="Segoe UI Emoji" w:hAnsi="Segoe UI Emoji" w:cs="Segoe UI Emoji"/>
                              </w:rPr>
                              <w:t>😊</w:t>
                            </w:r>
                            <w:r w:rsidRPr="003D0322">
                              <w:rPr>
                                <w:lang w:val="es-PA"/>
                              </w:rPr>
                              <w:t xml:space="preserve"> Gracias por tu interés. Para brindarte más detalles y poder ayudarte mejor, por favor envíanos un mensaje directo </w:t>
                            </w:r>
                            <w:r w:rsidRPr="003D0322">
                              <w:rPr>
                                <w:rFonts w:ascii="Segoe UI Emoji" w:hAnsi="Segoe UI Emoji" w:cs="Segoe UI Emoji"/>
                              </w:rPr>
                              <w:t>📩</w:t>
                            </w:r>
                            <w:r w:rsidRPr="003D0322">
                              <w:rPr>
                                <w:lang w:val="es-PA"/>
                              </w:rPr>
                              <w:t xml:space="preserve">. </w:t>
                            </w:r>
                            <w:r w:rsidRPr="00BE75A8">
                              <w:rPr>
                                <w:lang w:val="es-ES"/>
                                <w:rPrChange w:id="190" w:author="Logistics-isc" w:date="2024-09-17T13:10:00Z">
                                  <w:rPr/>
                                </w:rPrChange>
                              </w:rPr>
                              <w:t xml:space="preserve">¡Estaremos encantados de asistirte por ahí! </w:t>
                            </w:r>
                            <w:r w:rsidRPr="003D0322">
                              <w:rPr>
                                <w:rFonts w:ascii="Segoe UI Emoji" w:hAnsi="Segoe UI Emoji" w:cs="Segoe UI Emoji"/>
                              </w:rPr>
                              <w:t>👥</w:t>
                            </w:r>
                            <w:r w:rsidRPr="00BE75A8">
                              <w:rPr>
                                <w:rFonts w:ascii="Segoe UI Emoji" w:hAnsi="Segoe UI Emoji" w:cs="Segoe UI Emoji"/>
                                <w:lang w:val="es-ES"/>
                                <w:rPrChange w:id="191" w:author="Logistics-isc" w:date="2024-09-17T13:10:00Z">
                                  <w:rPr>
                                    <w:rFonts w:ascii="Segoe UI Emoji" w:hAnsi="Segoe UI Emoji" w:cs="Segoe UI Emoji"/>
                                  </w:rPr>
                                </w:rPrChange>
                              </w:rPr>
                              <w:t>✨</w:t>
                            </w:r>
                          </w:p>
                          <w:p w14:paraId="0B403C01" w14:textId="77777777" w:rsidR="003D0322" w:rsidRPr="00BE75A8" w:rsidRDefault="003D0322">
                            <w:pPr>
                              <w:rPr>
                                <w:rFonts w:ascii="Segoe UI Emoji" w:hAnsi="Segoe UI Emoji" w:cs="Segoe UI Emoji"/>
                                <w:lang w:val="es-ES"/>
                                <w:rPrChange w:id="192" w:author="Logistics-isc" w:date="2024-09-17T13:10:00Z">
                                  <w:rPr>
                                    <w:rFonts w:ascii="Segoe UI Emoji" w:hAnsi="Segoe UI Emoji" w:cs="Segoe UI Emoji"/>
                                  </w:rPr>
                                </w:rPrChange>
                              </w:rPr>
                            </w:pPr>
                          </w:p>
                          <w:p w14:paraId="5C0E232F" w14:textId="666A3D95" w:rsidR="003D0322" w:rsidRPr="00BE75A8" w:rsidRDefault="003D0322">
                            <w:pPr>
                              <w:rPr>
                                <w:rFonts w:cs="Times New Roman"/>
                                <w:lang w:val="es-ES"/>
                                <w:rPrChange w:id="193" w:author="Logistics-isc" w:date="2024-09-17T13:10:00Z">
                                  <w:rPr>
                                    <w:rFonts w:cs="Times New Roman"/>
                                  </w:rPr>
                                </w:rPrChange>
                              </w:rPr>
                            </w:pPr>
                            <w:r w:rsidRPr="00BE75A8">
                              <w:rPr>
                                <w:rFonts w:cs="Times New Roman"/>
                                <w:lang w:val="es-ES"/>
                                <w:rPrChange w:id="194" w:author="Logistics-isc" w:date="2024-09-17T13:10:00Z">
                                  <w:rPr>
                                    <w:rFonts w:cs="Times New Roman"/>
                                  </w:rPr>
                                </w:rPrChange>
                              </w:rPr>
                              <w:t xml:space="preserve">Inglés: </w:t>
                            </w:r>
                          </w:p>
                          <w:p w14:paraId="0E3675F2" w14:textId="61BB2060" w:rsidR="003D0322" w:rsidRDefault="003D0322">
                            <w:r w:rsidRPr="00BE75A8">
                              <w:rPr>
                                <w:lang w:val="es-ES"/>
                                <w:rPrChange w:id="195" w:author="Logistics-isc" w:date="2024-09-17T13:10:00Z">
                                  <w:rPr/>
                                </w:rPrChange>
                              </w:rPr>
                              <w:t xml:space="preserve">Hello! </w:t>
                            </w:r>
                            <w:r w:rsidRPr="003D0322">
                              <w:rPr>
                                <w:rFonts w:ascii="Segoe UI Emoji" w:hAnsi="Segoe UI Emoji" w:cs="Segoe UI Emoji"/>
                              </w:rPr>
                              <w:t>😊</w:t>
                            </w:r>
                            <w:r w:rsidRPr="00BE75A8">
                              <w:rPr>
                                <w:lang w:val="es-ES"/>
                                <w:rPrChange w:id="196" w:author="Logistics-isc" w:date="2024-09-17T13:10:00Z">
                                  <w:rPr/>
                                </w:rPrChange>
                              </w:rPr>
                              <w:t xml:space="preserve"> Thank you for your interest. </w:t>
                            </w:r>
                            <w:r w:rsidRPr="003D0322">
                              <w:t xml:space="preserve">To provide you with more details so we can better assist you, please send us a direct message </w:t>
                            </w:r>
                            <w:r w:rsidRPr="003D0322">
                              <w:rPr>
                                <w:rFonts w:ascii="Segoe UI Emoji" w:hAnsi="Segoe UI Emoji" w:cs="Segoe UI Emoji"/>
                              </w:rPr>
                              <w:t>📩</w:t>
                            </w:r>
                            <w:r w:rsidRPr="003D0322">
                              <w:t xml:space="preserve"> We'll be happy to assist you over there! </w:t>
                            </w:r>
                            <w:r w:rsidRPr="003D0322">
                              <w:rPr>
                                <w:rFonts w:ascii="Segoe UI Emoji" w:hAnsi="Segoe UI Emoji" w:cs="Segoe UI Emoj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2F8C5" id="_x0000_t202" coordsize="21600,21600" o:spt="202" path="m,l,21600r21600,l21600,xe">
                <v:stroke joinstyle="miter"/>
                <v:path gradientshapeok="t" o:connecttype="rect"/>
              </v:shapetype>
              <v:shape id="_x0000_s1026" type="#_x0000_t202" style="position:absolute;left:0;text-align:left;margin-left:31.65pt;margin-top:28.15pt;width:496.15pt;height:270.6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">
                <v:textbox>
                  <w:txbxContent>
                    <w:p w14:paraId="1EF631B1" w14:textId="77777777" w:rsidR="003D0322" w:rsidRDefault="003D0322">
                      <w:pPr>
                        <w:rPr>
                          <w:lang w:val="es-PA"/>
                        </w:rPr>
                      </w:pPr>
                      <w:r>
                        <w:rPr>
                          <w:lang w:val="es-PA"/>
                        </w:rPr>
                        <w:t xml:space="preserve">Español: </w:t>
                      </w:r>
                    </w:p>
                    <w:p w14:paraId="457FC667" w14:textId="69D156A7" w:rsidR="003D0322" w:rsidRPr="00BE75A8" w:rsidRDefault="003D0322">
                      <w:pPr>
                        <w:rPr>
                          <w:rFonts w:ascii="Segoe UI Emoji" w:hAnsi="Segoe UI Emoji" w:cs="Segoe UI Emoji"/>
                          <w:lang w:val="es-ES"/>
                          <w:rPrChange w:id="197" w:author="Logistics-isc" w:date="2024-09-17T13:10:00Z">
                            <w:rPr>
                              <w:rFonts w:ascii="Segoe UI Emoji" w:hAnsi="Segoe UI Emoji" w:cs="Segoe UI Emoji"/>
                            </w:rPr>
                          </w:rPrChange>
                        </w:rPr>
                      </w:pPr>
                      <w:r w:rsidRPr="003D0322">
                        <w:rPr>
                          <w:lang w:val="es-PA"/>
                        </w:rPr>
                        <w:t xml:space="preserve">¡Hola! </w:t>
                      </w:r>
                      <w:r w:rsidRPr="003D0322">
                        <w:rPr>
                          <w:rFonts w:ascii="Segoe UI Emoji" w:hAnsi="Segoe UI Emoji" w:cs="Segoe UI Emoji"/>
                        </w:rPr>
                        <w:t>😊</w:t>
                      </w:r>
                      <w:r w:rsidRPr="003D0322">
                        <w:rPr>
                          <w:lang w:val="es-PA"/>
                        </w:rPr>
                        <w:t xml:space="preserve"> Gracias por tu interés. Para brindarte más detalles y poder ayudarte mejor, por favor envíanos un mensaje directo </w:t>
                      </w:r>
                      <w:r w:rsidRPr="003D0322">
                        <w:rPr>
                          <w:rFonts w:ascii="Segoe UI Emoji" w:hAnsi="Segoe UI Emoji" w:cs="Segoe UI Emoji"/>
                        </w:rPr>
                        <w:t>📩</w:t>
                      </w:r>
                      <w:r w:rsidRPr="003D0322">
                        <w:rPr>
                          <w:lang w:val="es-PA"/>
                        </w:rPr>
                        <w:t xml:space="preserve">. </w:t>
                      </w:r>
                      <w:r w:rsidRPr="00BE75A8">
                        <w:rPr>
                          <w:lang w:val="es-ES"/>
                          <w:rPrChange w:id="198" w:author="Logistics-isc" w:date="2024-09-17T13:10:00Z">
                            <w:rPr/>
                          </w:rPrChange>
                        </w:rPr>
                        <w:t xml:space="preserve">¡Estaremos encantados de asistirte por ahí! </w:t>
                      </w:r>
                      <w:r w:rsidRPr="003D0322">
                        <w:rPr>
                          <w:rFonts w:ascii="Segoe UI Emoji" w:hAnsi="Segoe UI Emoji" w:cs="Segoe UI Emoji"/>
                        </w:rPr>
                        <w:t>👥</w:t>
                      </w:r>
                      <w:r w:rsidRPr="00BE75A8">
                        <w:rPr>
                          <w:rFonts w:ascii="Segoe UI Emoji" w:hAnsi="Segoe UI Emoji" w:cs="Segoe UI Emoji"/>
                          <w:lang w:val="es-ES"/>
                          <w:rPrChange w:id="199" w:author="Logistics-isc" w:date="2024-09-17T13:10:00Z">
                            <w:rPr>
                              <w:rFonts w:ascii="Segoe UI Emoji" w:hAnsi="Segoe UI Emoji" w:cs="Segoe UI Emoji"/>
                            </w:rPr>
                          </w:rPrChange>
                        </w:rPr>
                        <w:t>✨</w:t>
                      </w:r>
                    </w:p>
                    <w:p w14:paraId="0B403C01" w14:textId="77777777" w:rsidR="003D0322" w:rsidRPr="00BE75A8" w:rsidRDefault="003D0322">
                      <w:pPr>
                        <w:rPr>
                          <w:rFonts w:ascii="Segoe UI Emoji" w:hAnsi="Segoe UI Emoji" w:cs="Segoe UI Emoji"/>
                          <w:lang w:val="es-ES"/>
                          <w:rPrChange w:id="200" w:author="Logistics-isc" w:date="2024-09-17T13:10:00Z">
                            <w:rPr>
                              <w:rFonts w:ascii="Segoe UI Emoji" w:hAnsi="Segoe UI Emoji" w:cs="Segoe UI Emoji"/>
                            </w:rPr>
                          </w:rPrChange>
                        </w:rPr>
                      </w:pPr>
                    </w:p>
                    <w:p w14:paraId="5C0E232F" w14:textId="666A3D95" w:rsidR="003D0322" w:rsidRPr="00BE75A8" w:rsidRDefault="003D0322">
                      <w:pPr>
                        <w:rPr>
                          <w:rFonts w:cs="Times New Roman"/>
                          <w:lang w:val="es-ES"/>
                          <w:rPrChange w:id="201" w:author="Logistics-isc" w:date="2024-09-17T13:10:00Z">
                            <w:rPr>
                              <w:rFonts w:cs="Times New Roman"/>
                            </w:rPr>
                          </w:rPrChange>
                        </w:rPr>
                      </w:pPr>
                      <w:r w:rsidRPr="00BE75A8">
                        <w:rPr>
                          <w:rFonts w:cs="Times New Roman"/>
                          <w:lang w:val="es-ES"/>
                          <w:rPrChange w:id="202" w:author="Logistics-isc" w:date="2024-09-17T13:10:00Z">
                            <w:rPr>
                              <w:rFonts w:cs="Times New Roman"/>
                            </w:rPr>
                          </w:rPrChange>
                        </w:rPr>
                        <w:t xml:space="preserve">Inglés: </w:t>
                      </w:r>
                    </w:p>
                    <w:p w14:paraId="0E3675F2" w14:textId="61BB2060" w:rsidR="003D0322" w:rsidRDefault="003D0322">
                      <w:r w:rsidRPr="00BE75A8">
                        <w:rPr>
                          <w:lang w:val="es-ES"/>
                          <w:rPrChange w:id="203" w:author="Logistics-isc" w:date="2024-09-17T13:10:00Z">
                            <w:rPr/>
                          </w:rPrChange>
                        </w:rPr>
                        <w:t xml:space="preserve">Hello! </w:t>
                      </w:r>
                      <w:r w:rsidRPr="003D0322">
                        <w:rPr>
                          <w:rFonts w:ascii="Segoe UI Emoji" w:hAnsi="Segoe UI Emoji" w:cs="Segoe UI Emoji"/>
                        </w:rPr>
                        <w:t>😊</w:t>
                      </w:r>
                      <w:r w:rsidRPr="00BE75A8">
                        <w:rPr>
                          <w:lang w:val="es-ES"/>
                          <w:rPrChange w:id="204" w:author="Logistics-isc" w:date="2024-09-17T13:10:00Z">
                            <w:rPr/>
                          </w:rPrChange>
                        </w:rPr>
                        <w:t xml:space="preserve"> Thank you for your interest. </w:t>
                      </w:r>
                      <w:r w:rsidRPr="003D0322">
                        <w:t xml:space="preserve">To provide you with more details so we can better assist you, please send us a direct message </w:t>
                      </w:r>
                      <w:r w:rsidRPr="003D0322">
                        <w:rPr>
                          <w:rFonts w:ascii="Segoe UI Emoji" w:hAnsi="Segoe UI Emoji" w:cs="Segoe UI Emoji"/>
                        </w:rPr>
                        <w:t>📩</w:t>
                      </w:r>
                      <w:r w:rsidRPr="003D0322">
                        <w:t xml:space="preserve"> We'll be happy to assist you over there! </w:t>
                      </w:r>
                      <w:r w:rsidRPr="003D0322">
                        <w:rPr>
                          <w:rFonts w:ascii="Segoe UI Emoji" w:hAnsi="Segoe UI Emoji" w:cs="Segoe UI Emoji"/>
                        </w:rPr>
                        <w:t>👥✨</w:t>
                      </w:r>
                    </w:p>
                  </w:txbxContent>
                </v:textbox>
                <w10:wrap type="topAndBottom" anchorx="margin"/>
              </v:shape>
            </w:pict>
          </mc:Fallback>
        </mc:AlternateContent>
      </w:r>
      <w:r w:rsidR="1366BFD8" w:rsidRPr="007E0909">
        <w:rPr>
          <w:b/>
          <w:bCs/>
          <w:sz w:val="22"/>
          <w:szCs w:val="22"/>
          <w:lang w:val="es-PA"/>
        </w:rPr>
        <w:t>Mensaje para redireccionar a una persona a Mensajes Directos</w:t>
      </w:r>
      <w:r w:rsidR="1366BFD8" w:rsidRPr="007E0909">
        <w:rPr>
          <w:sz w:val="22"/>
          <w:szCs w:val="22"/>
          <w:lang w:val="es-PA"/>
        </w:rPr>
        <w:t xml:space="preserve">: </w:t>
      </w:r>
    </w:p>
    <w:p w14:paraId="7CCB1790" w14:textId="77777777" w:rsidR="00846907" w:rsidRPr="007E0909" w:rsidRDefault="13B40491" w:rsidP="00846907">
      <w:pPr>
        <w:numPr>
          <w:ilvl w:val="1"/>
          <w:numId w:val="11"/>
        </w:numPr>
        <w:rPr>
          <w:sz w:val="22"/>
          <w:szCs w:val="22"/>
          <w:lang w:val="es-PA"/>
        </w:rPr>
      </w:pPr>
      <w:r w:rsidRPr="4212282B">
        <w:rPr>
          <w:b/>
          <w:bCs/>
          <w:sz w:val="22"/>
          <w:szCs w:val="22"/>
          <w:lang w:val="es-PA"/>
        </w:rPr>
        <w:t>Formato de Seguimiento de Interacción (Reporte de Excel)</w:t>
      </w:r>
    </w:p>
    <w:p w14:paraId="1977E483" w14:textId="1255130F" w:rsidR="3DAB33F7" w:rsidRDefault="7D5985D3" w:rsidP="2AE935FC">
      <w:pPr>
        <w:numPr>
          <w:ilvl w:val="1"/>
          <w:numId w:val="11"/>
        </w:numPr>
        <w:rPr>
          <w:sz w:val="22"/>
          <w:szCs w:val="22"/>
          <w:lang w:val="es-PA"/>
        </w:rPr>
      </w:pPr>
      <w:r w:rsidRPr="4212282B">
        <w:rPr>
          <w:b/>
          <w:bCs/>
          <w:sz w:val="22"/>
          <w:szCs w:val="22"/>
          <w:lang w:val="es-PA"/>
        </w:rPr>
        <w:t>Uso de IA para seguimiento de Interacción</w:t>
      </w:r>
    </w:p>
    <w:p w14:paraId="1653EF38" w14:textId="77777777" w:rsidR="00846907" w:rsidRPr="007E0909" w:rsidRDefault="00846907" w:rsidP="00846907">
      <w:pPr>
        <w:numPr>
          <w:ilvl w:val="0"/>
          <w:numId w:val="11"/>
        </w:numPr>
        <w:rPr>
          <w:sz w:val="22"/>
          <w:szCs w:val="18"/>
          <w:lang w:val="es-PA"/>
        </w:rPr>
      </w:pPr>
      <w:r w:rsidRPr="007E0909">
        <w:rPr>
          <w:b/>
          <w:bCs/>
          <w:sz w:val="22"/>
          <w:szCs w:val="18"/>
          <w:lang w:val="es-PA"/>
        </w:rPr>
        <w:t>Promoción Paga y Anuncios</w:t>
      </w:r>
    </w:p>
    <w:p w14:paraId="2D0CED38" w14:textId="62206C41" w:rsidR="00846907" w:rsidRPr="007E0909" w:rsidRDefault="00846907" w:rsidP="00846907">
      <w:pPr>
        <w:numPr>
          <w:ilvl w:val="1"/>
          <w:numId w:val="11"/>
        </w:numPr>
        <w:rPr>
          <w:sz w:val="22"/>
          <w:szCs w:val="22"/>
          <w:lang w:val="es-PA"/>
        </w:rPr>
      </w:pPr>
      <w:r w:rsidRPr="2AE935FC">
        <w:rPr>
          <w:b/>
          <w:bCs/>
          <w:sz w:val="22"/>
          <w:szCs w:val="22"/>
          <w:lang w:val="es-PA"/>
        </w:rPr>
        <w:t>Visión Sobre los Anuncios de Meta</w:t>
      </w:r>
      <w:r w:rsidR="45AC2CFD" w:rsidRPr="2AE935FC">
        <w:rPr>
          <w:b/>
          <w:bCs/>
          <w:sz w:val="22"/>
          <w:szCs w:val="22"/>
          <w:lang w:val="es-PA"/>
        </w:rPr>
        <w:t>:</w:t>
      </w:r>
    </w:p>
    <w:p w14:paraId="4B3C1BE8" w14:textId="4AEA354E" w:rsidR="45AC2CFD" w:rsidRDefault="45AC2CFD" w:rsidP="2AE935FC">
      <w:pPr>
        <w:pStyle w:val="Prrafodelista"/>
        <w:numPr>
          <w:ilvl w:val="2"/>
          <w:numId w:val="11"/>
        </w:numPr>
        <w:rPr>
          <w:rFonts w:eastAsia="Times New Roman" w:cs="Times New Roman"/>
          <w:sz w:val="22"/>
          <w:szCs w:val="22"/>
          <w:lang w:val="es-PA"/>
        </w:rPr>
      </w:pPr>
      <w:r w:rsidRPr="2AE935FC">
        <w:rPr>
          <w:rFonts w:eastAsia="Times New Roman" w:cs="Times New Roman"/>
          <w:b/>
          <w:bCs/>
          <w:sz w:val="22"/>
          <w:szCs w:val="22"/>
          <w:lang w:val="es-PA"/>
        </w:rPr>
        <w:t>Segmentación avanzada:</w:t>
      </w:r>
      <w:r w:rsidRPr="2AE935FC">
        <w:rPr>
          <w:rFonts w:eastAsia="Times New Roman" w:cs="Times New Roman"/>
          <w:sz w:val="22"/>
          <w:szCs w:val="22"/>
          <w:lang w:val="es-PA"/>
        </w:rPr>
        <w:t xml:space="preserve"> Dirigirnos a públicos muy específicos.</w:t>
      </w:r>
    </w:p>
    <w:p w14:paraId="2C9D5132" w14:textId="51DC1DC5" w:rsidR="45AC2CFD" w:rsidRDefault="45AC2CFD" w:rsidP="2AE935FC">
      <w:pPr>
        <w:pStyle w:val="Prrafodelista"/>
        <w:numPr>
          <w:ilvl w:val="2"/>
          <w:numId w:val="11"/>
        </w:numPr>
        <w:spacing w:after="0"/>
        <w:rPr>
          <w:rFonts w:eastAsia="Times New Roman" w:cs="Times New Roman"/>
          <w:sz w:val="22"/>
          <w:szCs w:val="22"/>
          <w:lang w:val="es-PA"/>
        </w:rPr>
      </w:pPr>
      <w:r w:rsidRPr="2AE935FC">
        <w:rPr>
          <w:rFonts w:eastAsia="Times New Roman" w:cs="Times New Roman"/>
          <w:b/>
          <w:bCs/>
          <w:sz w:val="22"/>
          <w:szCs w:val="22"/>
          <w:lang w:val="es-PA"/>
        </w:rPr>
        <w:t>Publicidad multicanal:</w:t>
      </w:r>
      <w:r w:rsidRPr="2AE935FC">
        <w:rPr>
          <w:rFonts w:eastAsia="Times New Roman" w:cs="Times New Roman"/>
          <w:sz w:val="22"/>
          <w:szCs w:val="22"/>
          <w:lang w:val="es-PA"/>
        </w:rPr>
        <w:t xml:space="preserve"> Aparece en Facebook, Instagram, Messenger, y Audience Network.</w:t>
      </w:r>
    </w:p>
    <w:p w14:paraId="612B6C88" w14:textId="306FDD23" w:rsidR="45AC2CFD" w:rsidRDefault="45AC2CFD" w:rsidP="2AE935FC">
      <w:pPr>
        <w:pStyle w:val="Prrafodelista"/>
        <w:numPr>
          <w:ilvl w:val="2"/>
          <w:numId w:val="11"/>
        </w:numPr>
        <w:spacing w:after="0"/>
        <w:rPr>
          <w:rFonts w:eastAsia="Times New Roman" w:cs="Times New Roman"/>
          <w:sz w:val="22"/>
          <w:szCs w:val="22"/>
          <w:lang w:val="es-PA"/>
        </w:rPr>
      </w:pPr>
      <w:r w:rsidRPr="2AE935FC">
        <w:rPr>
          <w:rFonts w:eastAsia="Times New Roman" w:cs="Times New Roman"/>
          <w:b/>
          <w:bCs/>
          <w:sz w:val="22"/>
          <w:szCs w:val="22"/>
          <w:lang w:val="es-PA"/>
        </w:rPr>
        <w:t>Formatos variados:</w:t>
      </w:r>
      <w:r w:rsidRPr="2AE935FC">
        <w:rPr>
          <w:rFonts w:eastAsia="Times New Roman" w:cs="Times New Roman"/>
          <w:sz w:val="22"/>
          <w:szCs w:val="22"/>
          <w:lang w:val="es-PA"/>
        </w:rPr>
        <w:t xml:space="preserve"> Imágenes, videos, carruseles, historias y más.</w:t>
      </w:r>
    </w:p>
    <w:p w14:paraId="59957200" w14:textId="3B85A95D" w:rsidR="45AC2CFD" w:rsidRDefault="45AC2CFD" w:rsidP="2AE935FC">
      <w:pPr>
        <w:pStyle w:val="Prrafodelista"/>
        <w:numPr>
          <w:ilvl w:val="2"/>
          <w:numId w:val="11"/>
        </w:numPr>
        <w:spacing w:after="0"/>
        <w:rPr>
          <w:rFonts w:eastAsia="Times New Roman" w:cs="Times New Roman"/>
          <w:sz w:val="22"/>
          <w:szCs w:val="22"/>
          <w:lang w:val="es-PA"/>
        </w:rPr>
      </w:pPr>
      <w:r w:rsidRPr="2AE935FC">
        <w:rPr>
          <w:rFonts w:eastAsia="Times New Roman" w:cs="Times New Roman"/>
          <w:b/>
          <w:bCs/>
          <w:sz w:val="22"/>
          <w:szCs w:val="22"/>
          <w:lang w:val="es-PA"/>
        </w:rPr>
        <w:t>Monitoreo y ajuste en tiempo real:</w:t>
      </w:r>
      <w:r w:rsidRPr="2AE935FC">
        <w:rPr>
          <w:rFonts w:eastAsia="Times New Roman" w:cs="Times New Roman"/>
          <w:sz w:val="22"/>
          <w:szCs w:val="22"/>
          <w:lang w:val="es-PA"/>
        </w:rPr>
        <w:t xml:space="preserve"> Permite optimizar la campaña de acuerdo con los resultados.</w:t>
      </w:r>
    </w:p>
    <w:p w14:paraId="4175A502" w14:textId="5E2E2588" w:rsidR="2AE935FC" w:rsidRDefault="2AE935FC" w:rsidP="2AE935FC">
      <w:pPr>
        <w:ind w:left="2160"/>
        <w:rPr>
          <w:sz w:val="22"/>
          <w:szCs w:val="22"/>
          <w:lang w:val="es-PA"/>
        </w:rPr>
      </w:pPr>
    </w:p>
    <w:p w14:paraId="63F547D2" w14:textId="2BB5C3F4" w:rsidR="00846907" w:rsidRPr="007E0909" w:rsidRDefault="00846907" w:rsidP="00846907">
      <w:pPr>
        <w:numPr>
          <w:ilvl w:val="1"/>
          <w:numId w:val="11"/>
        </w:numPr>
        <w:rPr>
          <w:sz w:val="22"/>
          <w:szCs w:val="18"/>
          <w:lang w:val="es-PA"/>
        </w:rPr>
      </w:pPr>
      <w:r w:rsidRPr="007E0909">
        <w:rPr>
          <w:b/>
          <w:bCs/>
          <w:sz w:val="22"/>
          <w:szCs w:val="18"/>
          <w:lang w:val="es-PA"/>
        </w:rPr>
        <w:t>Visión Sobre Anunci</w:t>
      </w:r>
      <w:r w:rsidR="003D0322" w:rsidRPr="007E0909">
        <w:rPr>
          <w:b/>
          <w:bCs/>
          <w:sz w:val="22"/>
          <w:szCs w:val="18"/>
          <w:lang w:val="es-PA"/>
        </w:rPr>
        <w:t>antes</w:t>
      </w:r>
      <w:r w:rsidRPr="007E0909">
        <w:rPr>
          <w:b/>
          <w:bCs/>
          <w:sz w:val="22"/>
          <w:szCs w:val="18"/>
          <w:lang w:val="es-PA"/>
        </w:rPr>
        <w:t xml:space="preserve"> Analógicos (Radio, Televisión, Periódico)</w:t>
      </w:r>
    </w:p>
    <w:p w14:paraId="4B728F96" w14:textId="1E3CC6B4" w:rsidR="00846907" w:rsidRPr="00DD026E" w:rsidRDefault="00846907" w:rsidP="2AE935FC">
      <w:pPr>
        <w:numPr>
          <w:ilvl w:val="1"/>
          <w:numId w:val="11"/>
        </w:numPr>
        <w:rPr>
          <w:b/>
          <w:sz w:val="22"/>
          <w:szCs w:val="22"/>
          <w:lang w:val="es-PA"/>
        </w:rPr>
      </w:pPr>
      <w:r w:rsidRPr="00DD026E">
        <w:rPr>
          <w:b/>
          <w:bCs/>
          <w:sz w:val="22"/>
          <w:szCs w:val="22"/>
          <w:lang w:val="es-PA"/>
        </w:rPr>
        <w:t>Configuraciones en los Anuncios</w:t>
      </w:r>
      <w:r w:rsidR="64A2B422" w:rsidRPr="00DD026E">
        <w:rPr>
          <w:b/>
          <w:bCs/>
          <w:sz w:val="22"/>
          <w:szCs w:val="22"/>
          <w:lang w:val="es-PA"/>
        </w:rPr>
        <w:t>:</w:t>
      </w:r>
    </w:p>
    <w:p w14:paraId="469A4659" w14:textId="2488DA11" w:rsidR="64A2B422" w:rsidRPr="00DD026E" w:rsidRDefault="64A2B422" w:rsidP="508E05A9">
      <w:pPr>
        <w:ind w:left="1440"/>
        <w:rPr>
          <w:b/>
          <w:bCs/>
          <w:sz w:val="22"/>
          <w:szCs w:val="22"/>
          <w:lang w:val="es-PA"/>
        </w:rPr>
      </w:pPr>
      <w:r w:rsidRPr="00DD026E">
        <w:rPr>
          <w:b/>
          <w:bCs/>
          <w:sz w:val="22"/>
          <w:szCs w:val="22"/>
          <w:lang w:val="es-PA"/>
        </w:rPr>
        <w:t>1. Palabras clave</w:t>
      </w:r>
    </w:p>
    <w:p w14:paraId="07F4EDC7" w14:textId="1D7F862F" w:rsidR="64A2B422" w:rsidRPr="00DD026E" w:rsidRDefault="64A2B422" w:rsidP="508E05A9">
      <w:pPr>
        <w:ind w:left="1440"/>
        <w:rPr>
          <w:lang w:val="es-PA"/>
        </w:rPr>
      </w:pPr>
      <w:r w:rsidRPr="00DD026E">
        <w:rPr>
          <w:b/>
          <w:bCs/>
          <w:sz w:val="22"/>
          <w:szCs w:val="22"/>
          <w:lang w:val="es-PA"/>
        </w:rPr>
        <w:t>Definición: Realizar un estudio detallado de las palabras clave que reflejen la intención de búsqueda de nuestros clientes potenciales.</w:t>
      </w:r>
    </w:p>
    <w:p w14:paraId="13EED01A" w14:textId="020A023F" w:rsidR="64A2B422" w:rsidRPr="00DD026E" w:rsidRDefault="64A2B422" w:rsidP="508E05A9">
      <w:pPr>
        <w:ind w:left="1440"/>
        <w:rPr>
          <w:lang w:val="es-PA"/>
        </w:rPr>
      </w:pPr>
      <w:r w:rsidRPr="00DD026E">
        <w:rPr>
          <w:b/>
          <w:bCs/>
          <w:sz w:val="22"/>
          <w:szCs w:val="22"/>
          <w:lang w:val="es-PA"/>
        </w:rPr>
        <w:t>Estrategia: Utilizar tanto palabras clave amplias como exactas para llegar a diferentes públicos y cubrir más intenciones de búsqueda.</w:t>
      </w:r>
    </w:p>
    <w:p w14:paraId="19343CDC" w14:textId="67488FBF" w:rsidR="64A2B422" w:rsidRPr="00DD026E" w:rsidRDefault="64A2B422" w:rsidP="508E05A9">
      <w:pPr>
        <w:ind w:left="1440"/>
        <w:rPr>
          <w:lang w:val="es-PA"/>
        </w:rPr>
      </w:pPr>
      <w:r w:rsidRPr="00DD026E">
        <w:rPr>
          <w:b/>
          <w:bCs/>
          <w:sz w:val="22"/>
          <w:szCs w:val="22"/>
          <w:lang w:val="es-PA"/>
        </w:rPr>
        <w:t>Objetivo: Atraer tanto a usuarios que buscan términos generales como a aquellos que tienen una intención más específica y cercana a la conversión.</w:t>
      </w:r>
    </w:p>
    <w:p w14:paraId="62EA2B30" w14:textId="1E483EAA" w:rsidR="64A2B422" w:rsidRPr="00DD026E" w:rsidRDefault="64A2B422" w:rsidP="508E05A9">
      <w:pPr>
        <w:ind w:left="1440"/>
        <w:rPr>
          <w:lang w:val="es-PA"/>
        </w:rPr>
      </w:pPr>
      <w:r w:rsidRPr="00DD026E">
        <w:rPr>
          <w:b/>
          <w:bCs/>
          <w:sz w:val="22"/>
          <w:szCs w:val="22"/>
          <w:lang w:val="es-PA"/>
        </w:rPr>
        <w:t>2. Segmentación geográfica</w:t>
      </w:r>
    </w:p>
    <w:p w14:paraId="04F26C53" w14:textId="387FE129" w:rsidR="64A2B422" w:rsidRPr="00DD026E" w:rsidRDefault="64A2B422" w:rsidP="508E05A9">
      <w:pPr>
        <w:ind w:left="1440"/>
        <w:rPr>
          <w:lang w:val="es-PA"/>
        </w:rPr>
      </w:pPr>
      <w:r w:rsidRPr="00DD026E">
        <w:rPr>
          <w:b/>
          <w:bCs/>
          <w:sz w:val="22"/>
          <w:szCs w:val="22"/>
          <w:lang w:val="es-PA"/>
        </w:rPr>
        <w:t>Definición: Ajustar el público objetivo en función de la ubicación.</w:t>
      </w:r>
    </w:p>
    <w:p w14:paraId="392BD945" w14:textId="1FBBA388" w:rsidR="64A2B422" w:rsidRPr="00DD026E" w:rsidRDefault="64A2B422" w:rsidP="508E05A9">
      <w:pPr>
        <w:ind w:left="1440"/>
        <w:rPr>
          <w:lang w:val="es-PA"/>
        </w:rPr>
      </w:pPr>
      <w:r w:rsidRPr="00DD026E">
        <w:rPr>
          <w:b/>
          <w:bCs/>
          <w:sz w:val="22"/>
          <w:szCs w:val="22"/>
          <w:lang w:val="es-PA"/>
        </w:rPr>
        <w:t>Opciones: Segmentar por país, región, ciudad, o incluso a nivel local (zonas específicas dentro de una ciudad).</w:t>
      </w:r>
    </w:p>
    <w:p w14:paraId="603E7330" w14:textId="6BA4DA54" w:rsidR="64A2B422" w:rsidRPr="00DD026E" w:rsidRDefault="64A2B422" w:rsidP="508E05A9">
      <w:pPr>
        <w:ind w:left="1440"/>
        <w:rPr>
          <w:lang w:val="es-PA"/>
        </w:rPr>
      </w:pPr>
      <w:r w:rsidRPr="00DD026E">
        <w:rPr>
          <w:b/>
          <w:bCs/>
          <w:sz w:val="22"/>
          <w:szCs w:val="22"/>
          <w:lang w:val="es-PA"/>
        </w:rPr>
        <w:t>Objetivo: Mostrar anuncios a las personas que se encuentran en áreas geográficas estratégicas donde se espera mayor conversión o interés.</w:t>
      </w:r>
    </w:p>
    <w:p w14:paraId="1CB35C5A" w14:textId="4BADED09" w:rsidR="64A2B422" w:rsidRPr="00DD026E" w:rsidRDefault="64A2B422" w:rsidP="508E05A9">
      <w:pPr>
        <w:ind w:left="1440"/>
        <w:rPr>
          <w:lang w:val="es-PA"/>
        </w:rPr>
      </w:pPr>
      <w:r w:rsidRPr="00DD026E">
        <w:rPr>
          <w:b/>
          <w:bCs/>
          <w:sz w:val="22"/>
          <w:szCs w:val="22"/>
          <w:lang w:val="es-PA"/>
        </w:rPr>
        <w:t>3. Segmentación por dispositivos</w:t>
      </w:r>
    </w:p>
    <w:p w14:paraId="4C847DF3" w14:textId="4A748CCF" w:rsidR="64A2B422" w:rsidRPr="00DD026E" w:rsidRDefault="64A2B422" w:rsidP="508E05A9">
      <w:pPr>
        <w:ind w:left="1440"/>
        <w:rPr>
          <w:lang w:val="es-PA"/>
        </w:rPr>
      </w:pPr>
      <w:r w:rsidRPr="00DD026E">
        <w:rPr>
          <w:b/>
          <w:bCs/>
          <w:sz w:val="22"/>
          <w:szCs w:val="22"/>
          <w:lang w:val="es-PA"/>
        </w:rPr>
        <w:t>Definición: Determinar en qué tipo de dispositivo se mostrarán los anuncios.</w:t>
      </w:r>
    </w:p>
    <w:p w14:paraId="02C57E41" w14:textId="7AB483F9" w:rsidR="64A2B422" w:rsidRPr="00DD026E" w:rsidRDefault="64A2B422" w:rsidP="508E05A9">
      <w:pPr>
        <w:ind w:left="1440"/>
        <w:rPr>
          <w:lang w:val="es-PA"/>
        </w:rPr>
      </w:pPr>
      <w:r w:rsidRPr="00DD026E">
        <w:rPr>
          <w:b/>
          <w:bCs/>
          <w:sz w:val="22"/>
          <w:szCs w:val="22"/>
          <w:lang w:val="es-PA"/>
        </w:rPr>
        <w:t>Opciones: Anuncios visibles en computadoras, móviles y tabletas.</w:t>
      </w:r>
    </w:p>
    <w:p w14:paraId="20E37ADF" w14:textId="62161E1F" w:rsidR="64A2B422" w:rsidRPr="00DD026E" w:rsidRDefault="64A2B422" w:rsidP="508E05A9">
      <w:pPr>
        <w:ind w:left="1440"/>
        <w:rPr>
          <w:lang w:val="es-PA"/>
        </w:rPr>
      </w:pPr>
      <w:r w:rsidRPr="00DD026E">
        <w:rPr>
          <w:b/>
          <w:bCs/>
          <w:sz w:val="22"/>
          <w:szCs w:val="22"/>
          <w:lang w:val="es-PA"/>
        </w:rPr>
        <w:t>Objetivo: Asegurar que los anuncios estén optimizados para cada tipo de dispositivo, maximizando su efectividad según el comportamiento del usuario.</w:t>
      </w:r>
    </w:p>
    <w:p w14:paraId="635FE22B" w14:textId="49DF0221" w:rsidR="3B5F9BD9" w:rsidRDefault="3B5F9BD9" w:rsidP="3B5F9BD9">
      <w:pPr>
        <w:ind w:left="1440"/>
        <w:rPr>
          <w:b/>
          <w:bCs/>
          <w:sz w:val="22"/>
          <w:szCs w:val="22"/>
          <w:lang w:val="es-PA"/>
        </w:rPr>
      </w:pPr>
    </w:p>
    <w:p w14:paraId="395DBBB3" w14:textId="2799692E" w:rsidR="2A412E9F" w:rsidRDefault="4F99C225" w:rsidP="4212282B">
      <w:pPr>
        <w:numPr>
          <w:ilvl w:val="1"/>
          <w:numId w:val="11"/>
        </w:numPr>
        <w:rPr>
          <w:b/>
          <w:bCs/>
          <w:sz w:val="22"/>
          <w:szCs w:val="22"/>
          <w:lang w:val="es-PA"/>
        </w:rPr>
      </w:pPr>
      <w:r w:rsidRPr="4212282B">
        <w:rPr>
          <w:b/>
          <w:bCs/>
          <w:sz w:val="22"/>
          <w:szCs w:val="22"/>
          <w:lang w:val="es-PA"/>
        </w:rPr>
        <w:t>Configuración en anuncios en Google ads</w:t>
      </w:r>
      <w:r w:rsidR="16D25822" w:rsidRPr="4212282B">
        <w:rPr>
          <w:b/>
          <w:bCs/>
          <w:sz w:val="22"/>
          <w:szCs w:val="22"/>
          <w:lang w:val="es-PA"/>
        </w:rPr>
        <w:t>:</w:t>
      </w:r>
    </w:p>
    <w:p w14:paraId="29798D38" w14:textId="5CEBEBB6" w:rsidR="69698B58" w:rsidRDefault="16D25822" w:rsidP="4212282B">
      <w:pPr>
        <w:pStyle w:val="Prrafodelista"/>
        <w:numPr>
          <w:ilvl w:val="2"/>
          <w:numId w:val="35"/>
        </w:numPr>
        <w:spacing w:after="0"/>
        <w:rPr>
          <w:rFonts w:eastAsia="Times New Roman" w:cs="Times New Roman"/>
          <w:sz w:val="22"/>
          <w:szCs w:val="22"/>
          <w:lang w:val="es-PA"/>
        </w:rPr>
      </w:pPr>
      <w:r w:rsidRPr="4212282B">
        <w:rPr>
          <w:rFonts w:eastAsia="Times New Roman" w:cs="Times New Roman"/>
          <w:b/>
          <w:bCs/>
          <w:sz w:val="22"/>
          <w:szCs w:val="22"/>
          <w:lang w:val="es-PA"/>
        </w:rPr>
        <w:t>Palabras clave:</w:t>
      </w:r>
      <w:r w:rsidRPr="4212282B">
        <w:rPr>
          <w:rFonts w:eastAsia="Times New Roman" w:cs="Times New Roman"/>
          <w:sz w:val="22"/>
          <w:szCs w:val="22"/>
          <w:lang w:val="es-PA"/>
        </w:rPr>
        <w:t xml:space="preserve"> Realizar un estudio de palabras clave que reflejen la intención de búsqueda de nuestros clientes potenciales. Usar tanto palabras clave amplias como exactas para llegar a diferentes públicos.</w:t>
      </w:r>
    </w:p>
    <w:p w14:paraId="45D65D82" w14:textId="67ACCC6F" w:rsidR="69698B58" w:rsidRDefault="16D25822" w:rsidP="4212282B">
      <w:pPr>
        <w:pStyle w:val="Prrafodelista"/>
        <w:numPr>
          <w:ilvl w:val="2"/>
          <w:numId w:val="35"/>
        </w:numPr>
        <w:spacing w:after="0"/>
        <w:rPr>
          <w:rFonts w:eastAsia="Times New Roman" w:cs="Times New Roman"/>
          <w:sz w:val="22"/>
          <w:szCs w:val="22"/>
          <w:lang w:val="es-PA"/>
        </w:rPr>
      </w:pPr>
      <w:r w:rsidRPr="4212282B">
        <w:rPr>
          <w:rFonts w:eastAsia="Times New Roman" w:cs="Times New Roman"/>
          <w:b/>
          <w:bCs/>
          <w:sz w:val="22"/>
          <w:szCs w:val="22"/>
          <w:lang w:val="es-PA"/>
        </w:rPr>
        <w:t>Segmentación geográfica:</w:t>
      </w:r>
      <w:r w:rsidRPr="4212282B">
        <w:rPr>
          <w:rFonts w:eastAsia="Times New Roman" w:cs="Times New Roman"/>
          <w:sz w:val="22"/>
          <w:szCs w:val="22"/>
          <w:lang w:val="es-PA"/>
        </w:rPr>
        <w:t xml:space="preserve"> Ajustar </w:t>
      </w:r>
      <w:r w:rsidR="413EBF98" w:rsidRPr="4212282B">
        <w:rPr>
          <w:rFonts w:eastAsia="Times New Roman" w:cs="Times New Roman"/>
          <w:sz w:val="22"/>
          <w:szCs w:val="22"/>
          <w:lang w:val="es-PA"/>
        </w:rPr>
        <w:t>nuestro</w:t>
      </w:r>
      <w:r w:rsidRPr="4212282B">
        <w:rPr>
          <w:rFonts w:eastAsia="Times New Roman" w:cs="Times New Roman"/>
          <w:sz w:val="22"/>
          <w:szCs w:val="22"/>
          <w:lang w:val="es-PA"/>
        </w:rPr>
        <w:t xml:space="preserve"> público objetivo por país, región o incluso a nivel local.</w:t>
      </w:r>
    </w:p>
    <w:p w14:paraId="1390A4EF" w14:textId="6479C3F8" w:rsidR="69698B58" w:rsidRDefault="16D25822" w:rsidP="4212282B">
      <w:pPr>
        <w:pStyle w:val="Prrafodelista"/>
        <w:numPr>
          <w:ilvl w:val="2"/>
          <w:numId w:val="35"/>
        </w:numPr>
        <w:spacing w:after="0"/>
        <w:rPr>
          <w:rFonts w:eastAsia="Times New Roman" w:cs="Times New Roman"/>
          <w:sz w:val="22"/>
          <w:szCs w:val="22"/>
          <w:lang w:val="es-PA"/>
        </w:rPr>
      </w:pPr>
      <w:r w:rsidRPr="4212282B">
        <w:rPr>
          <w:rFonts w:eastAsia="Times New Roman" w:cs="Times New Roman"/>
          <w:b/>
          <w:bCs/>
          <w:sz w:val="22"/>
          <w:szCs w:val="22"/>
          <w:lang w:val="es-PA"/>
        </w:rPr>
        <w:t>Segmentación por dispositivos:</w:t>
      </w:r>
      <w:r w:rsidRPr="4212282B">
        <w:rPr>
          <w:rFonts w:eastAsia="Times New Roman" w:cs="Times New Roman"/>
          <w:sz w:val="22"/>
          <w:szCs w:val="22"/>
          <w:lang w:val="es-PA"/>
        </w:rPr>
        <w:t xml:space="preserve"> </w:t>
      </w:r>
      <w:r w:rsidR="126CF392" w:rsidRPr="4212282B">
        <w:rPr>
          <w:rFonts w:eastAsia="Times New Roman" w:cs="Times New Roman"/>
          <w:sz w:val="22"/>
          <w:szCs w:val="22"/>
          <w:lang w:val="es-PA"/>
        </w:rPr>
        <w:t>Mostrar</w:t>
      </w:r>
      <w:r w:rsidRPr="4212282B">
        <w:rPr>
          <w:rFonts w:eastAsia="Times New Roman" w:cs="Times New Roman"/>
          <w:sz w:val="22"/>
          <w:szCs w:val="22"/>
          <w:lang w:val="es-PA"/>
        </w:rPr>
        <w:t xml:space="preserve"> los anuncios  en todos los dispositivos (computadoras, móviles y tabletas) </w:t>
      </w:r>
    </w:p>
    <w:p w14:paraId="7D3AB5F2" w14:textId="67FBCB99" w:rsidR="69698B58" w:rsidRDefault="16D25822" w:rsidP="4212282B">
      <w:pPr>
        <w:pStyle w:val="Prrafodelista"/>
        <w:numPr>
          <w:ilvl w:val="2"/>
          <w:numId w:val="35"/>
        </w:numPr>
        <w:spacing w:after="0"/>
        <w:rPr>
          <w:rFonts w:eastAsia="Times New Roman" w:cs="Times New Roman"/>
          <w:sz w:val="22"/>
          <w:szCs w:val="22"/>
          <w:lang w:val="es-PA"/>
        </w:rPr>
      </w:pPr>
      <w:r w:rsidRPr="4212282B">
        <w:rPr>
          <w:rFonts w:eastAsia="Times New Roman" w:cs="Times New Roman"/>
          <w:b/>
          <w:bCs/>
          <w:sz w:val="22"/>
          <w:szCs w:val="22"/>
          <w:lang w:val="es-PA"/>
        </w:rPr>
        <w:t>Extensiones de anuncio:</w:t>
      </w:r>
      <w:r w:rsidRPr="4212282B">
        <w:rPr>
          <w:rFonts w:eastAsia="Times New Roman" w:cs="Times New Roman"/>
          <w:sz w:val="22"/>
          <w:szCs w:val="22"/>
          <w:lang w:val="es-PA"/>
        </w:rPr>
        <w:t xml:space="preserve"> Usa</w:t>
      </w:r>
      <w:r w:rsidR="4DE570C2" w:rsidRPr="4212282B">
        <w:rPr>
          <w:rFonts w:eastAsia="Times New Roman" w:cs="Times New Roman"/>
          <w:sz w:val="22"/>
          <w:szCs w:val="22"/>
          <w:lang w:val="es-PA"/>
        </w:rPr>
        <w:t>r</w:t>
      </w:r>
      <w:r w:rsidRPr="4212282B">
        <w:rPr>
          <w:rFonts w:eastAsia="Times New Roman" w:cs="Times New Roman"/>
          <w:sz w:val="22"/>
          <w:szCs w:val="22"/>
          <w:lang w:val="es-PA"/>
        </w:rPr>
        <w:t xml:space="preserve"> extensiones como de ubicación, de llamada o de enlaces de sitio para mejorar la visibilidad y la interacción con </w:t>
      </w:r>
      <w:r w:rsidR="5CD5B633" w:rsidRPr="4212282B">
        <w:rPr>
          <w:rFonts w:eastAsia="Times New Roman" w:cs="Times New Roman"/>
          <w:sz w:val="22"/>
          <w:szCs w:val="22"/>
          <w:lang w:val="es-PA"/>
        </w:rPr>
        <w:t>nuestros</w:t>
      </w:r>
      <w:r w:rsidRPr="4212282B">
        <w:rPr>
          <w:rFonts w:eastAsia="Times New Roman" w:cs="Times New Roman"/>
          <w:sz w:val="22"/>
          <w:szCs w:val="22"/>
          <w:lang w:val="es-PA"/>
        </w:rPr>
        <w:t xml:space="preserve"> anuncios.</w:t>
      </w:r>
    </w:p>
    <w:p w14:paraId="1490937F" w14:textId="24F90F0A" w:rsidR="69698B58" w:rsidRDefault="16D25822" w:rsidP="4212282B">
      <w:pPr>
        <w:pStyle w:val="Prrafodelista"/>
        <w:numPr>
          <w:ilvl w:val="2"/>
          <w:numId w:val="35"/>
        </w:numPr>
        <w:spacing w:after="0"/>
        <w:rPr>
          <w:rFonts w:eastAsia="Times New Roman" w:cs="Times New Roman"/>
          <w:sz w:val="22"/>
          <w:szCs w:val="22"/>
          <w:lang w:val="es-PA"/>
        </w:rPr>
      </w:pPr>
      <w:r w:rsidRPr="4212282B">
        <w:rPr>
          <w:rFonts w:eastAsia="Times New Roman" w:cs="Times New Roman"/>
          <w:b/>
          <w:bCs/>
          <w:sz w:val="22"/>
          <w:szCs w:val="22"/>
          <w:lang w:val="es-PA"/>
        </w:rPr>
        <w:t>Optimización de la oferta:</w:t>
      </w:r>
      <w:r w:rsidRPr="4212282B">
        <w:rPr>
          <w:rFonts w:eastAsia="Times New Roman" w:cs="Times New Roman"/>
          <w:sz w:val="22"/>
          <w:szCs w:val="22"/>
          <w:lang w:val="es-PA"/>
        </w:rPr>
        <w:t xml:space="preserve"> Configura</w:t>
      </w:r>
      <w:r w:rsidR="4D5E059B" w:rsidRPr="4212282B">
        <w:rPr>
          <w:rFonts w:eastAsia="Times New Roman" w:cs="Times New Roman"/>
          <w:sz w:val="22"/>
          <w:szCs w:val="22"/>
          <w:lang w:val="es-PA"/>
        </w:rPr>
        <w:t>r</w:t>
      </w:r>
      <w:r w:rsidRPr="4212282B">
        <w:rPr>
          <w:rFonts w:eastAsia="Times New Roman" w:cs="Times New Roman"/>
          <w:sz w:val="22"/>
          <w:szCs w:val="22"/>
          <w:lang w:val="es-PA"/>
        </w:rPr>
        <w:t xml:space="preserve"> la estrategia de puja automatizada que mejor se adapte a </w:t>
      </w:r>
      <w:r w:rsidR="077FE62B" w:rsidRPr="4212282B">
        <w:rPr>
          <w:rFonts w:eastAsia="Times New Roman" w:cs="Times New Roman"/>
          <w:sz w:val="22"/>
          <w:szCs w:val="22"/>
          <w:lang w:val="es-PA"/>
        </w:rPr>
        <w:t>nuestros</w:t>
      </w:r>
      <w:r w:rsidRPr="4212282B">
        <w:rPr>
          <w:rFonts w:eastAsia="Times New Roman" w:cs="Times New Roman"/>
          <w:sz w:val="22"/>
          <w:szCs w:val="22"/>
          <w:lang w:val="es-PA"/>
        </w:rPr>
        <w:t xml:space="preserve"> objetivos: maximizar clics, maximizar conversiones, o target CPA.</w:t>
      </w:r>
    </w:p>
    <w:p w14:paraId="39D139FF" w14:textId="19E21C68" w:rsidR="69698B58" w:rsidRDefault="16D25822" w:rsidP="4212282B">
      <w:pPr>
        <w:pStyle w:val="Prrafodelista"/>
        <w:numPr>
          <w:ilvl w:val="2"/>
          <w:numId w:val="35"/>
        </w:numPr>
        <w:spacing w:after="0"/>
        <w:rPr>
          <w:rFonts w:eastAsia="Times New Roman" w:cs="Times New Roman"/>
          <w:sz w:val="22"/>
          <w:szCs w:val="22"/>
          <w:lang w:val="es-PA"/>
        </w:rPr>
      </w:pPr>
      <w:r w:rsidRPr="4212282B">
        <w:rPr>
          <w:rFonts w:eastAsia="Times New Roman" w:cs="Times New Roman"/>
          <w:b/>
          <w:bCs/>
          <w:sz w:val="22"/>
          <w:szCs w:val="22"/>
          <w:lang w:val="es-PA"/>
        </w:rPr>
        <w:t>Anuncios de video (YouTube):</w:t>
      </w:r>
      <w:r w:rsidRPr="4212282B">
        <w:rPr>
          <w:rFonts w:eastAsia="Times New Roman" w:cs="Times New Roman"/>
          <w:sz w:val="22"/>
          <w:szCs w:val="22"/>
          <w:lang w:val="es-PA"/>
        </w:rPr>
        <w:t xml:space="preserve"> Crea campañas con videos llamativos para atraer a los usuarios en el segundo motor de búsqueda más grande, YouTube.</w:t>
      </w:r>
    </w:p>
    <w:p w14:paraId="61C3C485" w14:textId="5B57F556" w:rsidR="69698B58" w:rsidRDefault="16D25822" w:rsidP="4212282B">
      <w:pPr>
        <w:pStyle w:val="Prrafodelista"/>
        <w:numPr>
          <w:ilvl w:val="2"/>
          <w:numId w:val="35"/>
        </w:numPr>
        <w:spacing w:after="0"/>
        <w:rPr>
          <w:rFonts w:eastAsia="Times New Roman" w:cs="Times New Roman"/>
          <w:sz w:val="22"/>
          <w:szCs w:val="22"/>
          <w:lang w:val="es-PA"/>
        </w:rPr>
      </w:pPr>
      <w:r w:rsidRPr="4212282B">
        <w:rPr>
          <w:rFonts w:eastAsia="Times New Roman" w:cs="Times New Roman"/>
          <w:b/>
          <w:bCs/>
          <w:sz w:val="22"/>
          <w:szCs w:val="22"/>
          <w:lang w:val="es-PA"/>
        </w:rPr>
        <w:t>Pruebas A/B:</w:t>
      </w:r>
      <w:r w:rsidRPr="4212282B">
        <w:rPr>
          <w:rFonts w:eastAsia="Times New Roman" w:cs="Times New Roman"/>
          <w:sz w:val="22"/>
          <w:szCs w:val="22"/>
          <w:lang w:val="es-PA"/>
        </w:rPr>
        <w:t xml:space="preserve"> Experimenta con diferentes versiones de anuncios (texto, visuales) para encontrar las configuraciones más eficaces.</w:t>
      </w:r>
    </w:p>
    <w:p w14:paraId="71503ACC" w14:textId="02CC50C2" w:rsidR="2AE935FC" w:rsidRDefault="2AE935FC" w:rsidP="2AE935FC">
      <w:pPr>
        <w:ind w:left="1440"/>
        <w:rPr>
          <w:b/>
          <w:bCs/>
          <w:sz w:val="22"/>
          <w:szCs w:val="22"/>
          <w:highlight w:val="yellow"/>
          <w:lang w:val="es-PA"/>
        </w:rPr>
      </w:pPr>
    </w:p>
    <w:p w14:paraId="7E6A0EA4" w14:textId="5C04389E" w:rsidR="009D4801" w:rsidRPr="007E0909" w:rsidRDefault="00846907">
      <w:pPr>
        <w:numPr>
          <w:ilvl w:val="0"/>
          <w:numId w:val="11"/>
        </w:numPr>
        <w:rPr>
          <w:sz w:val="22"/>
          <w:szCs w:val="18"/>
          <w:lang w:val="es-PA"/>
        </w:rPr>
      </w:pPr>
      <w:r w:rsidRPr="007E0909">
        <w:rPr>
          <w:b/>
          <w:bCs/>
          <w:sz w:val="22"/>
          <w:szCs w:val="18"/>
          <w:lang w:val="es-PA"/>
        </w:rPr>
        <w:t>Gestión de Comunidades</w:t>
      </w:r>
      <w:r w:rsidR="003D0322" w:rsidRPr="007E0909">
        <w:rPr>
          <w:b/>
          <w:bCs/>
          <w:sz w:val="22"/>
          <w:szCs w:val="18"/>
          <w:lang w:val="es-PA"/>
        </w:rPr>
        <w:t xml:space="preserve">: </w:t>
      </w:r>
      <w:r w:rsidR="003D0322" w:rsidRPr="007E0909">
        <w:rPr>
          <w:sz w:val="22"/>
          <w:szCs w:val="18"/>
          <w:lang w:val="es-PA"/>
        </w:rPr>
        <w:t xml:space="preserve">Una gestión eficaz de las comunidades en redes sociales es crucial para mantener una buena reputación de la marca y fomentar un entorno de interacción positiva. Esta sección cubre cómo manejar comentarios de manera proactiva con la audiencia. </w:t>
      </w:r>
    </w:p>
    <w:p w14:paraId="0847EE6E" w14:textId="5A36FD01" w:rsidR="00846907" w:rsidRPr="007E0909" w:rsidRDefault="00846907" w:rsidP="00846907">
      <w:pPr>
        <w:numPr>
          <w:ilvl w:val="1"/>
          <w:numId w:val="11"/>
        </w:numPr>
        <w:rPr>
          <w:sz w:val="22"/>
          <w:szCs w:val="18"/>
          <w:lang w:val="es-PA"/>
        </w:rPr>
      </w:pPr>
      <w:r w:rsidRPr="007E0909">
        <w:rPr>
          <w:b/>
          <w:bCs/>
          <w:sz w:val="22"/>
          <w:szCs w:val="18"/>
          <w:lang w:val="es-PA"/>
        </w:rPr>
        <w:t>Manejo de Comentarios Negativos o Críticas</w:t>
      </w:r>
      <w:r w:rsidR="004B4936" w:rsidRPr="007E0909">
        <w:rPr>
          <w:b/>
          <w:bCs/>
          <w:sz w:val="22"/>
          <w:szCs w:val="18"/>
          <w:lang w:val="es-PA"/>
        </w:rPr>
        <w:t xml:space="preserve">: </w:t>
      </w:r>
      <w:r w:rsidR="004B4936" w:rsidRPr="007E0909">
        <w:rPr>
          <w:sz w:val="22"/>
          <w:szCs w:val="18"/>
          <w:lang w:val="es-PA"/>
        </w:rPr>
        <w:t xml:space="preserve">Responder de manera oportuna muestra que la empresa está atenta a las inquietudes de su comunidad. Evita demoras largas, ya que esto puede agravar la insatisfacción del usuario. Evite responder fuera del profesionalismo y con cortesía. </w:t>
      </w:r>
    </w:p>
    <w:p w14:paraId="02104D5B" w14:textId="0A94E35D" w:rsidR="004B4936" w:rsidRPr="007E0909" w:rsidRDefault="004B4936" w:rsidP="004B4936">
      <w:pPr>
        <w:ind w:left="720"/>
        <w:rPr>
          <w:sz w:val="22"/>
          <w:szCs w:val="18"/>
          <w:lang w:val="es-PA"/>
        </w:rPr>
      </w:pPr>
      <w:r w:rsidRPr="007E0909">
        <w:rPr>
          <w:b/>
          <w:bCs/>
          <w:noProof/>
          <w:sz w:val="22"/>
          <w:szCs w:val="18"/>
          <w:lang w:val="es-PA"/>
        </w:rPr>
        <mc:AlternateContent>
          <mc:Choice Requires="wps">
            <w:drawing>
              <wp:anchor distT="0" distB="0" distL="114300" distR="114300" simplePos="0" relativeHeight="251658241" behindDoc="0" locked="0" layoutInCell="1" allowOverlap="1" wp14:anchorId="5ABD426A" wp14:editId="01D0C2B6">
                <wp:simplePos x="0" y="0"/>
                <wp:positionH relativeFrom="column">
                  <wp:posOffset>553085</wp:posOffset>
                </wp:positionH>
                <wp:positionV relativeFrom="paragraph">
                  <wp:posOffset>172085</wp:posOffset>
                </wp:positionV>
                <wp:extent cx="5894705" cy="1265555"/>
                <wp:effectExtent l="0" t="0" r="10795" b="10795"/>
                <wp:wrapTopAndBottom/>
                <wp:docPr id="923503029" name="Text Box 1"/>
                <wp:cNvGraphicFramePr/>
                <a:graphic xmlns:a="http://schemas.openxmlformats.org/drawingml/2006/main">
                  <a:graphicData uri="http://schemas.microsoft.com/office/word/2010/wordprocessingShape">
                    <wps:wsp>
                      <wps:cNvSpPr txBox="1"/>
                      <wps:spPr>
                        <a:xfrm>
                          <a:off x="0" y="0"/>
                          <a:ext cx="5894705" cy="1265555"/>
                        </a:xfrm>
                        <a:prstGeom prst="rect">
                          <a:avLst/>
                        </a:prstGeom>
                        <a:solidFill>
                          <a:schemeClr val="lt1"/>
                        </a:solidFill>
                        <a:ln w="6350">
                          <a:solidFill>
                            <a:prstClr val="black"/>
                          </a:solidFill>
                        </a:ln>
                      </wps:spPr>
                      <wps:txbx>
                        <w:txbxContent>
                          <w:p w14:paraId="2D013A91" w14:textId="62E5F7BE" w:rsidR="004B4936" w:rsidRPr="004B4936" w:rsidRDefault="004B4936">
                            <w:pPr>
                              <w:rPr>
                                <w:lang w:val="es-PA"/>
                              </w:rPr>
                            </w:pPr>
                            <w:r w:rsidRPr="004B4936">
                              <w:rPr>
                                <w:lang w:val="es-PA"/>
                              </w:rPr>
                              <w:t xml:space="preserve">Lamentamos que hayas tenido esa experiencia. </w:t>
                            </w:r>
                            <w:r w:rsidRPr="004B4936">
                              <w:rPr>
                                <w:rFonts w:ascii="Segoe UI Emoji" w:hAnsi="Segoe UI Emoji" w:cs="Segoe UI Emoji"/>
                              </w:rPr>
                              <w:t>🙁</w:t>
                            </w:r>
                            <w:r w:rsidRPr="004B4936">
                              <w:rPr>
                                <w:lang w:val="es-PA"/>
                              </w:rPr>
                              <w:t xml:space="preserve"> Nos gustaría entender mejor lo sucedido y ayudarte a resolverlo. Por favor, envíanos un mensaje directo </w:t>
                            </w:r>
                            <w:r w:rsidRPr="004B4936">
                              <w:rPr>
                                <w:rFonts w:ascii="Segoe UI Emoji" w:hAnsi="Segoe UI Emoji" w:cs="Segoe UI Emoji"/>
                              </w:rPr>
                              <w:t>📩</w:t>
                            </w:r>
                            <w:r w:rsidRPr="004B4936">
                              <w:rPr>
                                <w:lang w:val="es-PA"/>
                              </w:rPr>
                              <w:t xml:space="preserve"> para conversar contigo de manera más detallada.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D426A" id="Text Box 1" o:spid="_x0000_s1027" type="#_x0000_t202" style="position:absolute;left:0;text-align:left;margin-left:43.55pt;margin-top:13.55pt;width:464.15pt;height:99.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" fillcolor="white [3201]" strokeweight=".5pt">
                <v:textbox>
                  <w:txbxContent>
                    <w:p w14:paraId="2D013A91" w14:textId="62E5F7BE" w:rsidR="004B4936" w:rsidRPr="004B4936" w:rsidRDefault="004B4936">
                      <w:pPr>
                        <w:rPr>
                          <w:lang w:val="es-PA"/>
                        </w:rPr>
                      </w:pPr>
                      <w:r w:rsidRPr="004B4936">
                        <w:rPr>
                          <w:lang w:val="es-PA"/>
                        </w:rPr>
                        <w:t xml:space="preserve">Lamentamos que hayas tenido esa experiencia. </w:t>
                      </w:r>
                      <w:r w:rsidRPr="004B4936">
                        <w:rPr>
                          <w:rFonts w:ascii="Segoe UI Emoji" w:hAnsi="Segoe UI Emoji" w:cs="Segoe UI Emoji"/>
                        </w:rPr>
                        <w:t>🙁</w:t>
                      </w:r>
                      <w:r w:rsidRPr="004B4936">
                        <w:rPr>
                          <w:lang w:val="es-PA"/>
                        </w:rPr>
                        <w:t xml:space="preserve"> Nos gustaría entender mejor lo sucedido y ayudarte a resolverlo. Por favor, envíanos un mensaje directo </w:t>
                      </w:r>
                      <w:r w:rsidRPr="004B4936">
                        <w:rPr>
                          <w:rFonts w:ascii="Segoe UI Emoji" w:hAnsi="Segoe UI Emoji" w:cs="Segoe UI Emoji"/>
                        </w:rPr>
                        <w:t>📩</w:t>
                      </w:r>
                      <w:r w:rsidRPr="004B4936">
                        <w:rPr>
                          <w:lang w:val="es-PA"/>
                        </w:rPr>
                        <w:t xml:space="preserve"> para conversar contigo de manera más detallada.</w:t>
                      </w:r>
                    </w:p>
                  </w:txbxContent>
                </v:textbox>
                <w10:wrap type="topAndBottom"/>
              </v:shape>
            </w:pict>
          </mc:Fallback>
        </mc:AlternateContent>
      </w:r>
    </w:p>
    <w:p w14:paraId="598A6B1F" w14:textId="0CE30BA7" w:rsidR="004B4936" w:rsidRPr="007E0909" w:rsidRDefault="004B4936">
      <w:pPr>
        <w:jc w:val="left"/>
        <w:rPr>
          <w:sz w:val="22"/>
          <w:szCs w:val="18"/>
          <w:lang w:val="es-PA"/>
        </w:rPr>
      </w:pPr>
      <w:r w:rsidRPr="007E0909">
        <w:rPr>
          <w:sz w:val="22"/>
          <w:szCs w:val="18"/>
          <w:lang w:val="es-PA"/>
        </w:rPr>
        <w:br w:type="page"/>
      </w:r>
    </w:p>
    <w:p w14:paraId="756BDC2B" w14:textId="033EC174" w:rsidR="00846907" w:rsidRPr="007E0909" w:rsidRDefault="00846907" w:rsidP="00846907">
      <w:pPr>
        <w:numPr>
          <w:ilvl w:val="0"/>
          <w:numId w:val="11"/>
        </w:numPr>
        <w:rPr>
          <w:sz w:val="22"/>
          <w:szCs w:val="18"/>
          <w:lang w:val="es-PA"/>
        </w:rPr>
      </w:pPr>
      <w:r w:rsidRPr="007E0909">
        <w:rPr>
          <w:b/>
          <w:bCs/>
          <w:sz w:val="22"/>
          <w:szCs w:val="18"/>
          <w:lang w:val="es-PA"/>
        </w:rPr>
        <w:t>Análisis de Rendimiento y Métricas de Reportes</w:t>
      </w:r>
      <w:r w:rsidR="004B4936" w:rsidRPr="007E0909">
        <w:rPr>
          <w:b/>
          <w:bCs/>
          <w:sz w:val="22"/>
          <w:szCs w:val="18"/>
          <w:lang w:val="es-PA"/>
        </w:rPr>
        <w:t xml:space="preserve">: </w:t>
      </w:r>
    </w:p>
    <w:p w14:paraId="4D00DCEA" w14:textId="332A8961" w:rsidR="004B4936" w:rsidRPr="007E0909" w:rsidRDefault="004B4936" w:rsidP="004B4936">
      <w:pPr>
        <w:rPr>
          <w:lang w:val="es-PA"/>
        </w:rPr>
      </w:pPr>
      <w:r w:rsidRPr="007E0909">
        <w:rPr>
          <w:sz w:val="22"/>
          <w:szCs w:val="18"/>
          <w:lang w:val="es-PA"/>
        </w:rPr>
        <w:t xml:space="preserve">El análisis de rendimiento y la revisión de métricas son esenciales para comprender el impacto de las estrategias en redes sociales, identificar áreas de mejora y ajustar acciones para alcanzar los objetivos establecidos. En esta sección cubre cómo interpretar los datos y optimizar la estrategia de contenido. </w:t>
      </w:r>
    </w:p>
    <w:p w14:paraId="1BB5A4C2" w14:textId="77777777" w:rsidR="004B4936" w:rsidRPr="004B4936" w:rsidRDefault="004B4936" w:rsidP="00BB3756">
      <w:pPr>
        <w:rPr>
          <w:b/>
          <w:bCs/>
          <w:sz w:val="22"/>
          <w:szCs w:val="18"/>
          <w:lang w:val="es-PA"/>
        </w:rPr>
      </w:pPr>
      <w:r w:rsidRPr="004B4936">
        <w:rPr>
          <w:b/>
          <w:bCs/>
          <w:sz w:val="22"/>
          <w:szCs w:val="18"/>
          <w:lang w:val="es-PA"/>
        </w:rPr>
        <w:t>1. Gráficas de Rendimiento de Redes Sociales Sin Promoción Paga</w:t>
      </w:r>
    </w:p>
    <w:p w14:paraId="227E777A" w14:textId="77777777" w:rsidR="004B4936" w:rsidRPr="004B4936" w:rsidRDefault="004B4936" w:rsidP="00BB3756">
      <w:pPr>
        <w:rPr>
          <w:sz w:val="22"/>
          <w:szCs w:val="18"/>
          <w:lang w:val="es-PA"/>
        </w:rPr>
      </w:pPr>
      <w:r w:rsidRPr="004B4936">
        <w:rPr>
          <w:sz w:val="22"/>
          <w:szCs w:val="18"/>
          <w:lang w:val="es-PA"/>
        </w:rPr>
        <w:t>El análisis de las publicaciones orgánicas, aquellas que no tienen promoción pagada, es crucial para entender el rendimiento del contenido en su forma más auténtica y detectar qué tipos de publicaciones resuenan mejor con la audiencia.</w:t>
      </w:r>
    </w:p>
    <w:p w14:paraId="68BA445B" w14:textId="381E4534" w:rsidR="004B4936" w:rsidRPr="007E0909" w:rsidRDefault="004B4936" w:rsidP="00BB3756">
      <w:pPr>
        <w:pStyle w:val="Prrafodelista"/>
        <w:numPr>
          <w:ilvl w:val="0"/>
          <w:numId w:val="19"/>
        </w:numPr>
        <w:rPr>
          <w:sz w:val="22"/>
          <w:szCs w:val="18"/>
        </w:rPr>
      </w:pPr>
      <w:r w:rsidRPr="007E0909">
        <w:rPr>
          <w:sz w:val="22"/>
          <w:szCs w:val="18"/>
        </w:rPr>
        <w:t>Métricas Clave a Evaluar:</w:t>
      </w:r>
    </w:p>
    <w:p w14:paraId="4CDD4A5F" w14:textId="77777777" w:rsidR="004B4936" w:rsidRPr="007E0909" w:rsidRDefault="004B4936" w:rsidP="00BB3756">
      <w:pPr>
        <w:pStyle w:val="Prrafodelista"/>
        <w:numPr>
          <w:ilvl w:val="0"/>
          <w:numId w:val="25"/>
        </w:numPr>
        <w:rPr>
          <w:sz w:val="22"/>
          <w:szCs w:val="18"/>
          <w:lang w:val="es-PA"/>
        </w:rPr>
      </w:pPr>
      <w:r w:rsidRPr="007E0909">
        <w:rPr>
          <w:sz w:val="22"/>
          <w:szCs w:val="18"/>
          <w:lang w:val="es-PA"/>
        </w:rPr>
        <w:t>Alcance Orgánico: Número de usuarios únicos que han visto una publicación sin promoción pagada.</w:t>
      </w:r>
    </w:p>
    <w:p w14:paraId="607B0D41" w14:textId="77777777" w:rsidR="004B4936" w:rsidRPr="007E0909" w:rsidRDefault="004B4936" w:rsidP="00BB3756">
      <w:pPr>
        <w:pStyle w:val="Prrafodelista"/>
        <w:numPr>
          <w:ilvl w:val="0"/>
          <w:numId w:val="25"/>
        </w:numPr>
        <w:rPr>
          <w:sz w:val="22"/>
          <w:szCs w:val="18"/>
          <w:lang w:val="es-PA"/>
        </w:rPr>
      </w:pPr>
      <w:r w:rsidRPr="007E0909">
        <w:rPr>
          <w:sz w:val="22"/>
          <w:szCs w:val="18"/>
          <w:lang w:val="es-PA"/>
        </w:rPr>
        <w:t>Interacciones (Me gusta, comentarios, compartidos): Medir cómo la audiencia interactúa con el contenido.</w:t>
      </w:r>
    </w:p>
    <w:p w14:paraId="6BB86248" w14:textId="77777777" w:rsidR="004B4936" w:rsidRPr="007E0909" w:rsidRDefault="004B4936" w:rsidP="00BB3756">
      <w:pPr>
        <w:pStyle w:val="Prrafodelista"/>
        <w:numPr>
          <w:ilvl w:val="0"/>
          <w:numId w:val="25"/>
        </w:numPr>
        <w:rPr>
          <w:sz w:val="22"/>
          <w:szCs w:val="18"/>
          <w:lang w:val="es-PA"/>
        </w:rPr>
      </w:pPr>
      <w:r w:rsidRPr="007E0909">
        <w:rPr>
          <w:sz w:val="22"/>
          <w:szCs w:val="18"/>
          <w:lang w:val="es-PA"/>
        </w:rPr>
        <w:t>Clics en Enlaces: Número de clics en los enlaces publicados, lo cual indica el nivel de interés en los recursos compartidos.</w:t>
      </w:r>
    </w:p>
    <w:p w14:paraId="1B9F6509" w14:textId="77777777" w:rsidR="004B4936" w:rsidRPr="007E0909" w:rsidRDefault="004B4936" w:rsidP="00BB3756">
      <w:pPr>
        <w:pStyle w:val="Prrafodelista"/>
        <w:numPr>
          <w:ilvl w:val="0"/>
          <w:numId w:val="25"/>
        </w:numPr>
        <w:rPr>
          <w:sz w:val="22"/>
          <w:szCs w:val="18"/>
          <w:lang w:val="es-PA"/>
        </w:rPr>
      </w:pPr>
      <w:r w:rsidRPr="007E0909">
        <w:rPr>
          <w:sz w:val="22"/>
          <w:szCs w:val="18"/>
          <w:lang w:val="es-PA"/>
        </w:rPr>
        <w:t>Tasa de Crecimiento de Seguidores: Incremento de seguidores orgánicos en un período determinado.</w:t>
      </w:r>
    </w:p>
    <w:p w14:paraId="4CF3CDEE" w14:textId="77777777" w:rsidR="004B4936" w:rsidRPr="00CF18F7" w:rsidRDefault="004B4936" w:rsidP="00BB3756">
      <w:pPr>
        <w:pStyle w:val="Prrafodelista"/>
        <w:numPr>
          <w:ilvl w:val="0"/>
          <w:numId w:val="25"/>
        </w:numPr>
        <w:rPr>
          <w:sz w:val="22"/>
          <w:szCs w:val="18"/>
          <w:lang w:val="es-PA"/>
        </w:rPr>
      </w:pPr>
      <w:r w:rsidRPr="00CF18F7">
        <w:rPr>
          <w:sz w:val="22"/>
          <w:szCs w:val="18"/>
          <w:lang w:val="es-PA"/>
        </w:rPr>
        <w:t>Impresiones: Número total de veces que el contenido ha sido mostrado, lo cual ayuda a evaluar la visibilidad.</w:t>
      </w:r>
    </w:p>
    <w:p w14:paraId="402FFE20" w14:textId="132E8D2A" w:rsidR="004B4936" w:rsidRPr="00CF18F7" w:rsidRDefault="004B4936" w:rsidP="2AE935FC">
      <w:pPr>
        <w:pStyle w:val="Prrafodelista"/>
        <w:numPr>
          <w:ilvl w:val="0"/>
          <w:numId w:val="19"/>
        </w:numPr>
        <w:rPr>
          <w:sz w:val="22"/>
          <w:szCs w:val="22"/>
        </w:rPr>
      </w:pPr>
      <w:r w:rsidRPr="00CF18F7">
        <w:rPr>
          <w:sz w:val="22"/>
          <w:szCs w:val="22"/>
        </w:rPr>
        <w:t>Uso de Gráficas:</w:t>
      </w:r>
    </w:p>
    <w:p w14:paraId="0C34E33A" w14:textId="77777777" w:rsidR="004B4936" w:rsidRPr="007E0909" w:rsidRDefault="004B4936" w:rsidP="00BB3756">
      <w:pPr>
        <w:pStyle w:val="Prrafodelista"/>
        <w:numPr>
          <w:ilvl w:val="0"/>
          <w:numId w:val="26"/>
        </w:numPr>
        <w:rPr>
          <w:sz w:val="22"/>
          <w:szCs w:val="18"/>
          <w:lang w:val="es-PA"/>
        </w:rPr>
      </w:pPr>
      <w:r w:rsidRPr="007E0909">
        <w:rPr>
          <w:sz w:val="22"/>
          <w:szCs w:val="18"/>
          <w:lang w:val="es-PA"/>
        </w:rPr>
        <w:t>Representar estas métricas en gráficas semanales y mensuales para detectar tendencias, picos de interacción y posibles bajas en rendimiento.</w:t>
      </w:r>
    </w:p>
    <w:p w14:paraId="63FDD420" w14:textId="77777777" w:rsidR="004B4936" w:rsidRPr="007E0909" w:rsidRDefault="004B4936" w:rsidP="00BB3756">
      <w:pPr>
        <w:pStyle w:val="Prrafodelista"/>
        <w:numPr>
          <w:ilvl w:val="0"/>
          <w:numId w:val="26"/>
        </w:numPr>
        <w:rPr>
          <w:sz w:val="22"/>
          <w:szCs w:val="22"/>
          <w:lang w:val="es-PA"/>
        </w:rPr>
      </w:pPr>
      <w:r w:rsidRPr="2AE935FC">
        <w:rPr>
          <w:sz w:val="22"/>
          <w:szCs w:val="22"/>
          <w:lang w:val="es-PA"/>
        </w:rPr>
        <w:t>Comparar el rendimiento de distintos tipos de publicaciones (educacionales, interactivos, promocionales) para determinar cuál genera mayor interés.</w:t>
      </w:r>
    </w:p>
    <w:p w14:paraId="50F53B65" w14:textId="2E3E5A6E" w:rsidR="48BFEE6C" w:rsidRDefault="48BFEE6C" w:rsidP="2AE935FC">
      <w:pPr>
        <w:pStyle w:val="Prrafodelista"/>
        <w:numPr>
          <w:ilvl w:val="0"/>
          <w:numId w:val="26"/>
        </w:numPr>
        <w:rPr>
          <w:sz w:val="22"/>
          <w:szCs w:val="22"/>
          <w:lang w:val="es-PA"/>
        </w:rPr>
      </w:pPr>
      <w:r w:rsidRPr="2AE935FC">
        <w:rPr>
          <w:sz w:val="22"/>
          <w:szCs w:val="22"/>
          <w:lang w:val="es-PA"/>
        </w:rPr>
        <w:t>Utilizar histogramas y graficas de barras para determinar el posicionamiento orgánico de las métricas</w:t>
      </w:r>
    </w:p>
    <w:p w14:paraId="1BBFC856" w14:textId="77777777" w:rsidR="004B4936" w:rsidRPr="00CF18F7" w:rsidRDefault="19C48D19" w:rsidP="4212282B">
      <w:pPr>
        <w:ind w:left="360"/>
        <w:rPr>
          <w:sz w:val="22"/>
          <w:szCs w:val="22"/>
          <w:lang w:val="es-PA"/>
        </w:rPr>
      </w:pPr>
      <w:r w:rsidRPr="00CF18F7">
        <w:rPr>
          <w:sz w:val="22"/>
          <w:szCs w:val="22"/>
          <w:lang w:val="es-PA"/>
        </w:rPr>
        <w:t>2. Gráficas de Rendimiento de Redes Sociales con Promoción Paga</w:t>
      </w:r>
    </w:p>
    <w:p w14:paraId="2775569F" w14:textId="77777777" w:rsidR="004B4936" w:rsidRPr="00CF18F7" w:rsidRDefault="19C48D19" w:rsidP="4212282B">
      <w:pPr>
        <w:ind w:left="360"/>
        <w:rPr>
          <w:sz w:val="22"/>
          <w:szCs w:val="22"/>
          <w:lang w:val="es-PA"/>
        </w:rPr>
      </w:pPr>
      <w:r w:rsidRPr="00CF18F7">
        <w:rPr>
          <w:sz w:val="22"/>
          <w:szCs w:val="22"/>
          <w:lang w:val="es-PA"/>
        </w:rPr>
        <w:t>Las campañas pagadas permiten ampliar el alcance de la marca, pero es vital evaluar si estas inversiones están generando el retorno esperado.</w:t>
      </w:r>
    </w:p>
    <w:p w14:paraId="5B88E142" w14:textId="20E54F5E" w:rsidR="004B4936" w:rsidRPr="00CF18F7" w:rsidRDefault="19C48D19" w:rsidP="4212282B">
      <w:pPr>
        <w:pStyle w:val="Prrafodelista"/>
        <w:numPr>
          <w:ilvl w:val="0"/>
          <w:numId w:val="19"/>
        </w:numPr>
        <w:rPr>
          <w:sz w:val="22"/>
          <w:szCs w:val="22"/>
        </w:rPr>
      </w:pPr>
      <w:r w:rsidRPr="00CF18F7">
        <w:rPr>
          <w:sz w:val="22"/>
          <w:szCs w:val="22"/>
        </w:rPr>
        <w:t>Métricas Clave a Evaluar:</w:t>
      </w:r>
    </w:p>
    <w:p w14:paraId="081EC555" w14:textId="2CBB8374" w:rsidR="389BB9D3" w:rsidRPr="00CF18F7" w:rsidRDefault="389BB9D3" w:rsidP="4212282B">
      <w:pPr>
        <w:pStyle w:val="Prrafodelista"/>
        <w:numPr>
          <w:ilvl w:val="0"/>
          <w:numId w:val="27"/>
        </w:numPr>
        <w:rPr>
          <w:lang w:val="es-PA"/>
        </w:rPr>
      </w:pPr>
      <w:r w:rsidRPr="00CF18F7">
        <w:rPr>
          <w:lang w:val="es-PA"/>
        </w:rPr>
        <w:t>Comparación de Alcance Pagado vs. Orgánico:</w:t>
      </w:r>
    </w:p>
    <w:p w14:paraId="1F5FC12A" w14:textId="0403B429" w:rsidR="0CB70650" w:rsidRPr="00CF18F7" w:rsidRDefault="0CB70650" w:rsidP="4212282B">
      <w:pPr>
        <w:pStyle w:val="Prrafodelista"/>
        <w:numPr>
          <w:ilvl w:val="1"/>
          <w:numId w:val="27"/>
        </w:numPr>
        <w:rPr>
          <w:lang w:val="es-PA"/>
        </w:rPr>
      </w:pPr>
      <w:r w:rsidRPr="00CF18F7">
        <w:rPr>
          <w:sz w:val="22"/>
          <w:szCs w:val="22"/>
          <w:lang w:val="es-PA"/>
        </w:rPr>
        <w:t>Gráfico de barras apiladas: Un gráfico de barras apiladas que compare el alcance pagado vs. el alcance orgánico por semana o por campaña. Las barras apiladas permiten visualizar la proporción de cada uno y ver el impacto del contenido pagado en el alcance total.</w:t>
      </w:r>
    </w:p>
    <w:p w14:paraId="52EECDC2" w14:textId="152D4D69" w:rsidR="0CB70650" w:rsidRPr="00CF18F7" w:rsidRDefault="0CB70650" w:rsidP="4212282B">
      <w:pPr>
        <w:pStyle w:val="Prrafodelista"/>
        <w:numPr>
          <w:ilvl w:val="1"/>
          <w:numId w:val="27"/>
        </w:numPr>
        <w:rPr>
          <w:sz w:val="24"/>
          <w:lang w:val="es-PA"/>
        </w:rPr>
      </w:pPr>
      <w:r w:rsidRPr="00CF18F7">
        <w:rPr>
          <w:sz w:val="24"/>
          <w:lang w:val="es-PA"/>
        </w:rPr>
        <w:t>Gráfico de líneas: Muestra la evolución del alcance pagado y orgánico a lo largo del tiempo para ver si hay alguna tendencia o patrón en la campaña</w:t>
      </w:r>
    </w:p>
    <w:p w14:paraId="4A7D9FB5" w14:textId="3F8E56D9" w:rsidR="5E9DF163" w:rsidRPr="00CF18F7" w:rsidRDefault="5E9DF163" w:rsidP="4212282B">
      <w:pPr>
        <w:pStyle w:val="Prrafodelista"/>
        <w:numPr>
          <w:ilvl w:val="0"/>
          <w:numId w:val="27"/>
        </w:numPr>
        <w:rPr>
          <w:b/>
          <w:bCs/>
          <w:lang w:val="es-PA"/>
        </w:rPr>
      </w:pPr>
      <w:r w:rsidRPr="00CF18F7">
        <w:rPr>
          <w:b/>
          <w:bCs/>
          <w:lang w:val="es-PA"/>
        </w:rPr>
        <w:t>Costo por Clic (CPC):</w:t>
      </w:r>
    </w:p>
    <w:p w14:paraId="40BC3897" w14:textId="2EE34E44" w:rsidR="5E9DF163" w:rsidRPr="00CF18F7" w:rsidRDefault="5E9DF163" w:rsidP="4212282B">
      <w:pPr>
        <w:pStyle w:val="Prrafodelista"/>
        <w:numPr>
          <w:ilvl w:val="1"/>
          <w:numId w:val="27"/>
        </w:numPr>
        <w:spacing w:after="0"/>
        <w:rPr>
          <w:sz w:val="24"/>
          <w:lang w:val="es-PA"/>
        </w:rPr>
      </w:pPr>
      <w:r w:rsidRPr="00CF18F7">
        <w:rPr>
          <w:b/>
          <w:bCs/>
          <w:sz w:val="24"/>
          <w:lang w:val="es-PA"/>
        </w:rPr>
        <w:t>Gráfico de dispersión (scatter plot):</w:t>
      </w:r>
      <w:r w:rsidRPr="00CF18F7">
        <w:rPr>
          <w:sz w:val="24"/>
          <w:lang w:val="es-PA"/>
        </w:rPr>
        <w:t xml:space="preserve"> Cada punto puede representar una campaña específica, mostrando el CPC y la cantidad de clics obtenidos. Ayuda a identificar campañas con CPC muy altos o bajos.</w:t>
      </w:r>
    </w:p>
    <w:p w14:paraId="02CAD877" w14:textId="1D41D52C" w:rsidR="5E9DF163" w:rsidRPr="00CF18F7" w:rsidRDefault="5E9DF163" w:rsidP="4212282B">
      <w:pPr>
        <w:pStyle w:val="Prrafodelista"/>
        <w:numPr>
          <w:ilvl w:val="1"/>
          <w:numId w:val="27"/>
        </w:numPr>
        <w:spacing w:after="0"/>
        <w:rPr>
          <w:sz w:val="24"/>
          <w:lang w:val="es-PA"/>
        </w:rPr>
      </w:pPr>
      <w:r w:rsidRPr="00CF18F7">
        <w:rPr>
          <w:b/>
          <w:bCs/>
          <w:sz w:val="24"/>
          <w:lang w:val="es-PA"/>
        </w:rPr>
        <w:t>Gráfico de líneas:</w:t>
      </w:r>
      <w:r w:rsidRPr="00CF18F7">
        <w:rPr>
          <w:sz w:val="24"/>
          <w:lang w:val="es-PA"/>
        </w:rPr>
        <w:t xml:space="preserve"> Para visualizar cómo el CPC ha variado a lo largo del tiempo, puedes usar un gráfico de líneas que muestre las fluctuaciones y compararlas con otras métricas, como el gasto total en publicidad.</w:t>
      </w:r>
    </w:p>
    <w:p w14:paraId="38B4E9A1" w14:textId="659675DD" w:rsidR="004B4936" w:rsidRPr="00CF18F7" w:rsidRDefault="19C48D19" w:rsidP="4212282B">
      <w:pPr>
        <w:pStyle w:val="Prrafodelista"/>
        <w:numPr>
          <w:ilvl w:val="0"/>
          <w:numId w:val="27"/>
        </w:numPr>
        <w:rPr>
          <w:sz w:val="22"/>
          <w:szCs w:val="22"/>
          <w:lang w:val="es-PA"/>
        </w:rPr>
      </w:pPr>
      <w:r w:rsidRPr="00CF18F7">
        <w:rPr>
          <w:sz w:val="22"/>
          <w:szCs w:val="22"/>
          <w:lang w:val="es-PA"/>
        </w:rPr>
        <w:t xml:space="preserve">Tasa de Conversión: </w:t>
      </w:r>
    </w:p>
    <w:p w14:paraId="357AB9C8" w14:textId="7D6B819D" w:rsidR="4212282B" w:rsidRPr="00CF18F7" w:rsidRDefault="4212282B" w:rsidP="4212282B">
      <w:pPr>
        <w:pStyle w:val="Prrafodelista"/>
        <w:spacing w:before="240" w:after="240"/>
        <w:ind w:left="1080"/>
        <w:rPr>
          <w:lang w:val="es-PA"/>
        </w:rPr>
      </w:pPr>
    </w:p>
    <w:p w14:paraId="63679EBF" w14:textId="106BDE79" w:rsidR="0259288C" w:rsidRPr="00CF18F7" w:rsidRDefault="0259288C" w:rsidP="4212282B">
      <w:pPr>
        <w:pStyle w:val="Prrafodelista"/>
        <w:numPr>
          <w:ilvl w:val="0"/>
          <w:numId w:val="27"/>
        </w:numPr>
        <w:spacing w:before="240" w:after="240"/>
        <w:rPr>
          <w:sz w:val="24"/>
          <w:lang w:val="es-PA"/>
        </w:rPr>
      </w:pPr>
      <w:r w:rsidRPr="00CF18F7">
        <w:rPr>
          <w:sz w:val="24"/>
          <w:lang w:val="es-PA"/>
        </w:rPr>
        <w:t>Gráfico de embudo (funnel): Este tipo de gráfico es ideal para mostrar la cantidad de usuarios que interactúan con el anuncio en diferentes etapas del proceso (impresiones -&gt; clics -&gt; conversiones). Permite identificar en qué punto los usuarios tienden a abandonar el proceso.</w:t>
      </w:r>
    </w:p>
    <w:p w14:paraId="6393575E" w14:textId="4A9002C4" w:rsidR="0259288C" w:rsidRPr="00CF18F7" w:rsidRDefault="0259288C" w:rsidP="4212282B">
      <w:pPr>
        <w:pStyle w:val="Prrafodelista"/>
        <w:numPr>
          <w:ilvl w:val="0"/>
          <w:numId w:val="27"/>
        </w:numPr>
        <w:rPr>
          <w:sz w:val="24"/>
          <w:lang w:val="es-PA"/>
        </w:rPr>
      </w:pPr>
      <w:r w:rsidRPr="00CF18F7">
        <w:rPr>
          <w:sz w:val="24"/>
          <w:lang w:val="es-PA"/>
        </w:rPr>
        <w:t>Gráfico de barras o líneas: Puedes representar la tasa de conversión de cada campaña en un gráfico de barras, facilitando la comparación entre varias campañas.</w:t>
      </w:r>
    </w:p>
    <w:p w14:paraId="0F738482" w14:textId="3FA0E453" w:rsidR="004B4936" w:rsidRPr="00CF18F7" w:rsidRDefault="19C48D19" w:rsidP="4212282B">
      <w:pPr>
        <w:pStyle w:val="Prrafodelista"/>
        <w:numPr>
          <w:ilvl w:val="0"/>
          <w:numId w:val="27"/>
        </w:numPr>
        <w:rPr>
          <w:sz w:val="22"/>
          <w:szCs w:val="22"/>
          <w:lang w:val="es-PA"/>
        </w:rPr>
      </w:pPr>
      <w:r w:rsidRPr="00CF18F7">
        <w:rPr>
          <w:sz w:val="22"/>
          <w:szCs w:val="22"/>
          <w:lang w:val="es-PA"/>
        </w:rPr>
        <w:t xml:space="preserve">Retorno de Inversión Publicitaria (ROAS): </w:t>
      </w:r>
    </w:p>
    <w:p w14:paraId="724F3C16" w14:textId="7C3B8143" w:rsidR="22088CA6" w:rsidRPr="00CF18F7" w:rsidRDefault="22088CA6" w:rsidP="4212282B">
      <w:pPr>
        <w:pStyle w:val="Prrafodelista"/>
        <w:numPr>
          <w:ilvl w:val="0"/>
          <w:numId w:val="27"/>
        </w:numPr>
        <w:spacing w:before="240" w:after="240"/>
        <w:rPr>
          <w:sz w:val="24"/>
          <w:lang w:val="es-PA"/>
        </w:rPr>
      </w:pPr>
      <w:r w:rsidRPr="00CF18F7">
        <w:rPr>
          <w:sz w:val="24"/>
          <w:lang w:val="es-PA"/>
        </w:rPr>
        <w:t>Gráfico de barras o columnas: Un gráfico que compare el ROAS de diferentes campañas. Esto facilita identificar qué campañas tienen un retorno más alto y dónde se está obteniendo más valor por el dinero invertido.</w:t>
      </w:r>
    </w:p>
    <w:p w14:paraId="0F5A68F3" w14:textId="010BB3BE" w:rsidR="22088CA6" w:rsidRPr="00CF18F7" w:rsidRDefault="22088CA6" w:rsidP="4212282B">
      <w:pPr>
        <w:pStyle w:val="Prrafodelista"/>
        <w:numPr>
          <w:ilvl w:val="0"/>
          <w:numId w:val="27"/>
        </w:numPr>
        <w:rPr>
          <w:sz w:val="24"/>
          <w:lang w:val="es-PA"/>
        </w:rPr>
      </w:pPr>
      <w:r w:rsidRPr="00CF18F7">
        <w:rPr>
          <w:sz w:val="24"/>
          <w:lang w:val="es-PA"/>
        </w:rPr>
        <w:t xml:space="preserve">Gráfico de líneas con doble eje Y: Mostrar la evolución de las ventas generadas por publicidad pagada en relación con el gasto en </w:t>
      </w:r>
      <w:r w:rsidR="0F952306" w:rsidRPr="00CF18F7">
        <w:rPr>
          <w:sz w:val="24"/>
          <w:lang w:val="es-PA"/>
        </w:rPr>
        <w:t>anuncios, usando gráficos</w:t>
      </w:r>
      <w:r w:rsidRPr="00CF18F7">
        <w:rPr>
          <w:sz w:val="24"/>
          <w:lang w:val="es-PA"/>
        </w:rPr>
        <w:t xml:space="preserve"> de líneas con dos ejes: uno para el gasto en publicidad y otro para las ventas o el ROAS.</w:t>
      </w:r>
    </w:p>
    <w:p w14:paraId="5DAF197C" w14:textId="77777777" w:rsidR="004B4936" w:rsidRPr="00CF18F7" w:rsidRDefault="19C48D19" w:rsidP="00BB3756">
      <w:pPr>
        <w:pStyle w:val="Prrafodelista"/>
        <w:numPr>
          <w:ilvl w:val="0"/>
          <w:numId w:val="27"/>
        </w:numPr>
        <w:rPr>
          <w:sz w:val="22"/>
          <w:szCs w:val="22"/>
          <w:lang w:val="es-PA"/>
        </w:rPr>
      </w:pPr>
      <w:r w:rsidRPr="00CF18F7">
        <w:rPr>
          <w:sz w:val="22"/>
          <w:szCs w:val="22"/>
          <w:lang w:val="es-PA"/>
        </w:rPr>
        <w:t>Engagement Pagado: Nivel de interacción con publicaciones promocionadas, lo cual indica qué tan atractivo fue el anuncio para la audiencia pagada.</w:t>
      </w:r>
    </w:p>
    <w:p w14:paraId="217194F9" w14:textId="4C4BCFAF" w:rsidR="004B4936" w:rsidRPr="007E0909" w:rsidRDefault="004B4936" w:rsidP="00BB3756">
      <w:pPr>
        <w:pStyle w:val="Prrafodelista"/>
        <w:numPr>
          <w:ilvl w:val="0"/>
          <w:numId w:val="19"/>
        </w:numPr>
        <w:rPr>
          <w:sz w:val="22"/>
          <w:szCs w:val="22"/>
        </w:rPr>
      </w:pPr>
      <w:r w:rsidRPr="2AE935FC">
        <w:rPr>
          <w:sz w:val="22"/>
          <w:szCs w:val="22"/>
        </w:rPr>
        <w:t>Uso de Gráficas:</w:t>
      </w:r>
    </w:p>
    <w:p w14:paraId="1D6CCFA7" w14:textId="77777777" w:rsidR="004B4936" w:rsidRPr="007E0909" w:rsidRDefault="004B4936" w:rsidP="00BB3756">
      <w:pPr>
        <w:pStyle w:val="Prrafodelista"/>
        <w:numPr>
          <w:ilvl w:val="0"/>
          <w:numId w:val="28"/>
        </w:numPr>
        <w:rPr>
          <w:sz w:val="22"/>
          <w:szCs w:val="18"/>
          <w:lang w:val="es-PA"/>
        </w:rPr>
      </w:pPr>
      <w:r w:rsidRPr="007E0909">
        <w:rPr>
          <w:sz w:val="22"/>
          <w:szCs w:val="18"/>
          <w:lang w:val="es-PA"/>
        </w:rPr>
        <w:t>Comparar rendimiento de campañas similares para identificar patrones y ajustar estrategias.</w:t>
      </w:r>
    </w:p>
    <w:p w14:paraId="7267002C" w14:textId="77777777" w:rsidR="004B4936" w:rsidRPr="007E0909" w:rsidRDefault="004B4936" w:rsidP="00BB3756">
      <w:pPr>
        <w:pStyle w:val="Prrafodelista"/>
        <w:numPr>
          <w:ilvl w:val="0"/>
          <w:numId w:val="28"/>
        </w:numPr>
        <w:rPr>
          <w:sz w:val="22"/>
          <w:szCs w:val="22"/>
          <w:lang w:val="es-PA"/>
        </w:rPr>
      </w:pPr>
      <w:r w:rsidRPr="2AE935FC">
        <w:rPr>
          <w:sz w:val="22"/>
          <w:szCs w:val="22"/>
          <w:lang w:val="es-PA"/>
        </w:rPr>
        <w:t>Crear gráficos que muestren la evolución del costo por resultado (por ejemplo, costo por inscripción) para optimizar el presupuesto.</w:t>
      </w:r>
    </w:p>
    <w:p w14:paraId="24B0E6B8" w14:textId="6FB63B1B" w:rsidR="59752E22" w:rsidRDefault="59752E22" w:rsidP="2AE935FC">
      <w:pPr>
        <w:pStyle w:val="Prrafodelista"/>
        <w:numPr>
          <w:ilvl w:val="0"/>
          <w:numId w:val="28"/>
        </w:numPr>
        <w:rPr>
          <w:sz w:val="22"/>
          <w:szCs w:val="22"/>
          <w:lang w:val="es-PA"/>
        </w:rPr>
      </w:pPr>
      <w:r w:rsidRPr="2AE935FC">
        <w:rPr>
          <w:sz w:val="22"/>
          <w:szCs w:val="22"/>
          <w:lang w:val="es-PA"/>
        </w:rPr>
        <w:t>Utilizar Histogramas</w:t>
      </w:r>
      <w:r w:rsidR="1E475C38" w:rsidRPr="2AE935FC">
        <w:rPr>
          <w:sz w:val="22"/>
          <w:szCs w:val="22"/>
          <w:lang w:val="es-PA"/>
        </w:rPr>
        <w:t>, barras y circul</w:t>
      </w:r>
      <w:r w:rsidR="485302E6" w:rsidRPr="2AE935FC">
        <w:rPr>
          <w:sz w:val="22"/>
          <w:szCs w:val="22"/>
          <w:lang w:val="es-PA"/>
        </w:rPr>
        <w:t>ares</w:t>
      </w:r>
    </w:p>
    <w:p w14:paraId="747E9543" w14:textId="77777777" w:rsidR="004B4936" w:rsidRPr="004B4936" w:rsidRDefault="004B4936" w:rsidP="004B4936">
      <w:pPr>
        <w:ind w:left="360"/>
        <w:rPr>
          <w:sz w:val="22"/>
          <w:szCs w:val="18"/>
          <w:lang w:val="es-PA"/>
        </w:rPr>
      </w:pPr>
      <w:r w:rsidRPr="004B4936">
        <w:rPr>
          <w:sz w:val="22"/>
          <w:szCs w:val="18"/>
          <w:lang w:val="es-PA"/>
        </w:rPr>
        <w:t>3. Auto Evaluación de Objetivos Iniciales (Semana, Mes, Cuatrimestre, Semestre, Año)</w:t>
      </w:r>
    </w:p>
    <w:p w14:paraId="37312027" w14:textId="77777777" w:rsidR="004B4936" w:rsidRPr="004B4936" w:rsidRDefault="004B4936" w:rsidP="004B4936">
      <w:pPr>
        <w:ind w:left="360"/>
        <w:rPr>
          <w:sz w:val="22"/>
          <w:szCs w:val="18"/>
          <w:lang w:val="es-PA"/>
        </w:rPr>
      </w:pPr>
      <w:r w:rsidRPr="004B4936">
        <w:rPr>
          <w:sz w:val="22"/>
          <w:szCs w:val="18"/>
          <w:lang w:val="es-PA"/>
        </w:rPr>
        <w:t>Es fundamental evaluar continuamente si se están cumpliendo los objetivos planteados al inicio de cada período.</w:t>
      </w:r>
    </w:p>
    <w:p w14:paraId="72AB58E6" w14:textId="533D6B22" w:rsidR="004B4936" w:rsidRPr="007E0909" w:rsidRDefault="004B4936" w:rsidP="00067AF3">
      <w:pPr>
        <w:pStyle w:val="Prrafodelista"/>
        <w:numPr>
          <w:ilvl w:val="0"/>
          <w:numId w:val="19"/>
        </w:numPr>
        <w:rPr>
          <w:sz w:val="22"/>
          <w:szCs w:val="18"/>
        </w:rPr>
      </w:pPr>
      <w:r w:rsidRPr="007E0909">
        <w:rPr>
          <w:sz w:val="22"/>
          <w:szCs w:val="18"/>
        </w:rPr>
        <w:t>Autoevaluación de Objetivos:</w:t>
      </w:r>
    </w:p>
    <w:p w14:paraId="327E5C80" w14:textId="3EDF760A" w:rsidR="004B4936" w:rsidRPr="007E0909" w:rsidRDefault="004B4936" w:rsidP="00067AF3">
      <w:pPr>
        <w:pStyle w:val="Prrafodelista"/>
        <w:numPr>
          <w:ilvl w:val="0"/>
          <w:numId w:val="29"/>
        </w:numPr>
        <w:rPr>
          <w:sz w:val="22"/>
          <w:szCs w:val="18"/>
          <w:lang w:val="es-PA"/>
        </w:rPr>
      </w:pPr>
      <w:r w:rsidRPr="007E0909">
        <w:rPr>
          <w:sz w:val="22"/>
          <w:szCs w:val="18"/>
          <w:lang w:val="es-PA"/>
        </w:rPr>
        <w:t>Semanal y Mensual: Revisar objetivos a corto plazo como el número de publicaciones, interacciones logradas y seguidores adquiridos.</w:t>
      </w:r>
    </w:p>
    <w:p w14:paraId="34AF7889" w14:textId="32B705FF" w:rsidR="004B4936" w:rsidRPr="007E0909" w:rsidRDefault="004B4936" w:rsidP="00067AF3">
      <w:pPr>
        <w:pStyle w:val="Prrafodelista"/>
        <w:numPr>
          <w:ilvl w:val="0"/>
          <w:numId w:val="29"/>
        </w:numPr>
        <w:rPr>
          <w:sz w:val="22"/>
          <w:szCs w:val="18"/>
          <w:lang w:val="es-PA"/>
        </w:rPr>
      </w:pPr>
      <w:r w:rsidRPr="007E0909">
        <w:rPr>
          <w:sz w:val="22"/>
          <w:szCs w:val="18"/>
          <w:lang w:val="es-PA"/>
        </w:rPr>
        <w:t>Cuatrimestral y Semestral: Evaluar metas intermedias como el incremento en la tasa de conversión o la mejora del engagement en las publicaciones.</w:t>
      </w:r>
    </w:p>
    <w:p w14:paraId="4AAFF809" w14:textId="4877FD06" w:rsidR="004B4936" w:rsidRPr="007E0909" w:rsidRDefault="004B4936" w:rsidP="00067AF3">
      <w:pPr>
        <w:pStyle w:val="Prrafodelista"/>
        <w:numPr>
          <w:ilvl w:val="0"/>
          <w:numId w:val="29"/>
        </w:numPr>
        <w:rPr>
          <w:sz w:val="22"/>
          <w:szCs w:val="18"/>
          <w:lang w:val="es-PA"/>
        </w:rPr>
      </w:pPr>
      <w:r w:rsidRPr="007E0909">
        <w:rPr>
          <w:sz w:val="22"/>
          <w:szCs w:val="18"/>
          <w:lang w:val="es-PA"/>
        </w:rPr>
        <w:t>Anual: Comparar los resultados globales con los objetivos planteados al inicio del año. Ajustar la estrategia para el próximo ciclo en función de los logros y desafíos identificados.</w:t>
      </w:r>
    </w:p>
    <w:p w14:paraId="5BCB4A0F" w14:textId="7AACCE04" w:rsidR="004B4936" w:rsidRPr="007E0909" w:rsidRDefault="004B4936" w:rsidP="00067AF3">
      <w:pPr>
        <w:pStyle w:val="Prrafodelista"/>
        <w:numPr>
          <w:ilvl w:val="0"/>
          <w:numId w:val="19"/>
        </w:numPr>
        <w:rPr>
          <w:sz w:val="22"/>
          <w:szCs w:val="18"/>
          <w:lang w:val="es-PA"/>
        </w:rPr>
      </w:pPr>
      <w:r w:rsidRPr="007E0909">
        <w:rPr>
          <w:sz w:val="22"/>
          <w:szCs w:val="18"/>
          <w:lang w:val="es-PA"/>
        </w:rPr>
        <w:t>Revisión de Indicadores de Éxito:</w:t>
      </w:r>
    </w:p>
    <w:p w14:paraId="1FCF618E" w14:textId="77777777" w:rsidR="00067AF3" w:rsidRPr="007E0909" w:rsidRDefault="004B4936" w:rsidP="00067AF3">
      <w:pPr>
        <w:pStyle w:val="Prrafodelista"/>
        <w:numPr>
          <w:ilvl w:val="0"/>
          <w:numId w:val="29"/>
        </w:numPr>
        <w:rPr>
          <w:sz w:val="22"/>
          <w:szCs w:val="18"/>
          <w:lang w:val="es-PA"/>
        </w:rPr>
      </w:pPr>
      <w:r w:rsidRPr="007E0909">
        <w:rPr>
          <w:sz w:val="22"/>
          <w:szCs w:val="18"/>
          <w:lang w:val="es-PA"/>
        </w:rPr>
        <w:t>Identificar si se alcanzaron los KPIs (indicadores clave de desempeño) definidos, como aumento de seguidores, conversiones efectivas, o alcance de campañas.</w:t>
      </w:r>
    </w:p>
    <w:p w14:paraId="0CF06764" w14:textId="1BCCEDE6" w:rsidR="004B4936" w:rsidRPr="007E0909" w:rsidRDefault="004B4936" w:rsidP="00067AF3">
      <w:pPr>
        <w:pStyle w:val="Prrafodelista"/>
        <w:numPr>
          <w:ilvl w:val="0"/>
          <w:numId w:val="29"/>
        </w:numPr>
        <w:rPr>
          <w:sz w:val="22"/>
          <w:szCs w:val="18"/>
          <w:lang w:val="es-PA"/>
        </w:rPr>
      </w:pPr>
      <w:r w:rsidRPr="007E0909">
        <w:rPr>
          <w:sz w:val="22"/>
          <w:szCs w:val="18"/>
          <w:lang w:val="es-PA"/>
        </w:rPr>
        <w:t>Realizar ajustes en la estrategia en función de los resultados de la autoevaluación.</w:t>
      </w:r>
    </w:p>
    <w:p w14:paraId="7DBB304E" w14:textId="77777777" w:rsidR="004B4936" w:rsidRPr="004B4936" w:rsidRDefault="004B4936" w:rsidP="004B4936">
      <w:pPr>
        <w:ind w:left="360"/>
        <w:rPr>
          <w:sz w:val="22"/>
          <w:szCs w:val="18"/>
          <w:lang w:val="es-PA"/>
        </w:rPr>
      </w:pPr>
      <w:r w:rsidRPr="004B4936">
        <w:rPr>
          <w:sz w:val="22"/>
          <w:szCs w:val="18"/>
          <w:lang w:val="es-PA"/>
        </w:rPr>
        <w:t>4. Herramientas de Seguimiento Analítico (Facebook Insight, Instagram Insight, Meta Business)</w:t>
      </w:r>
    </w:p>
    <w:p w14:paraId="11391D65" w14:textId="456DEE9E" w:rsidR="004B4936" w:rsidRPr="007E0909" w:rsidRDefault="004B4936" w:rsidP="00067AF3">
      <w:pPr>
        <w:rPr>
          <w:sz w:val="22"/>
          <w:szCs w:val="18"/>
          <w:lang w:val="es-PA"/>
        </w:rPr>
      </w:pPr>
      <w:r w:rsidRPr="007E0909">
        <w:rPr>
          <w:sz w:val="22"/>
          <w:szCs w:val="18"/>
          <w:lang w:val="es-PA"/>
        </w:rPr>
        <w:t>Para gestionar y analizar datos de manera efectiva, es crucial utilizar herramientas especializadas que faciliten el acceso a las métricas de redes sociales.</w:t>
      </w:r>
    </w:p>
    <w:p w14:paraId="5729654F" w14:textId="77777777" w:rsidR="004B4936" w:rsidRPr="007E0909" w:rsidRDefault="004B4936" w:rsidP="00067AF3">
      <w:pPr>
        <w:pStyle w:val="Prrafodelista"/>
        <w:numPr>
          <w:ilvl w:val="0"/>
          <w:numId w:val="32"/>
        </w:numPr>
        <w:rPr>
          <w:sz w:val="22"/>
          <w:szCs w:val="18"/>
        </w:rPr>
      </w:pPr>
      <w:r w:rsidRPr="007E0909">
        <w:rPr>
          <w:sz w:val="22"/>
          <w:szCs w:val="18"/>
        </w:rPr>
        <w:t>Facebook Insights:</w:t>
      </w:r>
    </w:p>
    <w:p w14:paraId="6A207BB0" w14:textId="0B4347EF" w:rsidR="004B4936" w:rsidRPr="007E0909" w:rsidRDefault="004B4936" w:rsidP="00067AF3">
      <w:pPr>
        <w:pStyle w:val="Prrafodelista"/>
        <w:numPr>
          <w:ilvl w:val="0"/>
          <w:numId w:val="29"/>
        </w:numPr>
        <w:rPr>
          <w:sz w:val="22"/>
          <w:szCs w:val="18"/>
          <w:lang w:val="es-PA"/>
        </w:rPr>
      </w:pPr>
      <w:r w:rsidRPr="007E0909">
        <w:rPr>
          <w:sz w:val="22"/>
          <w:szCs w:val="18"/>
          <w:lang w:val="es-PA"/>
        </w:rPr>
        <w:t>Proporciona datos detallados sobre el rendimiento de la página, publicaciones y audiencias, permitiendo analizar el impacto del contenido y las campañas publicitarias.</w:t>
      </w:r>
    </w:p>
    <w:p w14:paraId="7B35EFAB" w14:textId="50E90F68" w:rsidR="004B4936" w:rsidRPr="007E0909" w:rsidRDefault="004B4936" w:rsidP="00067AF3">
      <w:pPr>
        <w:pStyle w:val="Prrafodelista"/>
        <w:numPr>
          <w:ilvl w:val="0"/>
          <w:numId w:val="29"/>
        </w:numPr>
        <w:rPr>
          <w:sz w:val="22"/>
          <w:szCs w:val="18"/>
          <w:lang w:val="es-PA"/>
        </w:rPr>
      </w:pPr>
      <w:r w:rsidRPr="007E0909">
        <w:rPr>
          <w:sz w:val="22"/>
          <w:szCs w:val="18"/>
          <w:lang w:val="es-PA"/>
        </w:rPr>
        <w:t>Útil para detectar los mejores momentos de publicación y ajustar la estrategia de contenido.</w:t>
      </w:r>
    </w:p>
    <w:p w14:paraId="5F386011" w14:textId="1CC6791D" w:rsidR="004B4936" w:rsidRPr="007E0909" w:rsidRDefault="004B4936" w:rsidP="00067AF3">
      <w:pPr>
        <w:pStyle w:val="Prrafodelista"/>
        <w:numPr>
          <w:ilvl w:val="0"/>
          <w:numId w:val="32"/>
        </w:numPr>
        <w:rPr>
          <w:sz w:val="22"/>
          <w:szCs w:val="18"/>
        </w:rPr>
      </w:pPr>
      <w:r w:rsidRPr="007E0909">
        <w:rPr>
          <w:sz w:val="22"/>
          <w:szCs w:val="18"/>
        </w:rPr>
        <w:t>Instagram Insights:</w:t>
      </w:r>
    </w:p>
    <w:p w14:paraId="10CA4A37" w14:textId="21DE7CBE" w:rsidR="004B4936" w:rsidRPr="007E0909" w:rsidRDefault="004B4936" w:rsidP="00067AF3">
      <w:pPr>
        <w:pStyle w:val="Prrafodelista"/>
        <w:numPr>
          <w:ilvl w:val="0"/>
          <w:numId w:val="29"/>
        </w:numPr>
        <w:rPr>
          <w:sz w:val="22"/>
          <w:szCs w:val="18"/>
          <w:lang w:val="es-PA"/>
        </w:rPr>
      </w:pPr>
      <w:r w:rsidRPr="007E0909">
        <w:rPr>
          <w:sz w:val="22"/>
          <w:szCs w:val="18"/>
          <w:lang w:val="es-PA"/>
        </w:rPr>
        <w:t>Permite ver métricas sobre el alcance, impresiones, y la demografía de los seguidores. También ofrece información</w:t>
      </w:r>
      <w:r w:rsidR="00067AF3" w:rsidRPr="007E0909">
        <w:rPr>
          <w:sz w:val="22"/>
          <w:szCs w:val="18"/>
          <w:lang w:val="es-PA"/>
        </w:rPr>
        <w:t xml:space="preserve"> </w:t>
      </w:r>
      <w:r w:rsidRPr="007E0909">
        <w:rPr>
          <w:sz w:val="22"/>
          <w:szCs w:val="18"/>
          <w:lang w:val="es-PA"/>
        </w:rPr>
        <w:t>sobre el rendimiento de historias, reels y publicaciones guardadas.</w:t>
      </w:r>
    </w:p>
    <w:p w14:paraId="3B8DD1E2" w14:textId="5A98799A" w:rsidR="004B4936" w:rsidRPr="007E0909" w:rsidRDefault="004B4936" w:rsidP="00067AF3">
      <w:pPr>
        <w:pStyle w:val="Prrafodelista"/>
        <w:numPr>
          <w:ilvl w:val="0"/>
          <w:numId w:val="29"/>
        </w:numPr>
        <w:rPr>
          <w:sz w:val="22"/>
          <w:szCs w:val="18"/>
          <w:lang w:val="es-PA"/>
        </w:rPr>
      </w:pPr>
      <w:r w:rsidRPr="007E0909">
        <w:rPr>
          <w:sz w:val="22"/>
          <w:szCs w:val="18"/>
          <w:lang w:val="es-PA"/>
        </w:rPr>
        <w:t>Útil para medir la efectividad de los hashtags y la interacción en diferentes formatos de contenido.</w:t>
      </w:r>
    </w:p>
    <w:p w14:paraId="4AB9A3E4" w14:textId="4E1FE283" w:rsidR="004B4936" w:rsidRPr="007E0909" w:rsidRDefault="004B4936" w:rsidP="00067AF3">
      <w:pPr>
        <w:pStyle w:val="Prrafodelista"/>
        <w:numPr>
          <w:ilvl w:val="0"/>
          <w:numId w:val="32"/>
        </w:numPr>
        <w:rPr>
          <w:sz w:val="22"/>
          <w:szCs w:val="18"/>
        </w:rPr>
      </w:pPr>
      <w:r w:rsidRPr="007E0909">
        <w:rPr>
          <w:sz w:val="22"/>
          <w:szCs w:val="18"/>
        </w:rPr>
        <w:t>Meta Business Suite:</w:t>
      </w:r>
    </w:p>
    <w:p w14:paraId="4ED14508" w14:textId="0174DB6C" w:rsidR="004B4936" w:rsidRPr="007E0909" w:rsidRDefault="004B4936" w:rsidP="00067AF3">
      <w:pPr>
        <w:pStyle w:val="Prrafodelista"/>
        <w:numPr>
          <w:ilvl w:val="0"/>
          <w:numId w:val="29"/>
        </w:numPr>
        <w:rPr>
          <w:sz w:val="22"/>
          <w:szCs w:val="18"/>
          <w:lang w:val="es-PA"/>
        </w:rPr>
      </w:pPr>
      <w:r w:rsidRPr="007E0909">
        <w:rPr>
          <w:sz w:val="22"/>
          <w:szCs w:val="18"/>
          <w:lang w:val="es-PA"/>
        </w:rPr>
        <w:t>Integra los análisis de Facebook e Instagram, facilitando la administración de ambas plataformas desde un solo lugar.</w:t>
      </w:r>
    </w:p>
    <w:p w14:paraId="4D5230A0" w14:textId="20808D5C" w:rsidR="004B4936" w:rsidRPr="007E0909" w:rsidRDefault="004B4936" w:rsidP="00067AF3">
      <w:pPr>
        <w:pStyle w:val="Prrafodelista"/>
        <w:numPr>
          <w:ilvl w:val="0"/>
          <w:numId w:val="29"/>
        </w:numPr>
        <w:rPr>
          <w:sz w:val="22"/>
          <w:szCs w:val="18"/>
          <w:lang w:val="es-PA"/>
        </w:rPr>
      </w:pPr>
      <w:r w:rsidRPr="007E0909">
        <w:rPr>
          <w:sz w:val="22"/>
          <w:szCs w:val="18"/>
          <w:lang w:val="es-PA"/>
        </w:rPr>
        <w:t>Ofrece reportes personalizados y permite programar publicaciones, analizar resultados y ajustar campañas publicitarias.</w:t>
      </w:r>
    </w:p>
    <w:p w14:paraId="65205977" w14:textId="77777777" w:rsidR="004B4936" w:rsidRPr="004B4936" w:rsidRDefault="004B4936" w:rsidP="004B4936">
      <w:pPr>
        <w:ind w:left="360"/>
        <w:rPr>
          <w:sz w:val="22"/>
          <w:szCs w:val="18"/>
          <w:lang w:val="es-PA"/>
        </w:rPr>
      </w:pPr>
      <w:r w:rsidRPr="004B4936">
        <w:rPr>
          <w:sz w:val="22"/>
          <w:szCs w:val="18"/>
          <w:lang w:val="es-PA"/>
        </w:rPr>
        <w:t>5. Revisión y Actualización Periódica de la Estrategia</w:t>
      </w:r>
    </w:p>
    <w:p w14:paraId="2515274A" w14:textId="3043B974" w:rsidR="004B4936" w:rsidRPr="004B4936" w:rsidRDefault="004B4936" w:rsidP="004B4936">
      <w:pPr>
        <w:ind w:left="360"/>
        <w:rPr>
          <w:sz w:val="22"/>
          <w:szCs w:val="18"/>
          <w:lang w:val="es-PA"/>
        </w:rPr>
      </w:pPr>
      <w:r w:rsidRPr="004B4936">
        <w:rPr>
          <w:sz w:val="22"/>
          <w:szCs w:val="18"/>
          <w:lang w:val="es-PA"/>
        </w:rPr>
        <w:t>La revisión periódica de la estrategia asegura que las acciones en redes sociales sigan alineadas con los objetivos de la empresa y respondan a los cambios en el comportamiento de la audiencia.</w:t>
      </w:r>
    </w:p>
    <w:p w14:paraId="3790FB6E" w14:textId="671FC67A" w:rsidR="004B4936" w:rsidRPr="007E0909" w:rsidRDefault="19C48D19" w:rsidP="00067AF3">
      <w:pPr>
        <w:pStyle w:val="Prrafodelista"/>
        <w:numPr>
          <w:ilvl w:val="0"/>
          <w:numId w:val="32"/>
        </w:numPr>
        <w:rPr>
          <w:sz w:val="22"/>
          <w:szCs w:val="18"/>
        </w:rPr>
      </w:pPr>
      <w:r w:rsidRPr="4212282B">
        <w:rPr>
          <w:sz w:val="22"/>
          <w:szCs w:val="22"/>
        </w:rPr>
        <w:t>Frecuencia de Revisión:</w:t>
      </w:r>
    </w:p>
    <w:p w14:paraId="0F3EBD9E" w14:textId="34FF4736" w:rsidR="2306A485" w:rsidRDefault="2306A485" w:rsidP="4212282B">
      <w:pPr>
        <w:pStyle w:val="Prrafodelista"/>
        <w:numPr>
          <w:ilvl w:val="0"/>
          <w:numId w:val="29"/>
        </w:numPr>
        <w:rPr>
          <w:sz w:val="22"/>
          <w:szCs w:val="22"/>
          <w:lang w:val="es-PA"/>
        </w:rPr>
      </w:pPr>
      <w:r w:rsidRPr="4212282B">
        <w:rPr>
          <w:sz w:val="22"/>
          <w:szCs w:val="22"/>
          <w:lang w:val="es-PA"/>
        </w:rPr>
        <w:t xml:space="preserve">Semanal: </w:t>
      </w:r>
      <w:r w:rsidR="59665019" w:rsidRPr="4212282B">
        <w:rPr>
          <w:sz w:val="22"/>
          <w:szCs w:val="22"/>
          <w:lang w:val="es-PA"/>
        </w:rPr>
        <w:t>Revisiòn de metricas en los dìas para tener un objetivo claro.</w:t>
      </w:r>
    </w:p>
    <w:p w14:paraId="500A719E" w14:textId="22EC2630" w:rsidR="004B4936" w:rsidRPr="007E0909" w:rsidRDefault="004B4936" w:rsidP="00067AF3">
      <w:pPr>
        <w:pStyle w:val="Prrafodelista"/>
        <w:numPr>
          <w:ilvl w:val="0"/>
          <w:numId w:val="29"/>
        </w:numPr>
        <w:rPr>
          <w:sz w:val="22"/>
          <w:szCs w:val="18"/>
          <w:lang w:val="es-PA"/>
        </w:rPr>
      </w:pPr>
      <w:r w:rsidRPr="007E0909">
        <w:rPr>
          <w:sz w:val="22"/>
          <w:szCs w:val="18"/>
          <w:lang w:val="es-PA"/>
        </w:rPr>
        <w:t>Mensual: Revisión básica de rendimiento y ajuste menor de contenidos.</w:t>
      </w:r>
    </w:p>
    <w:p w14:paraId="3BB59F41" w14:textId="6C348634" w:rsidR="004B4936" w:rsidRPr="007E0909" w:rsidRDefault="004B4936" w:rsidP="00067AF3">
      <w:pPr>
        <w:pStyle w:val="Prrafodelista"/>
        <w:numPr>
          <w:ilvl w:val="0"/>
          <w:numId w:val="29"/>
        </w:numPr>
        <w:rPr>
          <w:sz w:val="22"/>
          <w:szCs w:val="18"/>
          <w:lang w:val="es-PA"/>
        </w:rPr>
      </w:pPr>
      <w:r w:rsidRPr="007E0909">
        <w:rPr>
          <w:sz w:val="22"/>
          <w:szCs w:val="18"/>
          <w:lang w:val="es-PA"/>
        </w:rPr>
        <w:t>Trimestral: Evaluación más profunda para ajustar tácticas, identificar nuevas oportunidades y redefinir objetivos según sea necesario.</w:t>
      </w:r>
    </w:p>
    <w:p w14:paraId="41AB46D2" w14:textId="62D600AF" w:rsidR="004B4936" w:rsidRPr="007E0909" w:rsidRDefault="004B4936" w:rsidP="00067AF3">
      <w:pPr>
        <w:pStyle w:val="Prrafodelista"/>
        <w:numPr>
          <w:ilvl w:val="0"/>
          <w:numId w:val="29"/>
        </w:numPr>
        <w:rPr>
          <w:sz w:val="22"/>
          <w:szCs w:val="18"/>
          <w:lang w:val="es-PA"/>
        </w:rPr>
      </w:pPr>
      <w:r w:rsidRPr="007E0909">
        <w:rPr>
          <w:sz w:val="22"/>
          <w:szCs w:val="18"/>
          <w:lang w:val="es-PA"/>
        </w:rPr>
        <w:t>Anual: Revisión exhaustiva de la estrategia, redefiniendo objetivos globales y estableciendo un plan para el siguiente año.</w:t>
      </w:r>
    </w:p>
    <w:p w14:paraId="62C8C7B2" w14:textId="17BC1FB7" w:rsidR="004B4936" w:rsidRPr="007E0909" w:rsidRDefault="004B4936" w:rsidP="00067AF3">
      <w:pPr>
        <w:pStyle w:val="Prrafodelista"/>
        <w:numPr>
          <w:ilvl w:val="0"/>
          <w:numId w:val="32"/>
        </w:numPr>
        <w:rPr>
          <w:sz w:val="22"/>
          <w:szCs w:val="18"/>
        </w:rPr>
      </w:pPr>
      <w:r w:rsidRPr="007E0909">
        <w:rPr>
          <w:sz w:val="22"/>
          <w:szCs w:val="18"/>
        </w:rPr>
        <w:t>Actualización de Estrategia:</w:t>
      </w:r>
    </w:p>
    <w:p w14:paraId="4BA1D699" w14:textId="0B414013" w:rsidR="004B4936" w:rsidRPr="007E0909" w:rsidRDefault="004B4936" w:rsidP="00067AF3">
      <w:pPr>
        <w:pStyle w:val="Prrafodelista"/>
        <w:numPr>
          <w:ilvl w:val="0"/>
          <w:numId w:val="29"/>
        </w:numPr>
        <w:rPr>
          <w:sz w:val="22"/>
          <w:szCs w:val="18"/>
          <w:lang w:val="es-PA"/>
        </w:rPr>
      </w:pPr>
      <w:r w:rsidRPr="007E0909">
        <w:rPr>
          <w:sz w:val="22"/>
          <w:szCs w:val="18"/>
          <w:lang w:val="es-PA"/>
        </w:rPr>
        <w:t>Ajustar la frecuencia de publicaciones, los formatos utilizados y la inversión en promociones pagadas según los resultados obtenidos.</w:t>
      </w:r>
    </w:p>
    <w:p w14:paraId="1AB28ABE" w14:textId="3BDCA0C7" w:rsidR="004B4936" w:rsidRPr="007E0909" w:rsidRDefault="004B4936" w:rsidP="00067AF3">
      <w:pPr>
        <w:pStyle w:val="Prrafodelista"/>
        <w:numPr>
          <w:ilvl w:val="0"/>
          <w:numId w:val="29"/>
        </w:numPr>
        <w:rPr>
          <w:sz w:val="22"/>
          <w:szCs w:val="18"/>
          <w:lang w:val="es-PA"/>
        </w:rPr>
      </w:pPr>
      <w:r w:rsidRPr="007E0909">
        <w:rPr>
          <w:sz w:val="22"/>
          <w:szCs w:val="18"/>
          <w:lang w:val="es-PA"/>
        </w:rPr>
        <w:t>Integrar nuevas tendencias de contenido y adaptarse a cambios en las plataformas para mantenerse competitivo.</w:t>
      </w:r>
    </w:p>
    <w:p w14:paraId="49B056F5" w14:textId="77777777" w:rsidR="00846907" w:rsidRPr="007E0909" w:rsidRDefault="00846907" w:rsidP="00846907">
      <w:pPr>
        <w:numPr>
          <w:ilvl w:val="0"/>
          <w:numId w:val="11"/>
        </w:numPr>
        <w:rPr>
          <w:sz w:val="22"/>
          <w:szCs w:val="18"/>
          <w:lang w:val="es-PA"/>
        </w:rPr>
      </w:pPr>
      <w:r w:rsidRPr="007E0909">
        <w:rPr>
          <w:b/>
          <w:bCs/>
          <w:sz w:val="22"/>
          <w:szCs w:val="18"/>
          <w:lang w:val="es-PA"/>
        </w:rPr>
        <w:t>Resolución de Problemas Comunes</w:t>
      </w:r>
    </w:p>
    <w:p w14:paraId="3C0E6F59" w14:textId="1628458F" w:rsidR="00067AF3" w:rsidRPr="007E0909" w:rsidRDefault="00846907" w:rsidP="00067AF3">
      <w:pPr>
        <w:pStyle w:val="Prrafodelista"/>
        <w:numPr>
          <w:ilvl w:val="0"/>
          <w:numId w:val="32"/>
        </w:numPr>
        <w:rPr>
          <w:sz w:val="22"/>
          <w:szCs w:val="18"/>
          <w:lang w:val="es-PA"/>
        </w:rPr>
      </w:pPr>
      <w:r w:rsidRPr="2AE935FC">
        <w:rPr>
          <w:b/>
          <w:bCs/>
          <w:sz w:val="22"/>
          <w:szCs w:val="22"/>
          <w:lang w:val="es-PA"/>
        </w:rPr>
        <w:t>Ante Baja Participación o Alcance</w:t>
      </w:r>
      <w:r w:rsidR="00067AF3" w:rsidRPr="2AE935FC">
        <w:rPr>
          <w:b/>
          <w:bCs/>
          <w:sz w:val="22"/>
          <w:szCs w:val="22"/>
          <w:lang w:val="es-PA"/>
        </w:rPr>
        <w:t xml:space="preserve"> </w:t>
      </w:r>
      <w:r w:rsidR="00067AF3" w:rsidRPr="2AE935FC">
        <w:rPr>
          <w:sz w:val="22"/>
          <w:szCs w:val="22"/>
          <w:lang w:val="es-PA"/>
        </w:rPr>
        <w:t xml:space="preserve">La baja participación o alcance son temas de discusión comunes al momento de realizar una publicación paga y pueden surgir varios motivos por los cuales se puede dar. </w:t>
      </w:r>
    </w:p>
    <w:p w14:paraId="45F9B892" w14:textId="1367C985" w:rsidR="005142F9" w:rsidRPr="007E0909" w:rsidRDefault="005142F9" w:rsidP="005142F9">
      <w:pPr>
        <w:rPr>
          <w:sz w:val="22"/>
          <w:szCs w:val="18"/>
          <w:lang w:val="es-PA"/>
        </w:rPr>
      </w:pPr>
      <w:r w:rsidRPr="007E0909">
        <w:rPr>
          <w:b/>
          <w:bCs/>
          <w:sz w:val="22"/>
          <w:szCs w:val="18"/>
          <w:lang w:val="es-PA"/>
        </w:rPr>
        <w:t xml:space="preserve">Revisión de contenido: </w:t>
      </w:r>
      <w:r w:rsidRPr="007E0909">
        <w:rPr>
          <w:sz w:val="22"/>
          <w:szCs w:val="18"/>
          <w:lang w:val="es-PA"/>
        </w:rPr>
        <w:t xml:space="preserve">Evalúa el tipo de contenido que se está publicando y su relevancia para la audiencia. La saturación consiste en publicar el mismo material audiovisual todos los días. Por lo cuál enfoca tu atención en variar. </w:t>
      </w:r>
    </w:p>
    <w:p w14:paraId="1FF8D4FE" w14:textId="36BBA864" w:rsidR="005142F9" w:rsidRPr="007E0909" w:rsidRDefault="005142F9" w:rsidP="005142F9">
      <w:pPr>
        <w:rPr>
          <w:sz w:val="22"/>
          <w:szCs w:val="18"/>
          <w:lang w:val="es-PA"/>
        </w:rPr>
      </w:pPr>
      <w:r w:rsidRPr="007E0909">
        <w:rPr>
          <w:b/>
          <w:bCs/>
          <w:sz w:val="22"/>
          <w:szCs w:val="18"/>
          <w:lang w:val="es-PA"/>
        </w:rPr>
        <w:t>Frecuencia y Horario de publicación:</w:t>
      </w:r>
      <w:r w:rsidRPr="007E0909">
        <w:rPr>
          <w:sz w:val="22"/>
          <w:szCs w:val="18"/>
          <w:lang w:val="es-PA"/>
        </w:rPr>
        <w:t xml:space="preserve"> Asegúrate de publicar en los horarios en los que tu audiencia está más activa.</w:t>
      </w:r>
    </w:p>
    <w:p w14:paraId="064857FB" w14:textId="77777777" w:rsidR="005142F9" w:rsidRPr="007E0909" w:rsidRDefault="005142F9" w:rsidP="005142F9">
      <w:pPr>
        <w:rPr>
          <w:sz w:val="22"/>
          <w:szCs w:val="18"/>
          <w:lang w:val="es-PA"/>
        </w:rPr>
      </w:pPr>
    </w:p>
    <w:p w14:paraId="0F3A86B8" w14:textId="4FB4648A" w:rsidR="00846907" w:rsidRPr="007E0909" w:rsidRDefault="00846907" w:rsidP="00846907">
      <w:pPr>
        <w:numPr>
          <w:ilvl w:val="1"/>
          <w:numId w:val="11"/>
        </w:numPr>
        <w:rPr>
          <w:sz w:val="22"/>
          <w:szCs w:val="18"/>
          <w:lang w:val="es-PA"/>
        </w:rPr>
      </w:pPr>
      <w:r w:rsidRPr="007E0909">
        <w:rPr>
          <w:b/>
          <w:bCs/>
          <w:sz w:val="22"/>
          <w:szCs w:val="18"/>
          <w:lang w:val="es-PA"/>
        </w:rPr>
        <w:t>Herramienta de Mensajes Ante Errores en Publicaciones</w:t>
      </w:r>
      <w:r w:rsidR="005142F9" w:rsidRPr="007E0909">
        <w:rPr>
          <w:b/>
          <w:bCs/>
          <w:sz w:val="22"/>
          <w:szCs w:val="18"/>
          <w:lang w:val="es-PA"/>
        </w:rPr>
        <w:t>:</w:t>
      </w:r>
    </w:p>
    <w:p w14:paraId="510E580A" w14:textId="64D7532A" w:rsidR="005142F9" w:rsidRPr="007E0909" w:rsidRDefault="005142F9" w:rsidP="005142F9">
      <w:pPr>
        <w:rPr>
          <w:sz w:val="22"/>
          <w:szCs w:val="18"/>
          <w:lang w:val="es-PA"/>
        </w:rPr>
      </w:pPr>
      <w:r w:rsidRPr="007E0909">
        <w:rPr>
          <w:sz w:val="22"/>
          <w:szCs w:val="18"/>
          <w:lang w:val="es-PA"/>
        </w:rPr>
        <w:t>Los errores en las publicaciones, como información incorrecta, enlaces rotos o fallas en imágenes pueden afectar la credibilidad y la percepción de la marca. Es crucial tener un plan para gestionar estos errores rápidamente.</w:t>
      </w:r>
    </w:p>
    <w:p w14:paraId="21083DDE" w14:textId="06C9403A" w:rsidR="005142F9" w:rsidRPr="007E0909" w:rsidRDefault="005142F9" w:rsidP="005142F9">
      <w:pPr>
        <w:pStyle w:val="Prrafodelista"/>
        <w:numPr>
          <w:ilvl w:val="0"/>
          <w:numId w:val="32"/>
        </w:numPr>
        <w:rPr>
          <w:sz w:val="22"/>
          <w:szCs w:val="18"/>
          <w:lang w:val="es-PA"/>
        </w:rPr>
      </w:pPr>
      <w:r w:rsidRPr="007E0909">
        <w:rPr>
          <w:b/>
          <w:bCs/>
          <w:sz w:val="22"/>
          <w:szCs w:val="18"/>
          <w:lang w:val="es-PA"/>
        </w:rPr>
        <w:t>Corrección Inmediata:</w:t>
      </w:r>
      <w:r w:rsidRPr="007E0909">
        <w:rPr>
          <w:sz w:val="22"/>
          <w:szCs w:val="18"/>
          <w:lang w:val="es-PA"/>
        </w:rPr>
        <w:t xml:space="preserve"> Si detectas un error, corrígelo lo más rápido posible. Si la publicación se puede editar, haz los ajustes necesarios y, si no, considera eliminarla y volver a publicarla correctamente.</w:t>
      </w:r>
    </w:p>
    <w:p w14:paraId="543A3A60" w14:textId="4B6A69B0" w:rsidR="005142F9" w:rsidRPr="007E0909" w:rsidRDefault="005142F9" w:rsidP="005142F9">
      <w:pPr>
        <w:pStyle w:val="Prrafodelista"/>
        <w:numPr>
          <w:ilvl w:val="0"/>
          <w:numId w:val="32"/>
        </w:numPr>
        <w:rPr>
          <w:sz w:val="22"/>
          <w:szCs w:val="18"/>
          <w:lang w:val="es-PA"/>
        </w:rPr>
      </w:pPr>
      <w:r w:rsidRPr="007E0909">
        <w:rPr>
          <w:b/>
          <w:bCs/>
          <w:sz w:val="22"/>
          <w:szCs w:val="18"/>
          <w:lang w:val="es-PA"/>
        </w:rPr>
        <w:t>Mensaje de Disculpa o Aclaración:</w:t>
      </w:r>
      <w:r w:rsidRPr="007E0909">
        <w:rPr>
          <w:sz w:val="22"/>
          <w:szCs w:val="18"/>
          <w:lang w:val="es-PA"/>
        </w:rPr>
        <w:t xml:space="preserve"> Si el error ha generado confusión o afectado a los usuarios, publica un mensaje breve explicando el problema y aclarando la información correcta. Mantén un tono profesional y honesto.</w:t>
      </w:r>
    </w:p>
    <w:p w14:paraId="133B67AE" w14:textId="15A0A85A" w:rsidR="005142F9" w:rsidRPr="007E0909" w:rsidRDefault="005142F9" w:rsidP="005142F9">
      <w:pPr>
        <w:pStyle w:val="Prrafodelista"/>
        <w:numPr>
          <w:ilvl w:val="0"/>
          <w:numId w:val="32"/>
        </w:numPr>
        <w:rPr>
          <w:sz w:val="22"/>
          <w:szCs w:val="18"/>
          <w:lang w:val="es-PA"/>
        </w:rPr>
      </w:pPr>
      <w:r w:rsidRPr="007E0909">
        <w:rPr>
          <w:b/>
          <w:bCs/>
          <w:sz w:val="22"/>
          <w:szCs w:val="18"/>
          <w:lang w:val="es-PA"/>
        </w:rPr>
        <w:t>Automatización de Mensajes de Respuesta:</w:t>
      </w:r>
      <w:r w:rsidRPr="007E0909">
        <w:rPr>
          <w:sz w:val="22"/>
          <w:szCs w:val="18"/>
          <w:lang w:val="es-PA"/>
        </w:rPr>
        <w:t xml:space="preserve"> Utiliza herramientas de respuesta automática en Facebook e Instagram para gestionar consultas relacionadas con errores rápidamente y redirigir a la audiencia hacia la información correcta.</w:t>
      </w:r>
    </w:p>
    <w:p w14:paraId="140528DD" w14:textId="7F892B73" w:rsidR="005142F9" w:rsidRPr="005142F9" w:rsidRDefault="005142F9" w:rsidP="005142F9">
      <w:pPr>
        <w:rPr>
          <w:sz w:val="22"/>
          <w:szCs w:val="22"/>
          <w:lang w:val="es-PA"/>
        </w:rPr>
      </w:pPr>
      <w:r w:rsidRPr="005142F9">
        <w:rPr>
          <w:b/>
          <w:bCs/>
          <w:sz w:val="22"/>
          <w:szCs w:val="22"/>
          <w:lang w:val="es-PA"/>
        </w:rPr>
        <w:t>Ejemplo de Mensaje de Disculpa:</w:t>
      </w:r>
    </w:p>
    <w:p w14:paraId="0B7A7D15" w14:textId="77777777" w:rsidR="005142F9" w:rsidRPr="007E0909" w:rsidRDefault="005142F9" w:rsidP="005142F9">
      <w:pPr>
        <w:rPr>
          <w:b/>
          <w:bCs/>
          <w:sz w:val="22"/>
          <w:szCs w:val="22"/>
          <w:lang w:val="es-PA"/>
        </w:rPr>
      </w:pPr>
    </w:p>
    <w:p w14:paraId="013A4EEE" w14:textId="335CA051" w:rsidR="4ADE4CB4" w:rsidRDefault="4ADE4CB4" w:rsidP="2AE935FC">
      <w:pPr>
        <w:rPr>
          <w:b/>
          <w:bCs/>
          <w:sz w:val="22"/>
          <w:szCs w:val="22"/>
          <w:lang w:val="es-PA"/>
        </w:rPr>
      </w:pPr>
      <w:r>
        <w:rPr>
          <w:noProof/>
        </w:rPr>
        <mc:AlternateContent>
          <mc:Choice Requires="wps">
            <w:drawing>
              <wp:inline distT="0" distB="0" distL="114300" distR="114300" wp14:anchorId="03AFA153" wp14:editId="4D2F805C">
                <wp:extent cx="6921500" cy="514350"/>
                <wp:effectExtent l="0" t="0" r="12700" b="19050"/>
                <wp:docPr id="2090480212" name="Text Box 2"/>
                <wp:cNvGraphicFramePr/>
                <a:graphic xmlns:a="http://schemas.openxmlformats.org/drawingml/2006/main">
                  <a:graphicData uri="http://schemas.microsoft.com/office/word/2010/wordprocessingShape">
                    <wps:wsp>
                      <wps:cNvSpPr txBox="1"/>
                      <wps:spPr>
                        <a:xfrm>
                          <a:off x="0" y="0"/>
                          <a:ext cx="6921500" cy="514350"/>
                        </a:xfrm>
                        <a:prstGeom prst="rect">
                          <a:avLst/>
                        </a:prstGeom>
                        <a:solidFill>
                          <a:schemeClr val="lt1"/>
                        </a:solidFill>
                        <a:ln w="6350">
                          <a:solidFill>
                            <a:prstClr val="black"/>
                          </a:solidFill>
                        </a:ln>
                      </wps:spPr>
                      <wps:txbx>
                        <w:txbxContent>
                          <w:p w14:paraId="0552E7C3" w14:textId="77777777" w:rsidR="005142F9" w:rsidRPr="005142F9" w:rsidRDefault="005142F9" w:rsidP="005142F9">
                            <w:pPr>
                              <w:rPr>
                                <w:sz w:val="22"/>
                                <w:szCs w:val="18"/>
                              </w:rPr>
                            </w:pPr>
                            <w:r w:rsidRPr="005142F9">
                              <w:rPr>
                                <w:sz w:val="22"/>
                                <w:szCs w:val="18"/>
                                <w:lang w:val="es-PA"/>
                              </w:rPr>
                              <w:t xml:space="preserve">"Lamentamos el error en nuestra última publicación sobre los requisitos del curso STCW. Hemos corregido la información y agradecemos su comprensión. Si tienes alguna pregunta, no dudes en contactarnos. </w:t>
                            </w:r>
                            <w:r w:rsidRPr="005142F9">
                              <w:rPr>
                                <w:rFonts w:ascii="Segoe UI Emoji" w:hAnsi="Segoe UI Emoji" w:cs="Segoe UI Emoji"/>
                                <w:sz w:val="22"/>
                                <w:szCs w:val="18"/>
                              </w:rPr>
                              <w:t>🚢</w:t>
                            </w:r>
                            <w:r w:rsidRPr="005142F9">
                              <w:rPr>
                                <w:sz w:val="22"/>
                                <w:szCs w:val="18"/>
                              </w:rPr>
                              <w:t>"</w:t>
                            </w:r>
                          </w:p>
                          <w:p w14:paraId="4E11048B" w14:textId="77777777" w:rsidR="005142F9" w:rsidRDefault="005142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AFA153" id="Text Box 2" o:spid="_x0000_s1028" type="#_x0000_t202" style="width:54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" fillcolor="white [3201]" strokeweight=".5pt">
                <v:textbox>
                  <w:txbxContent>
                    <w:p w14:paraId="0552E7C3" w14:textId="77777777" w:rsidR="005142F9" w:rsidRPr="005142F9" w:rsidRDefault="005142F9" w:rsidP="005142F9">
                      <w:pPr>
                        <w:rPr>
                          <w:sz w:val="22"/>
                          <w:szCs w:val="18"/>
                        </w:rPr>
                      </w:pPr>
                      <w:r w:rsidRPr="005142F9">
                        <w:rPr>
                          <w:sz w:val="22"/>
                          <w:szCs w:val="18"/>
                          <w:lang w:val="es-PA"/>
                        </w:rPr>
                        <w:t xml:space="preserve">"Lamentamos el error en nuestra última publicación sobre los requisitos del curso STCW. Hemos corregido la información y agradecemos su comprensión. Si tienes alguna pregunta, no dudes en contactarnos. </w:t>
                      </w:r>
                      <w:r w:rsidRPr="005142F9">
                        <w:rPr>
                          <w:rFonts w:ascii="Segoe UI Emoji" w:hAnsi="Segoe UI Emoji" w:cs="Segoe UI Emoji"/>
                          <w:sz w:val="22"/>
                          <w:szCs w:val="18"/>
                        </w:rPr>
                        <w:t>🚢</w:t>
                      </w:r>
                      <w:r w:rsidRPr="005142F9">
                        <w:rPr>
                          <w:sz w:val="22"/>
                          <w:szCs w:val="18"/>
                        </w:rPr>
                        <w:t>"</w:t>
                      </w:r>
                    </w:p>
                    <w:p w14:paraId="4E11048B" w14:textId="77777777" w:rsidR="005142F9" w:rsidRDefault="005142F9"/>
                  </w:txbxContent>
                </v:textbox>
                <w10:anchorlock/>
              </v:shape>
            </w:pict>
          </mc:Fallback>
        </mc:AlternateContent>
      </w:r>
    </w:p>
    <w:p w14:paraId="56A06C0F" w14:textId="777D7D27" w:rsidR="2AE935FC" w:rsidRDefault="2AE935FC" w:rsidP="2AE935FC">
      <w:pPr>
        <w:rPr>
          <w:b/>
          <w:bCs/>
          <w:sz w:val="22"/>
          <w:szCs w:val="22"/>
          <w:lang w:val="es-PA"/>
        </w:rPr>
      </w:pPr>
    </w:p>
    <w:p w14:paraId="3D121152" w14:textId="5E93C2C5" w:rsidR="2AE935FC" w:rsidRDefault="2AE935FC" w:rsidP="2AE935FC">
      <w:pPr>
        <w:rPr>
          <w:b/>
          <w:bCs/>
          <w:sz w:val="22"/>
          <w:szCs w:val="22"/>
          <w:lang w:val="es-PA"/>
        </w:rPr>
      </w:pPr>
    </w:p>
    <w:p w14:paraId="534EEFE6" w14:textId="3D8DFEF3" w:rsidR="00846907" w:rsidRPr="007E0909" w:rsidRDefault="00846907" w:rsidP="005142F9">
      <w:pPr>
        <w:rPr>
          <w:sz w:val="22"/>
          <w:szCs w:val="18"/>
          <w:lang w:val="es-PA"/>
        </w:rPr>
      </w:pPr>
      <w:r w:rsidRPr="007E0909">
        <w:rPr>
          <w:b/>
          <w:bCs/>
          <w:sz w:val="22"/>
          <w:szCs w:val="18"/>
          <w:lang w:val="es-PA"/>
        </w:rPr>
        <w:t>Estados Negativos en las Cuentas:</w:t>
      </w:r>
    </w:p>
    <w:p w14:paraId="4FE465D3" w14:textId="77777777" w:rsidR="005142F9" w:rsidRPr="005142F9" w:rsidRDefault="005142F9" w:rsidP="005142F9">
      <w:pPr>
        <w:rPr>
          <w:sz w:val="22"/>
          <w:szCs w:val="18"/>
        </w:rPr>
      </w:pPr>
      <w:r w:rsidRPr="005142F9">
        <w:rPr>
          <w:sz w:val="22"/>
          <w:szCs w:val="18"/>
          <w:lang w:val="es-PA"/>
        </w:rPr>
        <w:t xml:space="preserve">Los estados negativos en las cuentas, como restricciones y shadowbans, pueden limitar significativamente el rendimiento y visibilidad de las publicaciones. </w:t>
      </w:r>
      <w:r w:rsidRPr="005142F9">
        <w:rPr>
          <w:sz w:val="22"/>
          <w:szCs w:val="18"/>
        </w:rPr>
        <w:t>Es importante conocer cómo identificarlos y resolverlos.</w:t>
      </w:r>
    </w:p>
    <w:p w14:paraId="08233449" w14:textId="77777777" w:rsidR="005142F9" w:rsidRPr="005142F9" w:rsidRDefault="005142F9" w:rsidP="005142F9">
      <w:pPr>
        <w:numPr>
          <w:ilvl w:val="0"/>
          <w:numId w:val="34"/>
        </w:numPr>
        <w:rPr>
          <w:sz w:val="22"/>
          <w:szCs w:val="18"/>
        </w:rPr>
      </w:pPr>
      <w:r w:rsidRPr="005142F9">
        <w:rPr>
          <w:b/>
          <w:bCs/>
          <w:sz w:val="22"/>
          <w:szCs w:val="18"/>
        </w:rPr>
        <w:t>Restricciones de Cuenta:</w:t>
      </w:r>
    </w:p>
    <w:p w14:paraId="499985D2" w14:textId="77777777" w:rsidR="005142F9" w:rsidRPr="005142F9" w:rsidRDefault="005142F9" w:rsidP="005142F9">
      <w:pPr>
        <w:numPr>
          <w:ilvl w:val="1"/>
          <w:numId w:val="34"/>
        </w:numPr>
        <w:rPr>
          <w:sz w:val="22"/>
          <w:szCs w:val="18"/>
          <w:lang w:val="es-PA"/>
        </w:rPr>
      </w:pPr>
      <w:r w:rsidRPr="005142F9">
        <w:rPr>
          <w:b/>
          <w:bCs/>
          <w:sz w:val="22"/>
          <w:szCs w:val="18"/>
          <w:lang w:val="es-PA"/>
        </w:rPr>
        <w:t>Causas Comunes:</w:t>
      </w:r>
      <w:r w:rsidRPr="005142F9">
        <w:rPr>
          <w:sz w:val="22"/>
          <w:szCs w:val="18"/>
          <w:lang w:val="es-PA"/>
        </w:rPr>
        <w:t xml:space="preserve"> Las restricciones suelen ocurrir por infracciones de las políticas de la plataforma, como el uso de contenido inapropiado, infracción de derechos de autor o comportamientos considerados spam.</w:t>
      </w:r>
    </w:p>
    <w:p w14:paraId="21AFB710" w14:textId="77777777" w:rsidR="005142F9" w:rsidRPr="005142F9" w:rsidRDefault="005142F9" w:rsidP="005142F9">
      <w:pPr>
        <w:numPr>
          <w:ilvl w:val="1"/>
          <w:numId w:val="34"/>
        </w:numPr>
        <w:rPr>
          <w:sz w:val="22"/>
          <w:szCs w:val="18"/>
        </w:rPr>
      </w:pPr>
      <w:r w:rsidRPr="005142F9">
        <w:rPr>
          <w:b/>
          <w:bCs/>
          <w:sz w:val="22"/>
          <w:szCs w:val="18"/>
        </w:rPr>
        <w:t>Solución:</w:t>
      </w:r>
    </w:p>
    <w:p w14:paraId="6D0E9842" w14:textId="77777777" w:rsidR="005142F9" w:rsidRPr="005142F9" w:rsidRDefault="005142F9" w:rsidP="005142F9">
      <w:pPr>
        <w:numPr>
          <w:ilvl w:val="2"/>
          <w:numId w:val="34"/>
        </w:numPr>
        <w:rPr>
          <w:sz w:val="22"/>
          <w:szCs w:val="18"/>
          <w:lang w:val="es-PA"/>
        </w:rPr>
      </w:pPr>
      <w:r w:rsidRPr="005142F9">
        <w:rPr>
          <w:b/>
          <w:bCs/>
          <w:sz w:val="22"/>
          <w:szCs w:val="18"/>
          <w:lang w:val="es-PA"/>
        </w:rPr>
        <w:t>Revisión de Notificaciones:</w:t>
      </w:r>
      <w:r w:rsidRPr="005142F9">
        <w:rPr>
          <w:sz w:val="22"/>
          <w:szCs w:val="18"/>
          <w:lang w:val="es-PA"/>
        </w:rPr>
        <w:t xml:space="preserve"> Verifica las notificaciones de la cuenta para identificar el motivo de la restricción.</w:t>
      </w:r>
    </w:p>
    <w:p w14:paraId="63F405B3" w14:textId="77777777" w:rsidR="005142F9" w:rsidRPr="005142F9" w:rsidRDefault="005142F9" w:rsidP="005142F9">
      <w:pPr>
        <w:numPr>
          <w:ilvl w:val="2"/>
          <w:numId w:val="34"/>
        </w:numPr>
        <w:rPr>
          <w:sz w:val="22"/>
          <w:szCs w:val="18"/>
          <w:lang w:val="es-PA"/>
        </w:rPr>
      </w:pPr>
      <w:r w:rsidRPr="005142F9">
        <w:rPr>
          <w:b/>
          <w:bCs/>
          <w:sz w:val="22"/>
          <w:szCs w:val="18"/>
          <w:lang w:val="es-PA"/>
        </w:rPr>
        <w:t>Apelación:</w:t>
      </w:r>
      <w:r w:rsidRPr="005142F9">
        <w:rPr>
          <w:sz w:val="22"/>
          <w:szCs w:val="18"/>
          <w:lang w:val="es-PA"/>
        </w:rPr>
        <w:t xml:space="preserve"> Si crees que la restricción es injusta, presenta una apelación detallada explicando la situación y proporcionando la información necesaria.</w:t>
      </w:r>
    </w:p>
    <w:p w14:paraId="238B8942" w14:textId="77777777" w:rsidR="005142F9" w:rsidRPr="005142F9" w:rsidRDefault="005142F9" w:rsidP="005142F9">
      <w:pPr>
        <w:numPr>
          <w:ilvl w:val="2"/>
          <w:numId w:val="34"/>
        </w:numPr>
        <w:rPr>
          <w:sz w:val="22"/>
          <w:szCs w:val="18"/>
          <w:lang w:val="es-PA"/>
        </w:rPr>
      </w:pPr>
      <w:r w:rsidRPr="005142F9">
        <w:rPr>
          <w:b/>
          <w:bCs/>
          <w:sz w:val="22"/>
          <w:szCs w:val="18"/>
          <w:lang w:val="es-PA"/>
        </w:rPr>
        <w:t>Cumplimiento de Normas:</w:t>
      </w:r>
      <w:r w:rsidRPr="005142F9">
        <w:rPr>
          <w:sz w:val="22"/>
          <w:szCs w:val="18"/>
          <w:lang w:val="es-PA"/>
        </w:rPr>
        <w:t xml:space="preserve"> Asegúrate de cumplir con las normas comunitarias de cada plataforma para evitar futuras restricciones. Ajusta el contenido y la estrategia según las políticas actualizadas.</w:t>
      </w:r>
    </w:p>
    <w:p w14:paraId="3B1D6BAA" w14:textId="77777777" w:rsidR="005142F9" w:rsidRPr="005142F9" w:rsidRDefault="005142F9" w:rsidP="005142F9">
      <w:pPr>
        <w:numPr>
          <w:ilvl w:val="0"/>
          <w:numId w:val="34"/>
        </w:numPr>
        <w:rPr>
          <w:sz w:val="22"/>
          <w:szCs w:val="18"/>
        </w:rPr>
      </w:pPr>
      <w:r w:rsidRPr="005142F9">
        <w:rPr>
          <w:b/>
          <w:bCs/>
          <w:sz w:val="22"/>
          <w:szCs w:val="18"/>
        </w:rPr>
        <w:t>Shadowbans:</w:t>
      </w:r>
    </w:p>
    <w:p w14:paraId="72B8258E" w14:textId="77777777" w:rsidR="005142F9" w:rsidRPr="005142F9" w:rsidRDefault="005142F9" w:rsidP="005142F9">
      <w:pPr>
        <w:numPr>
          <w:ilvl w:val="1"/>
          <w:numId w:val="34"/>
        </w:numPr>
        <w:rPr>
          <w:sz w:val="22"/>
          <w:szCs w:val="18"/>
          <w:lang w:val="es-PA"/>
        </w:rPr>
      </w:pPr>
      <w:r w:rsidRPr="005142F9">
        <w:rPr>
          <w:b/>
          <w:bCs/>
          <w:sz w:val="22"/>
          <w:szCs w:val="18"/>
          <w:lang w:val="es-PA"/>
        </w:rPr>
        <w:t>Qué es un Shadowban:</w:t>
      </w:r>
      <w:r w:rsidRPr="005142F9">
        <w:rPr>
          <w:sz w:val="22"/>
          <w:szCs w:val="18"/>
          <w:lang w:val="es-PA"/>
        </w:rPr>
        <w:t xml:space="preserve"> Es una penalización silenciosa en la que tus publicaciones son invisibles o tienen un alcance muy reducido para usuarios que no te siguen, sin una notificación explícita de la plataforma.</w:t>
      </w:r>
    </w:p>
    <w:p w14:paraId="1D85BFC2" w14:textId="77777777" w:rsidR="005142F9" w:rsidRPr="005142F9" w:rsidRDefault="005142F9" w:rsidP="005142F9">
      <w:pPr>
        <w:numPr>
          <w:ilvl w:val="1"/>
          <w:numId w:val="34"/>
        </w:numPr>
        <w:rPr>
          <w:sz w:val="22"/>
          <w:szCs w:val="18"/>
          <w:lang w:val="es-PA"/>
        </w:rPr>
      </w:pPr>
      <w:r w:rsidRPr="005142F9">
        <w:rPr>
          <w:b/>
          <w:bCs/>
          <w:sz w:val="22"/>
          <w:szCs w:val="18"/>
          <w:lang w:val="es-PA"/>
        </w:rPr>
        <w:t>Causas Comunes:</w:t>
      </w:r>
      <w:r w:rsidRPr="005142F9">
        <w:rPr>
          <w:sz w:val="22"/>
          <w:szCs w:val="18"/>
          <w:lang w:val="es-PA"/>
        </w:rPr>
        <w:t xml:space="preserve"> Uso excesivo o inapropiado de hashtags, comportamiento considerado como spam (seguir y dejar de seguir masivamente), o publicaciones que infringen las normas de la comunidad.</w:t>
      </w:r>
    </w:p>
    <w:p w14:paraId="2F1A4307" w14:textId="77777777" w:rsidR="005142F9" w:rsidRPr="005142F9" w:rsidRDefault="005142F9" w:rsidP="005142F9">
      <w:pPr>
        <w:numPr>
          <w:ilvl w:val="1"/>
          <w:numId w:val="34"/>
        </w:numPr>
        <w:rPr>
          <w:sz w:val="22"/>
          <w:szCs w:val="18"/>
        </w:rPr>
      </w:pPr>
      <w:r w:rsidRPr="005142F9">
        <w:rPr>
          <w:b/>
          <w:bCs/>
          <w:sz w:val="22"/>
          <w:szCs w:val="18"/>
        </w:rPr>
        <w:t>Solución:</w:t>
      </w:r>
    </w:p>
    <w:p w14:paraId="1D8A3D4F" w14:textId="77777777" w:rsidR="005142F9" w:rsidRPr="005142F9" w:rsidRDefault="005142F9" w:rsidP="005142F9">
      <w:pPr>
        <w:numPr>
          <w:ilvl w:val="2"/>
          <w:numId w:val="34"/>
        </w:numPr>
        <w:rPr>
          <w:sz w:val="22"/>
          <w:szCs w:val="18"/>
          <w:lang w:val="es-PA"/>
        </w:rPr>
      </w:pPr>
      <w:r w:rsidRPr="005142F9">
        <w:rPr>
          <w:b/>
          <w:bCs/>
          <w:sz w:val="22"/>
          <w:szCs w:val="18"/>
          <w:lang w:val="es-PA"/>
        </w:rPr>
        <w:t>Pausar Actividades de la Cuenta:</w:t>
      </w:r>
      <w:r w:rsidRPr="005142F9">
        <w:rPr>
          <w:sz w:val="22"/>
          <w:szCs w:val="18"/>
          <w:lang w:val="es-PA"/>
        </w:rPr>
        <w:t xml:space="preserve"> Evita publicar, comentar o interactuar masivamente durante unos días. Este descanso puede ayudar a restablecer la normalidad de la cuenta.</w:t>
      </w:r>
    </w:p>
    <w:p w14:paraId="5B5ECA67" w14:textId="77777777" w:rsidR="005142F9" w:rsidRPr="005142F9" w:rsidRDefault="005142F9" w:rsidP="005142F9">
      <w:pPr>
        <w:numPr>
          <w:ilvl w:val="2"/>
          <w:numId w:val="34"/>
        </w:numPr>
        <w:rPr>
          <w:sz w:val="22"/>
          <w:szCs w:val="18"/>
        </w:rPr>
      </w:pPr>
      <w:r w:rsidRPr="005142F9">
        <w:rPr>
          <w:b/>
          <w:bCs/>
          <w:sz w:val="22"/>
          <w:szCs w:val="18"/>
          <w:lang w:val="es-PA"/>
        </w:rPr>
        <w:t>Revisión y Eliminación de Hashtags Prohibidos:</w:t>
      </w:r>
      <w:r w:rsidRPr="005142F9">
        <w:rPr>
          <w:sz w:val="22"/>
          <w:szCs w:val="18"/>
          <w:lang w:val="es-PA"/>
        </w:rPr>
        <w:t xml:space="preserve"> Revisa y ajusta los hashtags en tus publicaciones recientes. </w:t>
      </w:r>
      <w:r w:rsidRPr="005142F9">
        <w:rPr>
          <w:sz w:val="22"/>
          <w:szCs w:val="18"/>
        </w:rPr>
        <w:t>Algunos hashtags pueden estar prohibidos o restringidos.</w:t>
      </w:r>
    </w:p>
    <w:p w14:paraId="5E87AEED" w14:textId="77777777" w:rsidR="005142F9" w:rsidRPr="005142F9" w:rsidRDefault="005142F9" w:rsidP="005142F9">
      <w:pPr>
        <w:numPr>
          <w:ilvl w:val="2"/>
          <w:numId w:val="34"/>
        </w:numPr>
        <w:rPr>
          <w:sz w:val="22"/>
          <w:szCs w:val="18"/>
          <w:lang w:val="es-PA"/>
        </w:rPr>
      </w:pPr>
      <w:r w:rsidRPr="005142F9">
        <w:rPr>
          <w:b/>
          <w:bCs/>
          <w:sz w:val="22"/>
          <w:szCs w:val="18"/>
          <w:lang w:val="es-PA"/>
        </w:rPr>
        <w:t>Reducir la Frecuencia de Publicaciones:</w:t>
      </w:r>
      <w:r w:rsidRPr="005142F9">
        <w:rPr>
          <w:sz w:val="22"/>
          <w:szCs w:val="18"/>
          <w:lang w:val="es-PA"/>
        </w:rPr>
        <w:t xml:space="preserve"> Disminuir temporalmente la frecuencia de publicaciones para evitar ser marcado nuevamente por los algoritmos de la plataforma.</w:t>
      </w:r>
    </w:p>
    <w:p w14:paraId="164EAE50" w14:textId="77777777" w:rsidR="005142F9" w:rsidRPr="005142F9" w:rsidRDefault="5AD18DA5" w:rsidP="005142F9">
      <w:pPr>
        <w:numPr>
          <w:ilvl w:val="0"/>
          <w:numId w:val="34"/>
        </w:numPr>
        <w:rPr>
          <w:sz w:val="22"/>
          <w:szCs w:val="22"/>
        </w:rPr>
      </w:pPr>
      <w:r w:rsidRPr="4212282B">
        <w:rPr>
          <w:b/>
          <w:bCs/>
          <w:sz w:val="22"/>
          <w:szCs w:val="22"/>
        </w:rPr>
        <w:t>Monitoreo Continuo:</w:t>
      </w:r>
    </w:p>
    <w:p w14:paraId="3662FDAC" w14:textId="4CFF9E27" w:rsidR="5AD18DA5" w:rsidRPr="00DD026E" w:rsidRDefault="5AD18DA5" w:rsidP="4212282B">
      <w:pPr>
        <w:numPr>
          <w:ilvl w:val="0"/>
          <w:numId w:val="34"/>
        </w:numPr>
        <w:rPr>
          <w:rFonts w:eastAsia="Times New Roman" w:cs="Times New Roman"/>
          <w:sz w:val="22"/>
          <w:szCs w:val="22"/>
          <w:lang w:val="es-PA"/>
        </w:rPr>
      </w:pPr>
      <w:r w:rsidRPr="00DD026E">
        <w:rPr>
          <w:b/>
          <w:bCs/>
          <w:sz w:val="22"/>
          <w:szCs w:val="22"/>
          <w:lang w:val="es-PA"/>
        </w:rPr>
        <w:t>Uso de Herramientas:</w:t>
      </w:r>
      <w:r w:rsidRPr="00DD026E">
        <w:rPr>
          <w:sz w:val="22"/>
          <w:szCs w:val="22"/>
          <w:lang w:val="es-PA"/>
        </w:rPr>
        <w:t xml:space="preserve"> </w:t>
      </w:r>
    </w:p>
    <w:p w14:paraId="51DBEB0E" w14:textId="4CF914DB" w:rsidR="057D6CB9" w:rsidRPr="00DD026E" w:rsidRDefault="057D6CB9" w:rsidP="78D28524">
      <w:pPr>
        <w:numPr>
          <w:ilvl w:val="2"/>
          <w:numId w:val="34"/>
        </w:numPr>
        <w:rPr>
          <w:rFonts w:eastAsia="Times New Roman" w:cs="Times New Roman"/>
          <w:sz w:val="22"/>
          <w:szCs w:val="22"/>
          <w:lang w:val="es-PA"/>
        </w:rPr>
      </w:pPr>
      <w:r w:rsidRPr="00DD026E">
        <w:rPr>
          <w:rFonts w:eastAsia="Times New Roman" w:cs="Times New Roman"/>
          <w:sz w:val="22"/>
          <w:szCs w:val="22"/>
          <w:lang w:val="es-PA"/>
        </w:rPr>
        <w:t>1. Meta Business Suite</w:t>
      </w:r>
    </w:p>
    <w:p w14:paraId="477A6131" w14:textId="1148AFC8" w:rsidR="057D6CB9" w:rsidRPr="00DD026E" w:rsidRDefault="057D6CB9" w:rsidP="00FE7754">
      <w:pPr>
        <w:pStyle w:val="Prrafodelista"/>
        <w:numPr>
          <w:ilvl w:val="3"/>
          <w:numId w:val="34"/>
        </w:numPr>
        <w:rPr>
          <w:sz w:val="22"/>
          <w:szCs w:val="22"/>
          <w:lang w:val="es-PA"/>
        </w:rPr>
      </w:pPr>
      <w:r w:rsidRPr="00DD026E">
        <w:rPr>
          <w:sz w:val="22"/>
          <w:szCs w:val="22"/>
          <w:lang w:val="es-PA"/>
        </w:rPr>
        <w:t>Descripción y uso: Meta Business Suite es una plataforma creada por Meta (antes Facebook) que permite administrar las cuentas de Facebook e Instagram de manera centralizada. Facilita la publicación, programación, respuesta a mensajes, y seguimiento de las métricas de ambas plataformas.</w:t>
      </w:r>
    </w:p>
    <w:p w14:paraId="2DFFCCA1" w14:textId="16FFDF87" w:rsidR="057D6CB9" w:rsidRPr="00DD026E" w:rsidRDefault="057D6CB9" w:rsidP="00FE7754">
      <w:pPr>
        <w:pStyle w:val="Prrafodelista"/>
        <w:numPr>
          <w:ilvl w:val="3"/>
          <w:numId w:val="34"/>
        </w:numPr>
        <w:rPr>
          <w:sz w:val="22"/>
          <w:szCs w:val="22"/>
        </w:rPr>
      </w:pPr>
      <w:r w:rsidRPr="00DD026E">
        <w:rPr>
          <w:sz w:val="22"/>
          <w:szCs w:val="22"/>
        </w:rPr>
        <w:t>Por qué usarla:</w:t>
      </w:r>
    </w:p>
    <w:p w14:paraId="13710E37" w14:textId="4C4BE602" w:rsidR="057D6CB9" w:rsidRPr="00DD026E" w:rsidRDefault="057D6CB9" w:rsidP="00FE7754">
      <w:pPr>
        <w:pStyle w:val="Prrafodelista"/>
        <w:numPr>
          <w:ilvl w:val="4"/>
          <w:numId w:val="34"/>
        </w:numPr>
        <w:rPr>
          <w:sz w:val="22"/>
          <w:szCs w:val="22"/>
          <w:lang w:val="es-PA"/>
        </w:rPr>
      </w:pPr>
      <w:r w:rsidRPr="00DD026E">
        <w:rPr>
          <w:sz w:val="22"/>
          <w:szCs w:val="22"/>
          <w:lang w:val="es-PA"/>
        </w:rPr>
        <w:t>Para empresas o creadores de contenido que buscan monitorear el rendimiento de sus publicaciones, responder a mensajes y gestionar anuncios desde un solo lugar.</w:t>
      </w:r>
    </w:p>
    <w:p w14:paraId="24143906" w14:textId="3F670936" w:rsidR="057D6CB9" w:rsidRPr="00DD026E" w:rsidRDefault="057D6CB9" w:rsidP="00FE7754">
      <w:pPr>
        <w:pStyle w:val="Prrafodelista"/>
        <w:numPr>
          <w:ilvl w:val="4"/>
          <w:numId w:val="34"/>
        </w:numPr>
        <w:rPr>
          <w:sz w:val="22"/>
          <w:szCs w:val="22"/>
          <w:lang w:val="es-PA"/>
        </w:rPr>
      </w:pPr>
      <w:r w:rsidRPr="00DD026E">
        <w:rPr>
          <w:sz w:val="22"/>
          <w:szCs w:val="22"/>
          <w:lang w:val="es-PA"/>
        </w:rPr>
        <w:t>Detecta rápidamente caídas en el alcance o interacciones que podrían ser señales de una restricción o "shadowban".</w:t>
      </w:r>
    </w:p>
    <w:p w14:paraId="3200A558" w14:textId="0D802BDB" w:rsidR="057D6CB9" w:rsidRPr="00DD026E" w:rsidRDefault="057D6CB9" w:rsidP="00FE7754">
      <w:pPr>
        <w:pStyle w:val="Prrafodelista"/>
        <w:numPr>
          <w:ilvl w:val="3"/>
          <w:numId w:val="34"/>
        </w:numPr>
        <w:rPr>
          <w:sz w:val="22"/>
          <w:szCs w:val="22"/>
        </w:rPr>
      </w:pPr>
      <w:r w:rsidRPr="00DD026E">
        <w:rPr>
          <w:sz w:val="22"/>
          <w:szCs w:val="22"/>
        </w:rPr>
        <w:t>Ventajas:</w:t>
      </w:r>
    </w:p>
    <w:p w14:paraId="76574FB5" w14:textId="4B466E69" w:rsidR="057D6CB9" w:rsidRPr="00DD026E" w:rsidRDefault="057D6CB9" w:rsidP="00FE7754">
      <w:pPr>
        <w:pStyle w:val="Prrafodelista"/>
        <w:numPr>
          <w:ilvl w:val="4"/>
          <w:numId w:val="34"/>
        </w:numPr>
        <w:rPr>
          <w:sz w:val="22"/>
          <w:szCs w:val="22"/>
          <w:lang w:val="es-PA"/>
        </w:rPr>
      </w:pPr>
      <w:r w:rsidRPr="00DD026E">
        <w:rPr>
          <w:sz w:val="22"/>
          <w:szCs w:val="22"/>
          <w:lang w:val="es-PA"/>
        </w:rPr>
        <w:t>Gestión centralizada: Permite administrar Facebook e Instagram desde una sola interfaz.</w:t>
      </w:r>
    </w:p>
    <w:p w14:paraId="120D838A" w14:textId="7150BE65" w:rsidR="057D6CB9" w:rsidRPr="00DD026E" w:rsidRDefault="057D6CB9" w:rsidP="00FE7754">
      <w:pPr>
        <w:pStyle w:val="Prrafodelista"/>
        <w:numPr>
          <w:ilvl w:val="4"/>
          <w:numId w:val="34"/>
        </w:numPr>
        <w:rPr>
          <w:sz w:val="22"/>
          <w:szCs w:val="22"/>
          <w:lang w:val="es-PA"/>
        </w:rPr>
      </w:pPr>
      <w:r w:rsidRPr="00DD026E">
        <w:rPr>
          <w:sz w:val="22"/>
          <w:szCs w:val="22"/>
          <w:lang w:val="es-PA"/>
        </w:rPr>
        <w:t>Acceso a métricas detalladas: Brinda estadísticas sobre el rendimiento de las publicaciones, el alcance, la interacción y más.</w:t>
      </w:r>
    </w:p>
    <w:p w14:paraId="19C9D7D5" w14:textId="34BA61CD" w:rsidR="057D6CB9" w:rsidRPr="00DD026E" w:rsidRDefault="057D6CB9" w:rsidP="00FE7754">
      <w:pPr>
        <w:pStyle w:val="Prrafodelista"/>
        <w:numPr>
          <w:ilvl w:val="4"/>
          <w:numId w:val="34"/>
        </w:numPr>
        <w:rPr>
          <w:sz w:val="22"/>
          <w:szCs w:val="22"/>
          <w:lang w:val="es-PA"/>
        </w:rPr>
      </w:pPr>
      <w:r w:rsidRPr="00DD026E">
        <w:rPr>
          <w:sz w:val="22"/>
          <w:szCs w:val="22"/>
          <w:lang w:val="es-PA"/>
        </w:rPr>
        <w:t>Monitoreo de anuncios: Puedes gestionar campañas publicitarias y ver su rendimiento en tiempo real.</w:t>
      </w:r>
    </w:p>
    <w:p w14:paraId="4497E915" w14:textId="1708935C" w:rsidR="057D6CB9" w:rsidRPr="00DD026E" w:rsidRDefault="057D6CB9" w:rsidP="00FE7754">
      <w:pPr>
        <w:pStyle w:val="Prrafodelista"/>
        <w:numPr>
          <w:ilvl w:val="4"/>
          <w:numId w:val="34"/>
        </w:numPr>
        <w:rPr>
          <w:sz w:val="22"/>
          <w:szCs w:val="22"/>
          <w:lang w:val="es-PA"/>
        </w:rPr>
      </w:pPr>
      <w:r w:rsidRPr="00DD026E">
        <w:rPr>
          <w:sz w:val="22"/>
          <w:szCs w:val="22"/>
          <w:lang w:val="es-PA"/>
        </w:rPr>
        <w:t>Gratis: Es una herramienta gratuita para usuarios de Facebook e Instagram.</w:t>
      </w:r>
    </w:p>
    <w:p w14:paraId="5FD3740A" w14:textId="2013C11C" w:rsidR="057D6CB9" w:rsidRPr="00DD026E" w:rsidRDefault="057D6CB9" w:rsidP="00FE7754">
      <w:pPr>
        <w:pStyle w:val="Prrafodelista"/>
        <w:numPr>
          <w:ilvl w:val="3"/>
          <w:numId w:val="34"/>
        </w:numPr>
        <w:rPr>
          <w:sz w:val="22"/>
          <w:szCs w:val="22"/>
        </w:rPr>
      </w:pPr>
      <w:r w:rsidRPr="00DD026E">
        <w:rPr>
          <w:sz w:val="22"/>
          <w:szCs w:val="22"/>
        </w:rPr>
        <w:t>Desventajas:</w:t>
      </w:r>
    </w:p>
    <w:p w14:paraId="4B19D6E3" w14:textId="3631ECD0" w:rsidR="057D6CB9" w:rsidRPr="00DD026E" w:rsidRDefault="057D6CB9" w:rsidP="00FE7754">
      <w:pPr>
        <w:pStyle w:val="Prrafodelista"/>
        <w:numPr>
          <w:ilvl w:val="4"/>
          <w:numId w:val="34"/>
        </w:numPr>
        <w:rPr>
          <w:sz w:val="22"/>
          <w:szCs w:val="22"/>
          <w:lang w:val="es-PA"/>
        </w:rPr>
      </w:pPr>
      <w:r w:rsidRPr="00DD026E">
        <w:rPr>
          <w:sz w:val="22"/>
          <w:szCs w:val="22"/>
          <w:lang w:val="es-PA"/>
        </w:rPr>
        <w:t>Interfaz compleja: Puede ser abrumadora para usuarios novatos debido a la cantidad de funciones.</w:t>
      </w:r>
    </w:p>
    <w:p w14:paraId="7C0922DC" w14:textId="283A02BB" w:rsidR="057D6CB9" w:rsidRPr="00DD026E" w:rsidRDefault="057D6CB9" w:rsidP="00FE7754">
      <w:pPr>
        <w:pStyle w:val="Prrafodelista"/>
        <w:numPr>
          <w:ilvl w:val="4"/>
          <w:numId w:val="34"/>
        </w:numPr>
        <w:rPr>
          <w:sz w:val="22"/>
          <w:szCs w:val="22"/>
          <w:lang w:val="es-PA"/>
        </w:rPr>
      </w:pPr>
      <w:r w:rsidRPr="00DD026E">
        <w:rPr>
          <w:sz w:val="22"/>
          <w:szCs w:val="22"/>
          <w:lang w:val="es-PA"/>
        </w:rPr>
        <w:t>Limitado a plataformas Meta: Solo es útil para Facebook e Instagram, no incluye otras redes sociales.</w:t>
      </w:r>
    </w:p>
    <w:p w14:paraId="5BE7C4EA" w14:textId="4899F29B" w:rsidR="057D6CB9" w:rsidRPr="00DD026E" w:rsidRDefault="057D6CB9" w:rsidP="00FE7754">
      <w:pPr>
        <w:pStyle w:val="Prrafodelista"/>
        <w:numPr>
          <w:ilvl w:val="4"/>
          <w:numId w:val="34"/>
        </w:numPr>
        <w:rPr>
          <w:sz w:val="22"/>
          <w:szCs w:val="22"/>
          <w:lang w:val="es-PA"/>
        </w:rPr>
      </w:pPr>
      <w:r w:rsidRPr="00DD026E">
        <w:rPr>
          <w:sz w:val="22"/>
          <w:szCs w:val="22"/>
          <w:lang w:val="es-PA"/>
        </w:rPr>
        <w:t>Falta de personalización en los reportes: Algunos reportes son generales y pueden no ofrecer suficiente profundidad para usuarios avanzados.</w:t>
      </w:r>
    </w:p>
    <w:p w14:paraId="4B4E7B3E" w14:textId="51412BF4" w:rsidR="78D28524" w:rsidRPr="00DD026E" w:rsidRDefault="78D28524" w:rsidP="00D41C20">
      <w:pPr>
        <w:ind w:left="2160"/>
        <w:rPr>
          <w:rFonts w:eastAsia="Times New Roman" w:cs="Times New Roman"/>
          <w:sz w:val="22"/>
          <w:szCs w:val="22"/>
          <w:lang w:val="es-PA"/>
        </w:rPr>
      </w:pPr>
    </w:p>
    <w:p w14:paraId="33F691A8" w14:textId="621D1E96" w:rsidR="47597ED1" w:rsidRPr="00DD026E" w:rsidRDefault="47597ED1" w:rsidP="4212282B">
      <w:pPr>
        <w:pStyle w:val="Prrafodelista"/>
        <w:numPr>
          <w:ilvl w:val="2"/>
          <w:numId w:val="34"/>
        </w:numPr>
        <w:spacing w:before="240" w:after="240"/>
        <w:rPr>
          <w:rFonts w:eastAsia="Times New Roman" w:cs="Times New Roman"/>
          <w:sz w:val="22"/>
          <w:szCs w:val="22"/>
          <w:lang w:val="es-PA"/>
        </w:rPr>
      </w:pPr>
      <w:r w:rsidRPr="00DD026E">
        <w:rPr>
          <w:rFonts w:eastAsia="Times New Roman" w:cs="Times New Roman"/>
          <w:b/>
          <w:bCs/>
          <w:sz w:val="22"/>
          <w:szCs w:val="22"/>
          <w:lang w:val="es-PA"/>
        </w:rPr>
        <w:t>Social Blade</w:t>
      </w:r>
      <w:r w:rsidRPr="00DD026E">
        <w:rPr>
          <w:rFonts w:eastAsia="Times New Roman" w:cs="Times New Roman"/>
          <w:sz w:val="22"/>
          <w:szCs w:val="22"/>
          <w:lang w:val="es-PA"/>
        </w:rPr>
        <w:t>:</w:t>
      </w:r>
    </w:p>
    <w:p w14:paraId="667BF196" w14:textId="4907AA5D" w:rsidR="00646B54" w:rsidRPr="00DD026E" w:rsidRDefault="00646B54" w:rsidP="00546FD1">
      <w:pPr>
        <w:pStyle w:val="Prrafodelista"/>
        <w:numPr>
          <w:ilvl w:val="3"/>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Descripción y uso: Social Blade es una herramienta que permite analizar el crecimiento y las métricas de varias plataformas de redes sociales, como Instagram, YouTube, Twitter y más. Es ideal para rastrear seguidores, likes, comentarios y generar informes sobre la visibilidad de una cuenta.</w:t>
      </w:r>
    </w:p>
    <w:p w14:paraId="3BEFF902" w14:textId="77777777" w:rsidR="00646B54" w:rsidRPr="00DD026E" w:rsidRDefault="00646B54" w:rsidP="00075ED5">
      <w:pPr>
        <w:pStyle w:val="Prrafodelista"/>
        <w:numPr>
          <w:ilvl w:val="3"/>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Por qué usarla:</w:t>
      </w:r>
    </w:p>
    <w:p w14:paraId="0030A2B0" w14:textId="77777777" w:rsidR="00646B54" w:rsidRPr="00DD026E" w:rsidRDefault="00646B54" w:rsidP="00075ED5">
      <w:pPr>
        <w:pStyle w:val="Prrafodelista"/>
        <w:numPr>
          <w:ilvl w:val="4"/>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Para monitorizar el crecimiento de seguidores y detectar caídas repentinas que podrían indicar problemas como "shadowbanning" o restricciones de visibilidad.</w:t>
      </w:r>
    </w:p>
    <w:p w14:paraId="64DDEF0F" w14:textId="77777777" w:rsidR="00646B54" w:rsidRPr="00DD026E" w:rsidRDefault="00646B54" w:rsidP="00075ED5">
      <w:pPr>
        <w:pStyle w:val="Prrafodelista"/>
        <w:numPr>
          <w:ilvl w:val="4"/>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Ofrece una visión general del rendimiento de la cuenta a lo largo del tiempo.</w:t>
      </w:r>
    </w:p>
    <w:p w14:paraId="31290A56" w14:textId="77777777" w:rsidR="00646B54" w:rsidRPr="00DD026E" w:rsidRDefault="00646B54" w:rsidP="00075ED5">
      <w:pPr>
        <w:pStyle w:val="Prrafodelista"/>
        <w:numPr>
          <w:ilvl w:val="3"/>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Ventajas:</w:t>
      </w:r>
    </w:p>
    <w:p w14:paraId="0E7E5F16" w14:textId="77777777" w:rsidR="00646B54" w:rsidRPr="00DD026E" w:rsidRDefault="00646B54" w:rsidP="00075ED5">
      <w:pPr>
        <w:pStyle w:val="Prrafodelista"/>
        <w:numPr>
          <w:ilvl w:val="4"/>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Multiplataforma: No se limita solo a Facebook e Instagram, también soporta plataformas como YouTube y Twitter.</w:t>
      </w:r>
    </w:p>
    <w:p w14:paraId="21127A4E" w14:textId="77777777" w:rsidR="00646B54" w:rsidRPr="00DD026E" w:rsidRDefault="00646B54" w:rsidP="00075ED5">
      <w:pPr>
        <w:pStyle w:val="Prrafodelista"/>
        <w:numPr>
          <w:ilvl w:val="4"/>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Historial de estadísticas: Puedes ver tendencias de crecimiento a lo largo del tiempo, facilitando la identificación de patrones de crecimiento o declive.</w:t>
      </w:r>
    </w:p>
    <w:p w14:paraId="5CEAB55C" w14:textId="77777777" w:rsidR="00646B54" w:rsidRPr="00DD026E" w:rsidRDefault="00646B54" w:rsidP="00075ED5">
      <w:pPr>
        <w:pStyle w:val="Prrafodelista"/>
        <w:numPr>
          <w:ilvl w:val="4"/>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Comparación con competidores: Puedes comparar tu rendimiento con el de otras cuentas.</w:t>
      </w:r>
    </w:p>
    <w:p w14:paraId="333C7F03" w14:textId="77777777" w:rsidR="00646B54" w:rsidRPr="00DD026E" w:rsidRDefault="00646B54" w:rsidP="000908C1">
      <w:pPr>
        <w:pStyle w:val="Prrafodelista"/>
        <w:numPr>
          <w:ilvl w:val="3"/>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Desventajas:</w:t>
      </w:r>
    </w:p>
    <w:p w14:paraId="32E161D8" w14:textId="77777777" w:rsidR="00646B54" w:rsidRPr="00DD026E" w:rsidRDefault="00646B54" w:rsidP="000908C1">
      <w:pPr>
        <w:pStyle w:val="Prrafodelista"/>
        <w:numPr>
          <w:ilvl w:val="4"/>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Datos limitados: No siempre muestra métricas en tiempo real y no tiene el nivel de detalle de las herramientas nativas de las plataformas.</w:t>
      </w:r>
    </w:p>
    <w:p w14:paraId="0B736773" w14:textId="77777777" w:rsidR="00646B54" w:rsidRPr="00DD026E" w:rsidRDefault="00646B54" w:rsidP="000908C1">
      <w:pPr>
        <w:pStyle w:val="Prrafodelista"/>
        <w:numPr>
          <w:ilvl w:val="4"/>
          <w:numId w:val="34"/>
        </w:numPr>
        <w:spacing w:before="240" w:after="240"/>
        <w:rPr>
          <w:rFonts w:eastAsia="Times New Roman" w:cs="Times New Roman"/>
          <w:sz w:val="22"/>
          <w:szCs w:val="22"/>
          <w:lang w:val="es-PA"/>
        </w:rPr>
      </w:pPr>
      <w:r w:rsidRPr="00DD026E">
        <w:rPr>
          <w:rFonts w:eastAsia="Times New Roman" w:cs="Times New Roman"/>
          <w:sz w:val="22"/>
          <w:szCs w:val="22"/>
          <w:lang w:val="es-PA"/>
        </w:rPr>
        <w:t>Sin opciones de programación de contenido: Es solo una herramienta de análisis, no te permite interactuar o programar publicaciones.</w:t>
      </w:r>
    </w:p>
    <w:p w14:paraId="22AE1AEB" w14:textId="77777777" w:rsidR="00646B54" w:rsidRPr="00DD026E" w:rsidRDefault="00646B54" w:rsidP="000908C1">
      <w:pPr>
        <w:pStyle w:val="Prrafodelista"/>
        <w:spacing w:before="240" w:after="240"/>
        <w:ind w:left="2160"/>
        <w:rPr>
          <w:rFonts w:eastAsia="Times New Roman" w:cs="Times New Roman"/>
          <w:sz w:val="22"/>
          <w:szCs w:val="22"/>
          <w:lang w:val="es-PA"/>
        </w:rPr>
      </w:pPr>
    </w:p>
    <w:p w14:paraId="78ED35E3" w14:textId="502B021E" w:rsidR="4212282B" w:rsidRPr="00DD026E" w:rsidRDefault="47597ED1">
      <w:pPr>
        <w:pStyle w:val="Prrafodelista"/>
        <w:numPr>
          <w:ilvl w:val="2"/>
          <w:numId w:val="34"/>
        </w:numPr>
        <w:spacing w:before="240" w:after="240"/>
        <w:ind w:left="1440"/>
        <w:rPr>
          <w:sz w:val="22"/>
          <w:szCs w:val="22"/>
          <w:lang w:val="es-PA"/>
        </w:rPr>
      </w:pPr>
      <w:r w:rsidRPr="00DD026E">
        <w:rPr>
          <w:rFonts w:eastAsia="Times New Roman" w:cs="Times New Roman"/>
          <w:b/>
          <w:bCs/>
          <w:sz w:val="22"/>
          <w:szCs w:val="22"/>
          <w:lang w:val="es-PA"/>
        </w:rPr>
        <w:t>Hootsuite</w:t>
      </w:r>
      <w:r w:rsidRPr="00DD026E">
        <w:rPr>
          <w:rFonts w:eastAsia="Times New Roman" w:cs="Times New Roman"/>
          <w:sz w:val="22"/>
          <w:szCs w:val="22"/>
          <w:lang w:val="es-PA"/>
        </w:rPr>
        <w:t xml:space="preserve">: </w:t>
      </w:r>
    </w:p>
    <w:p w14:paraId="0FAFAF5D" w14:textId="77777777" w:rsidR="003229A9" w:rsidRPr="00DD026E" w:rsidRDefault="003229A9" w:rsidP="003229A9">
      <w:pPr>
        <w:pStyle w:val="Prrafodelista"/>
        <w:numPr>
          <w:ilvl w:val="2"/>
          <w:numId w:val="34"/>
        </w:numPr>
        <w:spacing w:before="240" w:after="240"/>
        <w:rPr>
          <w:sz w:val="22"/>
          <w:szCs w:val="22"/>
          <w:lang w:val="es-PA"/>
        </w:rPr>
      </w:pPr>
      <w:r w:rsidRPr="00DD026E">
        <w:rPr>
          <w:sz w:val="22"/>
          <w:szCs w:val="22"/>
          <w:lang w:val="es-PA"/>
        </w:rPr>
        <w:t>Descripción y uso: Hootsuite es una plataforma de gestión de redes sociales que permite programar publicaciones, monitorear menciones y obtener reportes detallados de rendimiento. Funciona con una amplia variedad de redes sociales, incluyendo Facebook, Instagram, Twitter, LinkedIn, entre otras.</w:t>
      </w:r>
    </w:p>
    <w:p w14:paraId="61E74279" w14:textId="77777777" w:rsidR="003229A9" w:rsidRPr="00DD026E" w:rsidRDefault="003229A9" w:rsidP="003229A9">
      <w:pPr>
        <w:pStyle w:val="Prrafodelista"/>
        <w:numPr>
          <w:ilvl w:val="2"/>
          <w:numId w:val="34"/>
        </w:numPr>
        <w:spacing w:before="240" w:after="240"/>
        <w:rPr>
          <w:sz w:val="22"/>
          <w:szCs w:val="22"/>
          <w:lang w:val="es-PA"/>
        </w:rPr>
      </w:pPr>
      <w:r w:rsidRPr="00DD026E">
        <w:rPr>
          <w:sz w:val="22"/>
          <w:szCs w:val="22"/>
          <w:lang w:val="es-PA"/>
        </w:rPr>
        <w:t>Por qué usarla:</w:t>
      </w:r>
    </w:p>
    <w:p w14:paraId="7FEE04EE" w14:textId="77777777" w:rsidR="003229A9" w:rsidRPr="00DD026E" w:rsidRDefault="003229A9" w:rsidP="003229A9">
      <w:pPr>
        <w:pStyle w:val="Prrafodelista"/>
        <w:numPr>
          <w:ilvl w:val="3"/>
          <w:numId w:val="34"/>
        </w:numPr>
        <w:spacing w:before="240" w:after="240"/>
        <w:rPr>
          <w:sz w:val="22"/>
          <w:szCs w:val="22"/>
          <w:lang w:val="es-PA"/>
        </w:rPr>
      </w:pPr>
      <w:r w:rsidRPr="00DD026E">
        <w:rPr>
          <w:sz w:val="22"/>
          <w:szCs w:val="22"/>
          <w:lang w:val="es-PA"/>
        </w:rPr>
        <w:t>Para planificar publicaciones de manera estratégica y evitar comportamientos que puedan parecer spam o generar penalizaciones en las plataformas.</w:t>
      </w:r>
    </w:p>
    <w:p w14:paraId="69400AA8" w14:textId="77777777" w:rsidR="003229A9" w:rsidRPr="00DD026E" w:rsidRDefault="003229A9" w:rsidP="003229A9">
      <w:pPr>
        <w:pStyle w:val="Prrafodelista"/>
        <w:numPr>
          <w:ilvl w:val="3"/>
          <w:numId w:val="34"/>
        </w:numPr>
        <w:spacing w:before="240" w:after="240"/>
        <w:rPr>
          <w:sz w:val="22"/>
          <w:szCs w:val="22"/>
          <w:lang w:val="es-PA"/>
        </w:rPr>
      </w:pPr>
      <w:r w:rsidRPr="00DD026E">
        <w:rPr>
          <w:sz w:val="22"/>
          <w:szCs w:val="22"/>
          <w:lang w:val="es-PA"/>
        </w:rPr>
        <w:t>Obtener informes detallados que te ayuden a ajustar tu estrategia de redes sociales.</w:t>
      </w:r>
    </w:p>
    <w:p w14:paraId="58E5B3F5" w14:textId="77777777" w:rsidR="003229A9" w:rsidRPr="00DD026E" w:rsidRDefault="003229A9" w:rsidP="003229A9">
      <w:pPr>
        <w:pStyle w:val="Prrafodelista"/>
        <w:numPr>
          <w:ilvl w:val="2"/>
          <w:numId w:val="34"/>
        </w:numPr>
        <w:spacing w:before="240" w:after="240"/>
        <w:rPr>
          <w:sz w:val="22"/>
          <w:szCs w:val="22"/>
          <w:lang w:val="es-PA"/>
        </w:rPr>
      </w:pPr>
      <w:r w:rsidRPr="00DD026E">
        <w:rPr>
          <w:sz w:val="22"/>
          <w:szCs w:val="22"/>
          <w:lang w:val="es-PA"/>
        </w:rPr>
        <w:t>Ventajas:</w:t>
      </w:r>
    </w:p>
    <w:p w14:paraId="7F35B18A" w14:textId="77777777" w:rsidR="003229A9" w:rsidRPr="00DD026E" w:rsidRDefault="003229A9" w:rsidP="003229A9">
      <w:pPr>
        <w:pStyle w:val="Prrafodelista"/>
        <w:numPr>
          <w:ilvl w:val="3"/>
          <w:numId w:val="34"/>
        </w:numPr>
        <w:spacing w:before="240" w:after="240"/>
        <w:rPr>
          <w:sz w:val="22"/>
          <w:szCs w:val="22"/>
          <w:lang w:val="es-PA"/>
        </w:rPr>
      </w:pPr>
      <w:r w:rsidRPr="00DD026E">
        <w:rPr>
          <w:sz w:val="22"/>
          <w:szCs w:val="22"/>
          <w:lang w:val="es-PA"/>
        </w:rPr>
        <w:t>Multiplataforma: Permite gestionar varias redes sociales desde una sola plataforma.</w:t>
      </w:r>
    </w:p>
    <w:p w14:paraId="49E8FEC8" w14:textId="77777777" w:rsidR="003229A9" w:rsidRPr="00DD026E" w:rsidRDefault="003229A9" w:rsidP="003229A9">
      <w:pPr>
        <w:pStyle w:val="Prrafodelista"/>
        <w:numPr>
          <w:ilvl w:val="3"/>
          <w:numId w:val="34"/>
        </w:numPr>
        <w:spacing w:before="240" w:after="240"/>
        <w:rPr>
          <w:sz w:val="22"/>
          <w:szCs w:val="22"/>
          <w:lang w:val="es-PA"/>
        </w:rPr>
      </w:pPr>
      <w:r w:rsidRPr="00DD026E">
        <w:rPr>
          <w:sz w:val="22"/>
          <w:szCs w:val="22"/>
          <w:lang w:val="es-PA"/>
        </w:rPr>
        <w:t>Programación automatizada: Puedes programar publicaciones con antelación para que se publiquen automáticamente.</w:t>
      </w:r>
    </w:p>
    <w:p w14:paraId="0A831E0B" w14:textId="77777777" w:rsidR="003229A9" w:rsidRPr="00DD026E" w:rsidRDefault="003229A9" w:rsidP="003229A9">
      <w:pPr>
        <w:pStyle w:val="Prrafodelista"/>
        <w:numPr>
          <w:ilvl w:val="3"/>
          <w:numId w:val="34"/>
        </w:numPr>
        <w:spacing w:before="240" w:after="240"/>
        <w:rPr>
          <w:sz w:val="22"/>
          <w:szCs w:val="22"/>
          <w:lang w:val="es-PA"/>
        </w:rPr>
      </w:pPr>
      <w:r w:rsidRPr="00DD026E">
        <w:rPr>
          <w:sz w:val="22"/>
          <w:szCs w:val="22"/>
          <w:lang w:val="es-PA"/>
        </w:rPr>
        <w:t>Análisis avanzado: Ofrece reportes detallados sobre el rendimiento de tus publicaciones y el comportamiento de tu audiencia.</w:t>
      </w:r>
    </w:p>
    <w:p w14:paraId="6324483D" w14:textId="77777777" w:rsidR="003229A9" w:rsidRPr="00DD026E" w:rsidRDefault="003229A9" w:rsidP="003229A9">
      <w:pPr>
        <w:pStyle w:val="Prrafodelista"/>
        <w:numPr>
          <w:ilvl w:val="3"/>
          <w:numId w:val="34"/>
        </w:numPr>
        <w:spacing w:before="240" w:after="240"/>
        <w:rPr>
          <w:sz w:val="22"/>
          <w:szCs w:val="22"/>
          <w:lang w:val="es-PA"/>
        </w:rPr>
      </w:pPr>
      <w:r w:rsidRPr="00DD026E">
        <w:rPr>
          <w:sz w:val="22"/>
          <w:szCs w:val="22"/>
          <w:lang w:val="es-PA"/>
        </w:rPr>
        <w:t>Escalable: Funciona bien tanto para pequeñas empresas como para grandes organizaciones con múltiples cuentas.</w:t>
      </w:r>
    </w:p>
    <w:p w14:paraId="01F42780" w14:textId="77777777" w:rsidR="003229A9" w:rsidRPr="00DD026E" w:rsidRDefault="003229A9" w:rsidP="003229A9">
      <w:pPr>
        <w:pStyle w:val="Prrafodelista"/>
        <w:numPr>
          <w:ilvl w:val="2"/>
          <w:numId w:val="34"/>
        </w:numPr>
        <w:spacing w:before="240" w:after="240"/>
        <w:rPr>
          <w:sz w:val="22"/>
          <w:szCs w:val="22"/>
          <w:lang w:val="es-PA"/>
        </w:rPr>
      </w:pPr>
      <w:r w:rsidRPr="00DD026E">
        <w:rPr>
          <w:sz w:val="22"/>
          <w:szCs w:val="22"/>
          <w:lang w:val="es-PA"/>
        </w:rPr>
        <w:t>Desventajas:</w:t>
      </w:r>
    </w:p>
    <w:p w14:paraId="0E9C1D17" w14:textId="77777777" w:rsidR="003229A9" w:rsidRPr="00DD026E" w:rsidRDefault="003229A9" w:rsidP="003229A9">
      <w:pPr>
        <w:pStyle w:val="Prrafodelista"/>
        <w:numPr>
          <w:ilvl w:val="3"/>
          <w:numId w:val="34"/>
        </w:numPr>
        <w:spacing w:before="240" w:after="240"/>
        <w:rPr>
          <w:sz w:val="22"/>
          <w:szCs w:val="22"/>
          <w:lang w:val="es-PA"/>
        </w:rPr>
      </w:pPr>
      <w:r w:rsidRPr="00DD026E">
        <w:rPr>
          <w:sz w:val="22"/>
          <w:szCs w:val="22"/>
          <w:lang w:val="es-PA"/>
        </w:rPr>
        <w:t>Costo: Aunque tiene una versión gratuita, las funciones avanzadas requieren un plan de pago que puede ser caro para pequeñas empresas o creadores individuales.</w:t>
      </w:r>
    </w:p>
    <w:p w14:paraId="1614A8B1" w14:textId="77777777" w:rsidR="003229A9" w:rsidRPr="00DD026E" w:rsidRDefault="003229A9" w:rsidP="003229A9">
      <w:pPr>
        <w:pStyle w:val="Prrafodelista"/>
        <w:numPr>
          <w:ilvl w:val="3"/>
          <w:numId w:val="34"/>
        </w:numPr>
        <w:spacing w:before="240" w:after="240"/>
        <w:rPr>
          <w:sz w:val="22"/>
          <w:szCs w:val="22"/>
          <w:lang w:val="es-PA"/>
        </w:rPr>
      </w:pPr>
      <w:r w:rsidRPr="00DD026E">
        <w:rPr>
          <w:sz w:val="22"/>
          <w:szCs w:val="22"/>
          <w:lang w:val="es-PA"/>
        </w:rPr>
        <w:t>Curva de aprendizaje: Puede ser algo complicado para usuarios nuevos debido a la cantidad de funciones disponibles.</w:t>
      </w:r>
    </w:p>
    <w:p w14:paraId="319854A9" w14:textId="77777777" w:rsidR="003229A9" w:rsidRPr="00DD026E" w:rsidRDefault="003229A9" w:rsidP="003229A9">
      <w:pPr>
        <w:pStyle w:val="Prrafodelista"/>
        <w:numPr>
          <w:ilvl w:val="3"/>
          <w:numId w:val="34"/>
        </w:numPr>
        <w:spacing w:before="240" w:after="240"/>
        <w:rPr>
          <w:sz w:val="22"/>
          <w:szCs w:val="22"/>
          <w:lang w:val="es-PA"/>
        </w:rPr>
      </w:pPr>
      <w:r w:rsidRPr="00DD026E">
        <w:rPr>
          <w:sz w:val="22"/>
          <w:szCs w:val="22"/>
          <w:lang w:val="es-PA"/>
        </w:rPr>
        <w:t>Limitaciones en la versión gratuita: La versión gratuita tiene un límite en la cantidad de cuentas y publicaciones que puedes programar.</w:t>
      </w:r>
    </w:p>
    <w:p w14:paraId="7C263266" w14:textId="67EDF4A2" w:rsidR="005872E8" w:rsidRPr="00DD026E" w:rsidRDefault="005872E8" w:rsidP="005872E8">
      <w:pPr>
        <w:pStyle w:val="Prrafodelista"/>
        <w:numPr>
          <w:ilvl w:val="0"/>
          <w:numId w:val="34"/>
        </w:numPr>
        <w:spacing w:before="240" w:after="240"/>
        <w:rPr>
          <w:sz w:val="22"/>
          <w:szCs w:val="22"/>
          <w:lang w:val="es-PA"/>
        </w:rPr>
      </w:pPr>
      <w:r w:rsidRPr="00DD026E">
        <w:rPr>
          <w:sz w:val="22"/>
          <w:szCs w:val="22"/>
          <w:lang w:val="es-PA"/>
        </w:rPr>
        <w:t>Buffer</w:t>
      </w:r>
    </w:p>
    <w:p w14:paraId="60686000" w14:textId="77777777" w:rsidR="005872E8" w:rsidRPr="00DD026E" w:rsidRDefault="005872E8" w:rsidP="005872E8">
      <w:pPr>
        <w:pStyle w:val="Prrafodelista"/>
        <w:spacing w:before="240" w:after="240"/>
        <w:ind w:left="1440"/>
        <w:rPr>
          <w:sz w:val="22"/>
          <w:szCs w:val="22"/>
          <w:lang w:val="es-PA"/>
        </w:rPr>
      </w:pPr>
      <w:r w:rsidRPr="00DD026E">
        <w:rPr>
          <w:sz w:val="22"/>
          <w:szCs w:val="22"/>
          <w:lang w:val="es-PA"/>
        </w:rPr>
        <w:t>Descripción y uso: Buffer es una herramienta de gestión de redes sociales que permite programar publicaciones, analizar el rendimiento y colaborar con equipos para gestionar contenido en varias plataformas como Facebook, Instagram, Twitter, LinkedIn, Pinterest, y más. Es conocida por su interfaz sencilla y enfoque en la eficiencia de la programación de contenido.</w:t>
      </w:r>
    </w:p>
    <w:p w14:paraId="1F37C96D" w14:textId="77777777" w:rsidR="005872E8" w:rsidRPr="00DD026E" w:rsidRDefault="005872E8" w:rsidP="005872E8">
      <w:pPr>
        <w:pStyle w:val="Prrafodelista"/>
        <w:spacing w:before="240" w:after="240"/>
        <w:ind w:left="1440"/>
        <w:rPr>
          <w:sz w:val="22"/>
          <w:szCs w:val="22"/>
          <w:lang w:val="es-PA"/>
        </w:rPr>
      </w:pPr>
    </w:p>
    <w:p w14:paraId="3A3723E1" w14:textId="77777777" w:rsidR="005872E8" w:rsidRPr="00DD026E" w:rsidRDefault="005872E8" w:rsidP="005872E8">
      <w:pPr>
        <w:pStyle w:val="Prrafodelista"/>
        <w:numPr>
          <w:ilvl w:val="2"/>
          <w:numId w:val="60"/>
        </w:numPr>
        <w:spacing w:before="240" w:after="240"/>
        <w:rPr>
          <w:sz w:val="22"/>
          <w:szCs w:val="22"/>
          <w:lang w:val="es-PA"/>
        </w:rPr>
      </w:pPr>
      <w:r w:rsidRPr="00DD026E">
        <w:rPr>
          <w:sz w:val="22"/>
          <w:szCs w:val="22"/>
          <w:lang w:val="es-PA"/>
        </w:rPr>
        <w:t>Por qué usarla:</w:t>
      </w:r>
    </w:p>
    <w:p w14:paraId="70683AF0" w14:textId="77777777" w:rsidR="005872E8" w:rsidRPr="00DD026E" w:rsidRDefault="005872E8" w:rsidP="005872E8">
      <w:pPr>
        <w:pStyle w:val="Prrafodelista"/>
        <w:spacing w:before="240" w:after="240"/>
        <w:ind w:left="1440"/>
        <w:rPr>
          <w:sz w:val="22"/>
          <w:szCs w:val="22"/>
          <w:lang w:val="es-PA"/>
        </w:rPr>
      </w:pPr>
    </w:p>
    <w:p w14:paraId="69A9FEF9"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Ideal para pequeñas empresas, creadores de contenido y equipos de marketing que desean optimizar la programación de sus publicaciones y obtener análisis básicos de rendimiento.</w:t>
      </w:r>
    </w:p>
    <w:p w14:paraId="39A784FA"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Ofrece una experiencia simplificada para gestionar múltiples redes sociales desde una única plataforma.</w:t>
      </w:r>
    </w:p>
    <w:p w14:paraId="6AA54196" w14:textId="77777777" w:rsidR="005872E8" w:rsidRPr="00DD026E" w:rsidRDefault="005872E8" w:rsidP="005872E8">
      <w:pPr>
        <w:pStyle w:val="Prrafodelista"/>
        <w:numPr>
          <w:ilvl w:val="2"/>
          <w:numId w:val="60"/>
        </w:numPr>
        <w:spacing w:before="240" w:after="240"/>
        <w:rPr>
          <w:sz w:val="22"/>
          <w:szCs w:val="22"/>
          <w:lang w:val="es-PA"/>
        </w:rPr>
      </w:pPr>
      <w:r w:rsidRPr="00DD026E">
        <w:rPr>
          <w:sz w:val="22"/>
          <w:szCs w:val="22"/>
          <w:lang w:val="es-PA"/>
        </w:rPr>
        <w:t>Ventajas:</w:t>
      </w:r>
    </w:p>
    <w:p w14:paraId="60D1FE5E" w14:textId="77777777" w:rsidR="005872E8" w:rsidRPr="00DD026E" w:rsidRDefault="005872E8" w:rsidP="005872E8">
      <w:pPr>
        <w:pStyle w:val="Prrafodelista"/>
        <w:spacing w:before="240" w:after="240"/>
        <w:ind w:left="1440"/>
        <w:rPr>
          <w:sz w:val="22"/>
          <w:szCs w:val="22"/>
          <w:lang w:val="es-PA"/>
        </w:rPr>
      </w:pPr>
    </w:p>
    <w:p w14:paraId="7318450C"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Interfaz sencilla y amigable: Buffer es conocido por ser intuitivo y fácil de usar, incluso para principiantes.</w:t>
      </w:r>
    </w:p>
    <w:p w14:paraId="051DC297"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Multiplataforma: Soporta varias redes sociales, lo que te permite programar contenido de forma centralizada.</w:t>
      </w:r>
    </w:p>
    <w:p w14:paraId="61BEDD9D"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Función de "Cola de Publicaciones": Puedes cargar múltiples publicaciones para que se publiquen automáticamente en horarios específicos, lo que facilita la gestión del calendario de contenido.</w:t>
      </w:r>
    </w:p>
    <w:p w14:paraId="7248CA2A"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Colaboración en equipo: Permite trabajar con otros miembros del equipo y obtener aprobaciones antes de que se publique el contenido.</w:t>
      </w:r>
    </w:p>
    <w:p w14:paraId="6D80B04E"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Integración con herramientas externas: Se conecta con otras plataformas como Canva y Google Analytics, mejorando la experiencia del usuario y el análisis de métricas.</w:t>
      </w:r>
    </w:p>
    <w:p w14:paraId="7CF894B2" w14:textId="77777777" w:rsidR="005872E8" w:rsidRPr="00DD026E" w:rsidRDefault="005872E8" w:rsidP="005872E8">
      <w:pPr>
        <w:pStyle w:val="Prrafodelista"/>
        <w:numPr>
          <w:ilvl w:val="2"/>
          <w:numId w:val="60"/>
        </w:numPr>
        <w:spacing w:before="240" w:after="240"/>
        <w:rPr>
          <w:sz w:val="22"/>
          <w:szCs w:val="22"/>
          <w:lang w:val="es-PA"/>
        </w:rPr>
      </w:pPr>
      <w:r w:rsidRPr="00DD026E">
        <w:rPr>
          <w:sz w:val="22"/>
          <w:szCs w:val="22"/>
          <w:lang w:val="es-PA"/>
        </w:rPr>
        <w:t>Desventajas:</w:t>
      </w:r>
    </w:p>
    <w:p w14:paraId="676D7450" w14:textId="77777777" w:rsidR="005872E8" w:rsidRPr="00DD026E" w:rsidRDefault="005872E8" w:rsidP="005872E8">
      <w:pPr>
        <w:pStyle w:val="Prrafodelista"/>
        <w:spacing w:before="240" w:after="240"/>
        <w:ind w:left="1440"/>
        <w:rPr>
          <w:sz w:val="22"/>
          <w:szCs w:val="22"/>
          <w:lang w:val="es-PA"/>
        </w:rPr>
      </w:pPr>
    </w:p>
    <w:p w14:paraId="6D140072"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Análisis limitado en la versión gratuita: Buffer tiene reportes básicos en su versión gratuita, lo que puede ser insuficiente para los que buscan un análisis más detallado.</w:t>
      </w:r>
    </w:p>
    <w:p w14:paraId="3361F805"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Costo: Las funciones avanzadas, como los reportes completos o la gestión de más cuentas, están disponibles solo en los planes pagos.</w:t>
      </w:r>
    </w:p>
    <w:p w14:paraId="5074B327" w14:textId="77777777" w:rsidR="005872E8" w:rsidRPr="00DD026E" w:rsidRDefault="005872E8" w:rsidP="005872E8">
      <w:pPr>
        <w:pStyle w:val="Prrafodelista"/>
        <w:numPr>
          <w:ilvl w:val="3"/>
          <w:numId w:val="60"/>
        </w:numPr>
        <w:spacing w:before="240" w:after="240"/>
        <w:rPr>
          <w:sz w:val="22"/>
          <w:szCs w:val="22"/>
          <w:lang w:val="es-PA"/>
        </w:rPr>
      </w:pPr>
      <w:r w:rsidRPr="00DD026E">
        <w:rPr>
          <w:sz w:val="22"/>
          <w:szCs w:val="22"/>
          <w:lang w:val="es-PA"/>
        </w:rPr>
        <w:t>Sin monitorización de conversaciones: A diferencia de Hootsuite o Meta Business Suite, Buffer no permite la gestión de mensajes o la monitorización de interacciones en tiempo real desde su plataforma.</w:t>
      </w:r>
    </w:p>
    <w:p w14:paraId="76CDD2C6" w14:textId="2809C91E" w:rsidR="003229A9" w:rsidRPr="00DD026E" w:rsidRDefault="005872E8" w:rsidP="00CF041F">
      <w:pPr>
        <w:pStyle w:val="Prrafodelista"/>
        <w:numPr>
          <w:ilvl w:val="3"/>
          <w:numId w:val="60"/>
        </w:numPr>
        <w:spacing w:before="240" w:after="240"/>
        <w:rPr>
          <w:sz w:val="22"/>
          <w:szCs w:val="22"/>
          <w:lang w:val="es-PA"/>
        </w:rPr>
      </w:pPr>
      <w:r w:rsidRPr="00DD026E">
        <w:rPr>
          <w:sz w:val="22"/>
          <w:szCs w:val="22"/>
          <w:lang w:val="es-PA"/>
        </w:rPr>
        <w:t>Limitaciones de la versión gratuita: Solo puedes gestionar un número limitado de cuentas y publicaciones con la versión gratuita, lo que puede ser restrictivo para quienes manejan muchas redes sociales.</w:t>
      </w:r>
    </w:p>
    <w:p w14:paraId="72CF42A4" w14:textId="00FCB574" w:rsidR="0025252A" w:rsidRPr="004111D4" w:rsidRDefault="5AD18DA5" w:rsidP="2AE935FC">
      <w:pPr>
        <w:numPr>
          <w:ilvl w:val="1"/>
          <w:numId w:val="34"/>
        </w:numPr>
        <w:rPr>
          <w:sz w:val="22"/>
          <w:szCs w:val="22"/>
          <w:lang w:val="es-PA"/>
        </w:rPr>
      </w:pPr>
      <w:r w:rsidRPr="4212282B">
        <w:rPr>
          <w:b/>
          <w:bCs/>
          <w:sz w:val="22"/>
          <w:szCs w:val="22"/>
          <w:lang w:val="es-PA"/>
        </w:rPr>
        <w:t>Actualización de Estrategias:</w:t>
      </w:r>
      <w:r w:rsidRPr="4212282B">
        <w:rPr>
          <w:sz w:val="22"/>
          <w:szCs w:val="22"/>
          <w:lang w:val="es-PA"/>
        </w:rPr>
        <w:t xml:space="preserve"> </w:t>
      </w:r>
    </w:p>
    <w:p w14:paraId="4356ECA8" w14:textId="2730E092" w:rsidR="44030393" w:rsidRDefault="44030393" w:rsidP="4212282B">
      <w:pPr>
        <w:pStyle w:val="Prrafodelista"/>
        <w:numPr>
          <w:ilvl w:val="2"/>
          <w:numId w:val="35"/>
        </w:numPr>
        <w:spacing w:after="0"/>
        <w:rPr>
          <w:rFonts w:eastAsia="Times New Roman" w:cs="Times New Roman"/>
          <w:sz w:val="22"/>
          <w:szCs w:val="22"/>
          <w:lang w:val="es-PA"/>
        </w:rPr>
      </w:pPr>
      <w:r w:rsidRPr="4212282B">
        <w:rPr>
          <w:rFonts w:eastAsia="Times New Roman" w:cs="Times New Roman"/>
          <w:b/>
          <w:bCs/>
          <w:sz w:val="22"/>
          <w:szCs w:val="22"/>
          <w:lang w:val="es-PA"/>
        </w:rPr>
        <w:t>Análisis de Rendimiento</w:t>
      </w:r>
      <w:r w:rsidRPr="4212282B">
        <w:rPr>
          <w:rFonts w:eastAsia="Times New Roman" w:cs="Times New Roman"/>
          <w:sz w:val="22"/>
          <w:szCs w:val="22"/>
          <w:lang w:val="es-PA"/>
        </w:rPr>
        <w:t>: Revisa las métricas y estadísticas a lo largo del tiempo para ver si hay cambios drásticos. Identifica si ciertas publicaciones o tipos de contenido provocan caídas en el rendimiento.</w:t>
      </w:r>
    </w:p>
    <w:p w14:paraId="3FF412DD" w14:textId="79022623" w:rsidR="4212282B" w:rsidRDefault="44030393" w:rsidP="008704B4">
      <w:pPr>
        <w:pStyle w:val="Prrafodelista"/>
        <w:numPr>
          <w:ilvl w:val="2"/>
          <w:numId w:val="35"/>
        </w:numPr>
        <w:spacing w:after="0"/>
        <w:rPr>
          <w:rFonts w:eastAsia="Times New Roman" w:cs="Times New Roman"/>
          <w:sz w:val="22"/>
          <w:szCs w:val="22"/>
          <w:lang w:val="es-PA"/>
        </w:rPr>
      </w:pPr>
      <w:r w:rsidRPr="4212282B">
        <w:rPr>
          <w:rFonts w:eastAsia="Times New Roman" w:cs="Times New Roman"/>
          <w:b/>
          <w:bCs/>
          <w:sz w:val="22"/>
          <w:szCs w:val="22"/>
          <w:lang w:val="es-PA"/>
        </w:rPr>
        <w:t>Cumplimiento Proactivo</w:t>
      </w:r>
      <w:r w:rsidRPr="4212282B">
        <w:rPr>
          <w:rFonts w:eastAsia="Times New Roman" w:cs="Times New Roman"/>
          <w:sz w:val="22"/>
          <w:szCs w:val="22"/>
          <w:lang w:val="es-PA"/>
        </w:rPr>
        <w:t>: Actualiza tu estrategia de contenido y asegúrate de cumplir constantemente con las normas de la plataforma. Es recomendable realizar auditorías periódicas para evitar caer en prácticas de riesgo.</w:t>
      </w:r>
    </w:p>
    <w:p w14:paraId="3BE8E165" w14:textId="1A496156" w:rsidR="0071713E" w:rsidRPr="00DD026E" w:rsidRDefault="0071713E" w:rsidP="009704B6">
      <w:pPr>
        <w:pStyle w:val="Prrafodelista"/>
        <w:numPr>
          <w:ilvl w:val="2"/>
          <w:numId w:val="35"/>
        </w:numPr>
        <w:spacing w:after="0"/>
        <w:ind w:left="3600" w:hanging="1800"/>
        <w:rPr>
          <w:rFonts w:eastAsia="Times New Roman" w:cs="Times New Roman"/>
          <w:b/>
          <w:bCs/>
          <w:sz w:val="22"/>
          <w:szCs w:val="22"/>
          <w:lang w:val="es-PA"/>
        </w:rPr>
      </w:pPr>
      <w:r w:rsidRPr="00DD026E">
        <w:rPr>
          <w:rFonts w:eastAsia="Times New Roman" w:cs="Times New Roman"/>
          <w:b/>
          <w:bCs/>
          <w:sz w:val="22"/>
          <w:szCs w:val="22"/>
          <w:lang w:val="es-PA"/>
        </w:rPr>
        <w:t>Configuración de Reportes Automatizados</w:t>
      </w:r>
    </w:p>
    <w:p w14:paraId="701BAAD8" w14:textId="77777777" w:rsidR="0071713E" w:rsidRPr="00DD026E" w:rsidRDefault="0071713E" w:rsidP="008704B4">
      <w:pPr>
        <w:pStyle w:val="Prrafodelista"/>
        <w:numPr>
          <w:ilvl w:val="4"/>
          <w:numId w:val="35"/>
        </w:numPr>
        <w:spacing w:after="0"/>
        <w:rPr>
          <w:rFonts w:eastAsia="Times New Roman" w:cs="Times New Roman"/>
          <w:sz w:val="22"/>
          <w:szCs w:val="22"/>
          <w:lang w:val="es-PA"/>
        </w:rPr>
      </w:pPr>
      <w:r w:rsidRPr="00DD026E">
        <w:rPr>
          <w:rFonts w:eastAsia="Times New Roman" w:cs="Times New Roman"/>
          <w:sz w:val="22"/>
          <w:szCs w:val="22"/>
          <w:lang w:val="es-PA"/>
        </w:rPr>
        <w:t xml:space="preserve">Configura herramientas que generen </w:t>
      </w:r>
      <w:r w:rsidRPr="00DD026E">
        <w:rPr>
          <w:rFonts w:eastAsia="Times New Roman" w:cs="Times New Roman"/>
          <w:b/>
          <w:bCs/>
          <w:sz w:val="22"/>
          <w:szCs w:val="22"/>
          <w:lang w:val="es-PA"/>
        </w:rPr>
        <w:t>reportes automáticos</w:t>
      </w:r>
      <w:r w:rsidRPr="00DD026E">
        <w:rPr>
          <w:rFonts w:eastAsia="Times New Roman" w:cs="Times New Roman"/>
          <w:sz w:val="22"/>
          <w:szCs w:val="22"/>
          <w:lang w:val="es-PA"/>
        </w:rPr>
        <w:t xml:space="preserve"> sobre el rendimiento de tus publicaciones y campañas. Esto te permitirá monitorear tus métricas sin tener que hacerlo manualmente.</w:t>
      </w:r>
    </w:p>
    <w:p w14:paraId="7076016C" w14:textId="77777777" w:rsidR="0071713E" w:rsidRPr="00DD026E" w:rsidRDefault="0071713E" w:rsidP="008704B4">
      <w:pPr>
        <w:pStyle w:val="Prrafodelista"/>
        <w:numPr>
          <w:ilvl w:val="3"/>
          <w:numId w:val="35"/>
        </w:numPr>
        <w:spacing w:after="0"/>
        <w:rPr>
          <w:rFonts w:eastAsia="Times New Roman" w:cs="Times New Roman"/>
          <w:sz w:val="22"/>
          <w:szCs w:val="22"/>
          <w:lang w:val="es-PA"/>
        </w:rPr>
      </w:pPr>
      <w:r w:rsidRPr="00DD026E">
        <w:rPr>
          <w:rFonts w:eastAsia="Times New Roman" w:cs="Times New Roman"/>
          <w:b/>
          <w:bCs/>
          <w:sz w:val="22"/>
          <w:szCs w:val="22"/>
          <w:lang w:val="es-PA"/>
        </w:rPr>
        <w:t>Cómo hacerlo:</w:t>
      </w:r>
    </w:p>
    <w:p w14:paraId="7A218E3B" w14:textId="6A3C12BC" w:rsidR="0071713E" w:rsidRPr="00DD026E" w:rsidRDefault="00FA4A78" w:rsidP="008704B4">
      <w:pPr>
        <w:pStyle w:val="Prrafodelista"/>
        <w:numPr>
          <w:ilvl w:val="4"/>
          <w:numId w:val="35"/>
        </w:numPr>
        <w:spacing w:after="0"/>
        <w:rPr>
          <w:rFonts w:eastAsia="Times New Roman" w:cs="Times New Roman"/>
          <w:sz w:val="22"/>
          <w:szCs w:val="22"/>
          <w:lang w:val="es-PA"/>
        </w:rPr>
      </w:pPr>
      <w:r w:rsidRPr="00DD026E">
        <w:rPr>
          <w:rFonts w:eastAsia="Times New Roman" w:cs="Times New Roman"/>
          <w:sz w:val="22"/>
          <w:szCs w:val="22"/>
          <w:lang w:val="es-PA"/>
        </w:rPr>
        <w:t>Con</w:t>
      </w:r>
      <w:r w:rsidR="0071713E" w:rsidRPr="00DD026E">
        <w:rPr>
          <w:rFonts w:eastAsia="Times New Roman" w:cs="Times New Roman"/>
          <w:sz w:val="22"/>
          <w:szCs w:val="22"/>
          <w:lang w:val="es-PA"/>
        </w:rPr>
        <w:t xml:space="preserve"> herramientas como </w:t>
      </w:r>
      <w:r w:rsidR="0071713E" w:rsidRPr="00DD026E">
        <w:rPr>
          <w:rFonts w:eastAsia="Times New Roman" w:cs="Times New Roman"/>
          <w:b/>
          <w:bCs/>
          <w:sz w:val="22"/>
          <w:szCs w:val="22"/>
          <w:lang w:val="es-PA"/>
        </w:rPr>
        <w:t>Hootsuite</w:t>
      </w:r>
      <w:r w:rsidR="0071713E" w:rsidRPr="00DD026E">
        <w:rPr>
          <w:rFonts w:eastAsia="Times New Roman" w:cs="Times New Roman"/>
          <w:sz w:val="22"/>
          <w:szCs w:val="22"/>
          <w:lang w:val="es-PA"/>
        </w:rPr>
        <w:t xml:space="preserve">, </w:t>
      </w:r>
      <w:r w:rsidR="0071713E" w:rsidRPr="00DD026E">
        <w:rPr>
          <w:rFonts w:eastAsia="Times New Roman" w:cs="Times New Roman"/>
          <w:b/>
          <w:bCs/>
          <w:sz w:val="22"/>
          <w:szCs w:val="22"/>
          <w:lang w:val="es-PA"/>
        </w:rPr>
        <w:t>Buffer</w:t>
      </w:r>
      <w:r w:rsidR="0071713E" w:rsidRPr="00DD026E">
        <w:rPr>
          <w:rFonts w:eastAsia="Times New Roman" w:cs="Times New Roman"/>
          <w:sz w:val="22"/>
          <w:szCs w:val="22"/>
          <w:lang w:val="es-PA"/>
        </w:rPr>
        <w:t xml:space="preserve">, o </w:t>
      </w:r>
      <w:r w:rsidR="0071713E" w:rsidRPr="00DD026E">
        <w:rPr>
          <w:rFonts w:eastAsia="Times New Roman" w:cs="Times New Roman"/>
          <w:b/>
          <w:bCs/>
          <w:sz w:val="22"/>
          <w:szCs w:val="22"/>
          <w:lang w:val="es-PA"/>
        </w:rPr>
        <w:t>Meta Business Suite</w:t>
      </w:r>
      <w:r w:rsidR="0071713E" w:rsidRPr="00DD026E">
        <w:rPr>
          <w:rFonts w:eastAsia="Times New Roman" w:cs="Times New Roman"/>
          <w:sz w:val="22"/>
          <w:szCs w:val="22"/>
          <w:lang w:val="es-PA"/>
        </w:rPr>
        <w:t>, configura</w:t>
      </w:r>
      <w:r w:rsidRPr="00DD026E">
        <w:rPr>
          <w:rFonts w:eastAsia="Times New Roman" w:cs="Times New Roman"/>
          <w:sz w:val="22"/>
          <w:szCs w:val="22"/>
          <w:lang w:val="es-PA"/>
        </w:rPr>
        <w:t>r</w:t>
      </w:r>
      <w:r w:rsidR="0071713E" w:rsidRPr="00DD026E">
        <w:rPr>
          <w:rFonts w:eastAsia="Times New Roman" w:cs="Times New Roman"/>
          <w:sz w:val="22"/>
          <w:szCs w:val="22"/>
          <w:lang w:val="es-PA"/>
        </w:rPr>
        <w:t xml:space="preserve"> reportes semanales o mensuales que se envíen automáticamente a</w:t>
      </w:r>
      <w:r w:rsidRPr="00DD026E">
        <w:rPr>
          <w:rFonts w:eastAsia="Times New Roman" w:cs="Times New Roman"/>
          <w:sz w:val="22"/>
          <w:szCs w:val="22"/>
          <w:lang w:val="es-PA"/>
        </w:rPr>
        <w:t>l</w:t>
      </w:r>
      <w:r w:rsidR="0071713E" w:rsidRPr="00DD026E">
        <w:rPr>
          <w:rFonts w:eastAsia="Times New Roman" w:cs="Times New Roman"/>
          <w:sz w:val="22"/>
          <w:szCs w:val="22"/>
          <w:lang w:val="es-PA"/>
        </w:rPr>
        <w:t xml:space="preserve"> correo.</w:t>
      </w:r>
    </w:p>
    <w:p w14:paraId="2DE32AB1" w14:textId="0A36A5B0" w:rsidR="00FA4A78" w:rsidRPr="00DD026E" w:rsidRDefault="00FA4A78" w:rsidP="005A3842">
      <w:pPr>
        <w:pStyle w:val="Prrafodelista"/>
        <w:numPr>
          <w:ilvl w:val="4"/>
          <w:numId w:val="35"/>
        </w:numPr>
        <w:spacing w:after="0"/>
        <w:rPr>
          <w:rFonts w:eastAsia="Times New Roman" w:cs="Times New Roman"/>
          <w:sz w:val="22"/>
          <w:szCs w:val="22"/>
          <w:lang w:val="es-PA"/>
        </w:rPr>
      </w:pPr>
      <w:r w:rsidRPr="00DD026E">
        <w:rPr>
          <w:rFonts w:eastAsia="Times New Roman" w:cs="Times New Roman"/>
          <w:sz w:val="22"/>
          <w:szCs w:val="22"/>
          <w:lang w:val="es-PA"/>
        </w:rPr>
        <w:t>I</w:t>
      </w:r>
      <w:r w:rsidR="0071713E" w:rsidRPr="00DD026E">
        <w:rPr>
          <w:rFonts w:eastAsia="Times New Roman" w:cs="Times New Roman"/>
          <w:sz w:val="22"/>
          <w:szCs w:val="22"/>
          <w:lang w:val="es-PA"/>
        </w:rPr>
        <w:t>ncluir métricas clave como: crecimiento de seguidores, interacción (likes, comentarios, shares), alcance, CTR (Click Through Rate) y conversiones.</w:t>
      </w:r>
    </w:p>
    <w:p w14:paraId="3D7A20F0" w14:textId="77777777" w:rsidR="00E7565B" w:rsidRPr="00DD026E" w:rsidRDefault="00E7565B" w:rsidP="00E7565B">
      <w:pPr>
        <w:pStyle w:val="Prrafodelista"/>
        <w:spacing w:after="0"/>
        <w:ind w:left="3600"/>
        <w:rPr>
          <w:rFonts w:eastAsia="Times New Roman" w:cs="Times New Roman"/>
          <w:sz w:val="22"/>
          <w:szCs w:val="22"/>
          <w:lang w:val="es-PA"/>
        </w:rPr>
      </w:pPr>
    </w:p>
    <w:p w14:paraId="20500C7A" w14:textId="1CBAE35A" w:rsidR="00E7565B" w:rsidRPr="00DD026E" w:rsidRDefault="00E7565B" w:rsidP="00E7565B">
      <w:pPr>
        <w:pStyle w:val="Prrafodelista"/>
        <w:numPr>
          <w:ilvl w:val="0"/>
          <w:numId w:val="62"/>
        </w:numPr>
        <w:spacing w:after="0"/>
        <w:rPr>
          <w:rFonts w:eastAsia="Times New Roman" w:cs="Times New Roman"/>
          <w:sz w:val="22"/>
          <w:szCs w:val="22"/>
          <w:lang w:val="es-PA"/>
        </w:rPr>
      </w:pPr>
      <w:r w:rsidRPr="00DD026E">
        <w:rPr>
          <w:rFonts w:eastAsia="Times New Roman" w:cs="Times New Roman"/>
          <w:sz w:val="22"/>
          <w:szCs w:val="22"/>
          <w:lang w:val="es-PA"/>
        </w:rPr>
        <w:t xml:space="preserve">El </w:t>
      </w:r>
      <w:r w:rsidRPr="00DD026E">
        <w:rPr>
          <w:rFonts w:eastAsia="Times New Roman" w:cs="Times New Roman"/>
          <w:b/>
          <w:bCs/>
          <w:sz w:val="22"/>
          <w:szCs w:val="22"/>
          <w:lang w:val="es-PA"/>
        </w:rPr>
        <w:t>CTR</w:t>
      </w:r>
      <w:r w:rsidRPr="00DD026E">
        <w:rPr>
          <w:rFonts w:eastAsia="Times New Roman" w:cs="Times New Roman"/>
          <w:sz w:val="22"/>
          <w:szCs w:val="22"/>
          <w:lang w:val="es-PA"/>
        </w:rPr>
        <w:t xml:space="preserve"> mide el porcentaje de personas que hicieron clic en un enlace de tu publicación, anuncio o correo electrónico en comparación con la cantidad total de personas que lo vieron.</w:t>
      </w:r>
    </w:p>
    <w:p w14:paraId="277B24FF" w14:textId="7EDB31EA" w:rsidR="00E7565B" w:rsidRPr="00DD026E" w:rsidRDefault="00E7565B" w:rsidP="00E7565B">
      <w:pPr>
        <w:pStyle w:val="Prrafodelista"/>
        <w:numPr>
          <w:ilvl w:val="0"/>
          <w:numId w:val="62"/>
        </w:numPr>
        <w:spacing w:after="0"/>
        <w:rPr>
          <w:rFonts w:eastAsia="Times New Roman" w:cs="Times New Roman"/>
          <w:sz w:val="22"/>
          <w:szCs w:val="22"/>
          <w:lang w:val="es-PA"/>
        </w:rPr>
      </w:pPr>
      <w:r w:rsidRPr="00DD026E">
        <w:rPr>
          <w:rFonts w:eastAsia="Times New Roman" w:cs="Times New Roman"/>
          <w:sz w:val="22"/>
          <w:szCs w:val="22"/>
          <w:lang w:val="es-PA"/>
        </w:rPr>
        <w:t>Formula:</w:t>
      </w:r>
    </w:p>
    <w:p w14:paraId="339B8835" w14:textId="350A0090" w:rsidR="005A3842" w:rsidRPr="00DD026E" w:rsidRDefault="004E53AE" w:rsidP="00E7565B">
      <w:pPr>
        <w:pStyle w:val="Prrafodelista"/>
        <w:numPr>
          <w:ilvl w:val="5"/>
          <w:numId w:val="35"/>
        </w:numPr>
        <w:spacing w:after="0"/>
        <w:rPr>
          <w:rFonts w:eastAsia="Times New Roman" w:cs="Times New Roman"/>
          <w:sz w:val="22"/>
          <w:szCs w:val="22"/>
          <w:lang w:val="es-PA"/>
        </w:rPr>
      </w:pPr>
      <m:oMath>
        <m:r>
          <m:rPr>
            <m:sty m:val="p"/>
          </m:rPr>
          <w:rPr>
            <w:rFonts w:ascii="Cambria Math" w:eastAsia="Times New Roman" w:hAnsi="Cambria Math" w:cs="Times New Roman"/>
            <w:sz w:val="22"/>
            <w:szCs w:val="22"/>
          </w:rPr>
          <m:t>CTR</m:t>
        </m:r>
        <m:r>
          <w:rPr>
            <w:rFonts w:ascii="Cambria Math" w:eastAsia="Times New Roman" w:hAnsi="Cambria Math" w:cs="Times New Roman"/>
            <w:sz w:val="22"/>
            <w:szCs w:val="22"/>
          </w:rPr>
          <m:t>=</m:t>
        </m:r>
        <m:d>
          <m:dPr>
            <m:ctrlPr>
              <w:rPr>
                <w:rFonts w:ascii="Cambria Math" w:eastAsia="Times New Roman" w:hAnsi="Cambria Math" w:cs="Times New Roman"/>
                <w:i/>
                <w:sz w:val="22"/>
                <w:szCs w:val="22"/>
              </w:rPr>
            </m:ctrlPr>
          </m:dPr>
          <m:e>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Nuˊmero de clics</m:t>
                </m:r>
              </m:num>
              <m:den>
                <m:r>
                  <w:rPr>
                    <w:rFonts w:ascii="Cambria Math" w:eastAsia="Times New Roman" w:hAnsi="Cambria Math" w:cs="Times New Roman"/>
                    <w:sz w:val="22"/>
                    <w:szCs w:val="22"/>
                  </w:rPr>
                  <m:t>Nuˊmero de impresiones</m:t>
                </m:r>
              </m:den>
            </m:f>
            <m:r>
              <w:rPr>
                <w:rFonts w:ascii="Cambria Math" w:eastAsia="Times New Roman" w:hAnsi="Cambria Math" w:cs="Times New Roman"/>
                <w:sz w:val="22"/>
                <w:szCs w:val="22"/>
              </w:rPr>
              <m:t>​</m:t>
            </m:r>
          </m:e>
        </m:d>
        <m:r>
          <w:rPr>
            <w:rFonts w:ascii="Cambria Math" w:eastAsia="Times New Roman" w:hAnsi="Cambria Math" w:cs="Times New Roman"/>
            <w:sz w:val="22"/>
            <w:szCs w:val="22"/>
          </w:rPr>
          <m:t>×100</m:t>
        </m:r>
      </m:oMath>
    </w:p>
    <w:p w14:paraId="3977C603" w14:textId="31F641EA" w:rsidR="00C3764D" w:rsidRPr="00DD026E" w:rsidRDefault="00C3764D" w:rsidP="00C3764D">
      <w:pPr>
        <w:pStyle w:val="NormalWeb"/>
        <w:numPr>
          <w:ilvl w:val="5"/>
          <w:numId w:val="35"/>
        </w:numPr>
      </w:pPr>
      <w:r w:rsidRPr="00DD026E">
        <w:t xml:space="preserve"> </w:t>
      </w:r>
      <w:r w:rsidRPr="00DD026E">
        <w:rPr>
          <w:rStyle w:val="Textoennegrita"/>
          <w:rFonts w:eastAsiaTheme="majorEastAsia"/>
        </w:rPr>
        <w:t>Ejemplo:</w:t>
      </w:r>
      <w:r w:rsidRPr="00DD026E">
        <w:t xml:space="preserve"> Si 1,000 personas vieron tu anuncio y 50 hicieron clic en el enlace, tu CTR sería del 5%.</w:t>
      </w:r>
    </w:p>
    <w:p w14:paraId="42F434EF" w14:textId="064BFB55" w:rsidR="00C3764D" w:rsidRPr="00DD026E" w:rsidRDefault="00C3764D" w:rsidP="00C3764D">
      <w:pPr>
        <w:pStyle w:val="NormalWeb"/>
        <w:numPr>
          <w:ilvl w:val="5"/>
          <w:numId w:val="35"/>
        </w:numPr>
      </w:pPr>
      <w:r w:rsidRPr="00DD026E">
        <w:t xml:space="preserve"> </w:t>
      </w:r>
      <w:r w:rsidRPr="00DD026E">
        <w:rPr>
          <w:rStyle w:val="Textoennegrita"/>
          <w:rFonts w:eastAsiaTheme="majorEastAsia"/>
        </w:rPr>
        <w:t>¿Por qué es importante?</w:t>
      </w:r>
      <w:r w:rsidRPr="00DD026E">
        <w:br/>
        <w:t>Un alto CTR indica que el contenido o el anuncio es relevante e interesante para la audiencia. Un bajo CTR puede sugerir que la audiencia no encuentra atractivo el contenido o que el llamado a la acción no es claro.</w:t>
      </w:r>
    </w:p>
    <w:p w14:paraId="6638120C" w14:textId="4EB0BD4A" w:rsidR="002538C6" w:rsidRPr="00DD026E" w:rsidRDefault="002538C6" w:rsidP="002538C6">
      <w:pPr>
        <w:pStyle w:val="Prrafodelista"/>
        <w:numPr>
          <w:ilvl w:val="5"/>
          <w:numId w:val="35"/>
        </w:numPr>
        <w:spacing w:after="0"/>
        <w:rPr>
          <w:rFonts w:eastAsia="Times New Roman" w:cs="Times New Roman"/>
          <w:sz w:val="22"/>
          <w:szCs w:val="22"/>
          <w:lang w:val="es-PA"/>
        </w:rPr>
      </w:pPr>
      <w:r w:rsidRPr="00DD026E">
        <w:rPr>
          <w:rFonts w:eastAsia="Times New Roman" w:cs="Times New Roman"/>
          <w:sz w:val="22"/>
          <w:szCs w:val="22"/>
          <w:lang w:val="es-PA"/>
        </w:rPr>
        <w:t>Conversiones</w:t>
      </w:r>
    </w:p>
    <w:p w14:paraId="1019323A" w14:textId="77777777" w:rsidR="002538C6" w:rsidRPr="00DD026E" w:rsidRDefault="002538C6" w:rsidP="002538C6">
      <w:pPr>
        <w:pStyle w:val="Prrafodelista"/>
        <w:numPr>
          <w:ilvl w:val="5"/>
          <w:numId w:val="35"/>
        </w:numPr>
        <w:spacing w:after="0"/>
        <w:rPr>
          <w:rFonts w:eastAsia="Times New Roman" w:cs="Times New Roman"/>
          <w:sz w:val="22"/>
          <w:szCs w:val="22"/>
          <w:lang w:val="es-PA"/>
        </w:rPr>
      </w:pPr>
      <w:r w:rsidRPr="00DD026E">
        <w:rPr>
          <w:rFonts w:eastAsia="Times New Roman" w:cs="Times New Roman"/>
          <w:sz w:val="22"/>
          <w:szCs w:val="22"/>
          <w:lang w:val="es-PA"/>
        </w:rPr>
        <w:t>Una conversión ocurre cuando un usuario completa una acción deseada, como hacer una compra, registrarse en un boletín, llenar un formulario, descargar un archivo, o cualquier otra acción que sea valiosa para tu negocio.</w:t>
      </w:r>
    </w:p>
    <w:p w14:paraId="31A882B5" w14:textId="77777777" w:rsidR="002538C6" w:rsidRPr="00DD026E" w:rsidRDefault="002538C6" w:rsidP="002538C6">
      <w:pPr>
        <w:pStyle w:val="Prrafodelista"/>
        <w:spacing w:after="0"/>
        <w:ind w:left="3600"/>
        <w:rPr>
          <w:rFonts w:eastAsia="Times New Roman" w:cs="Times New Roman"/>
          <w:sz w:val="22"/>
          <w:szCs w:val="22"/>
          <w:lang w:val="es-PA"/>
        </w:rPr>
      </w:pPr>
    </w:p>
    <w:p w14:paraId="28AB36F7" w14:textId="77777777" w:rsidR="002538C6" w:rsidRPr="00DD026E" w:rsidRDefault="002538C6" w:rsidP="002538C6">
      <w:pPr>
        <w:pStyle w:val="Prrafodelista"/>
        <w:numPr>
          <w:ilvl w:val="5"/>
          <w:numId w:val="35"/>
        </w:numPr>
        <w:spacing w:after="0"/>
        <w:rPr>
          <w:rFonts w:eastAsia="Times New Roman" w:cs="Times New Roman"/>
          <w:sz w:val="22"/>
          <w:szCs w:val="22"/>
          <w:lang w:val="es-PA"/>
        </w:rPr>
      </w:pPr>
      <w:r w:rsidRPr="00DD026E">
        <w:rPr>
          <w:rFonts w:eastAsia="Times New Roman" w:cs="Times New Roman"/>
          <w:sz w:val="22"/>
          <w:szCs w:val="22"/>
          <w:lang w:val="es-PA"/>
        </w:rPr>
        <w:t>Ejemplo: Si un usuario ve un anuncio en Facebook y luego compra un producto en tu sitio web, esa compra es una conversión.</w:t>
      </w:r>
    </w:p>
    <w:p w14:paraId="4B687A12" w14:textId="77777777" w:rsidR="002538C6" w:rsidRPr="00DD026E" w:rsidRDefault="002538C6" w:rsidP="002538C6">
      <w:pPr>
        <w:pStyle w:val="Prrafodelista"/>
        <w:spacing w:after="0"/>
        <w:ind w:left="3600"/>
        <w:rPr>
          <w:rFonts w:eastAsia="Times New Roman" w:cs="Times New Roman"/>
          <w:sz w:val="22"/>
          <w:szCs w:val="22"/>
          <w:lang w:val="es-PA"/>
        </w:rPr>
      </w:pPr>
    </w:p>
    <w:p w14:paraId="021FE44D" w14:textId="77777777" w:rsidR="002538C6" w:rsidRPr="00DD026E" w:rsidRDefault="002538C6" w:rsidP="002538C6">
      <w:pPr>
        <w:pStyle w:val="Prrafodelista"/>
        <w:numPr>
          <w:ilvl w:val="5"/>
          <w:numId w:val="35"/>
        </w:numPr>
        <w:spacing w:after="0"/>
        <w:rPr>
          <w:rFonts w:eastAsia="Times New Roman" w:cs="Times New Roman"/>
          <w:sz w:val="22"/>
          <w:szCs w:val="22"/>
          <w:lang w:val="es-PA"/>
        </w:rPr>
      </w:pPr>
      <w:r w:rsidRPr="00DD026E">
        <w:rPr>
          <w:rFonts w:eastAsia="Times New Roman" w:cs="Times New Roman"/>
          <w:sz w:val="22"/>
          <w:szCs w:val="22"/>
          <w:lang w:val="es-PA"/>
        </w:rPr>
        <w:t>¿Por qué es importante?</w:t>
      </w:r>
    </w:p>
    <w:p w14:paraId="418851F7" w14:textId="1C8616B2" w:rsidR="00231A83" w:rsidRPr="00DD026E" w:rsidRDefault="002538C6" w:rsidP="002538C6">
      <w:pPr>
        <w:pStyle w:val="Prrafodelista"/>
        <w:numPr>
          <w:ilvl w:val="5"/>
          <w:numId w:val="35"/>
        </w:numPr>
        <w:spacing w:after="0"/>
        <w:rPr>
          <w:rFonts w:eastAsia="Times New Roman" w:cs="Times New Roman"/>
          <w:sz w:val="22"/>
          <w:szCs w:val="22"/>
          <w:lang w:val="es-PA"/>
        </w:rPr>
      </w:pPr>
      <w:r w:rsidRPr="00DD026E">
        <w:rPr>
          <w:rFonts w:eastAsia="Times New Roman" w:cs="Times New Roman"/>
          <w:sz w:val="22"/>
          <w:szCs w:val="22"/>
          <w:lang w:val="es-PA"/>
        </w:rPr>
        <w:t>Las conversiones son una métrica directa de cuán efectivos son tus esfuerzos de marketing. No solo importan los clics o las visualizaciones, sino si esas acciones resultan en ventas o interacciones clave para tu negocio</w:t>
      </w:r>
    </w:p>
    <w:p w14:paraId="67A9923D" w14:textId="77777777" w:rsidR="00BB36EF" w:rsidRPr="00DD026E" w:rsidRDefault="00BB36EF" w:rsidP="00BB36EF">
      <w:pPr>
        <w:pStyle w:val="Prrafodelista"/>
        <w:numPr>
          <w:ilvl w:val="3"/>
          <w:numId w:val="35"/>
        </w:numPr>
        <w:spacing w:after="0"/>
        <w:rPr>
          <w:rFonts w:eastAsia="Times New Roman" w:cs="Times New Roman"/>
          <w:b/>
          <w:bCs/>
          <w:sz w:val="22"/>
          <w:szCs w:val="22"/>
          <w:lang w:val="es-PA"/>
        </w:rPr>
      </w:pPr>
      <w:r w:rsidRPr="00DD026E">
        <w:rPr>
          <w:rFonts w:eastAsia="Times New Roman" w:cs="Times New Roman"/>
          <w:b/>
          <w:bCs/>
          <w:sz w:val="22"/>
          <w:szCs w:val="22"/>
          <w:lang w:val="es-PA"/>
        </w:rPr>
        <w:t>3. Interacciones</w:t>
      </w:r>
    </w:p>
    <w:p w14:paraId="6F5C273E" w14:textId="40A7FD34" w:rsidR="00BB36EF" w:rsidRPr="00DD026E" w:rsidRDefault="001D2DFA" w:rsidP="00BB36EF">
      <w:pPr>
        <w:pStyle w:val="Prrafodelista"/>
        <w:numPr>
          <w:ilvl w:val="4"/>
          <w:numId w:val="35"/>
        </w:numPr>
        <w:spacing w:after="0"/>
        <w:rPr>
          <w:rFonts w:eastAsia="Times New Roman" w:cs="Times New Roman"/>
          <w:sz w:val="22"/>
          <w:szCs w:val="22"/>
          <w:lang w:val="es-PA"/>
        </w:rPr>
      </w:pPr>
      <w:r w:rsidRPr="00DD026E">
        <w:rPr>
          <w:rFonts w:eastAsia="Times New Roman" w:cs="Times New Roman"/>
          <w:sz w:val="22"/>
          <w:szCs w:val="22"/>
          <w:lang w:val="es-PA"/>
        </w:rPr>
        <w:t xml:space="preserve">Las </w:t>
      </w:r>
      <w:r w:rsidRPr="00DD026E">
        <w:rPr>
          <w:rFonts w:eastAsia="Times New Roman" w:cs="Times New Roman"/>
          <w:b/>
          <w:bCs/>
          <w:sz w:val="22"/>
          <w:szCs w:val="22"/>
          <w:lang w:val="es-PA"/>
        </w:rPr>
        <w:t>interacciones</w:t>
      </w:r>
      <w:r w:rsidRPr="00DD026E">
        <w:rPr>
          <w:rFonts w:eastAsia="Times New Roman" w:cs="Times New Roman"/>
          <w:sz w:val="22"/>
          <w:szCs w:val="22"/>
          <w:lang w:val="es-PA"/>
        </w:rPr>
        <w:t xml:space="preserve"> se refieren</w:t>
      </w:r>
      <w:r w:rsidR="00BB36EF" w:rsidRPr="00DD026E">
        <w:rPr>
          <w:rFonts w:eastAsia="Times New Roman" w:cs="Times New Roman"/>
          <w:sz w:val="22"/>
          <w:szCs w:val="22"/>
          <w:lang w:val="es-PA"/>
        </w:rPr>
        <w:t xml:space="preserve"> a la participación de los usuarios con las audiencias</w:t>
      </w:r>
    </w:p>
    <w:p w14:paraId="3D5A6F35" w14:textId="77777777" w:rsidR="00BB36EF" w:rsidRPr="00DD026E" w:rsidRDefault="00BB36EF" w:rsidP="001D2DFA">
      <w:pPr>
        <w:pStyle w:val="Prrafodelista"/>
        <w:numPr>
          <w:ilvl w:val="5"/>
          <w:numId w:val="35"/>
        </w:numPr>
        <w:spacing w:after="0"/>
        <w:rPr>
          <w:rFonts w:eastAsia="Times New Roman" w:cs="Times New Roman"/>
          <w:sz w:val="22"/>
          <w:szCs w:val="22"/>
          <w:lang w:val="es-PA"/>
        </w:rPr>
      </w:pPr>
      <w:r w:rsidRPr="00DD026E">
        <w:rPr>
          <w:rFonts w:eastAsia="Times New Roman" w:cs="Times New Roman"/>
          <w:b/>
          <w:bCs/>
          <w:sz w:val="22"/>
          <w:szCs w:val="22"/>
          <w:lang w:val="es-PA"/>
        </w:rPr>
        <w:t>Likes (Me gusta)</w:t>
      </w:r>
    </w:p>
    <w:p w14:paraId="51691D7E" w14:textId="77777777" w:rsidR="00BB36EF" w:rsidRPr="00DD026E" w:rsidRDefault="00BB36EF" w:rsidP="001D2DFA">
      <w:pPr>
        <w:pStyle w:val="Prrafodelista"/>
        <w:numPr>
          <w:ilvl w:val="5"/>
          <w:numId w:val="35"/>
        </w:numPr>
        <w:spacing w:after="0"/>
        <w:rPr>
          <w:rFonts w:eastAsia="Times New Roman" w:cs="Times New Roman"/>
          <w:sz w:val="22"/>
          <w:szCs w:val="22"/>
          <w:lang w:val="es-PA"/>
        </w:rPr>
      </w:pPr>
      <w:r w:rsidRPr="00DD026E">
        <w:rPr>
          <w:rFonts w:eastAsia="Times New Roman" w:cs="Times New Roman"/>
          <w:b/>
          <w:bCs/>
          <w:sz w:val="22"/>
          <w:szCs w:val="22"/>
          <w:lang w:val="es-PA"/>
        </w:rPr>
        <w:t>Comentarios</w:t>
      </w:r>
    </w:p>
    <w:p w14:paraId="489D516D" w14:textId="77777777" w:rsidR="00BB36EF" w:rsidRPr="00DD026E" w:rsidRDefault="00BB36EF" w:rsidP="001D2DFA">
      <w:pPr>
        <w:pStyle w:val="Prrafodelista"/>
        <w:numPr>
          <w:ilvl w:val="5"/>
          <w:numId w:val="35"/>
        </w:numPr>
        <w:spacing w:after="0"/>
        <w:rPr>
          <w:rFonts w:eastAsia="Times New Roman" w:cs="Times New Roman"/>
          <w:sz w:val="22"/>
          <w:szCs w:val="22"/>
          <w:lang w:val="es-PA"/>
        </w:rPr>
      </w:pPr>
      <w:r w:rsidRPr="00DD026E">
        <w:rPr>
          <w:rFonts w:eastAsia="Times New Roman" w:cs="Times New Roman"/>
          <w:b/>
          <w:bCs/>
          <w:sz w:val="22"/>
          <w:szCs w:val="22"/>
          <w:lang w:val="es-PA"/>
        </w:rPr>
        <w:t>Compartir</w:t>
      </w:r>
    </w:p>
    <w:p w14:paraId="56499697" w14:textId="77777777" w:rsidR="00BB36EF" w:rsidRPr="00DD026E" w:rsidRDefault="00BB36EF" w:rsidP="001D2DFA">
      <w:pPr>
        <w:pStyle w:val="Prrafodelista"/>
        <w:numPr>
          <w:ilvl w:val="5"/>
          <w:numId w:val="35"/>
        </w:numPr>
        <w:spacing w:after="0"/>
        <w:rPr>
          <w:rFonts w:eastAsia="Times New Roman" w:cs="Times New Roman"/>
          <w:sz w:val="22"/>
          <w:szCs w:val="22"/>
          <w:lang w:val="es-PA"/>
        </w:rPr>
      </w:pPr>
      <w:r w:rsidRPr="00DD026E">
        <w:rPr>
          <w:rFonts w:eastAsia="Times New Roman" w:cs="Times New Roman"/>
          <w:b/>
          <w:bCs/>
          <w:sz w:val="22"/>
          <w:szCs w:val="22"/>
          <w:lang w:val="es-PA"/>
        </w:rPr>
        <w:t>Guardado (en Instagram)</w:t>
      </w:r>
    </w:p>
    <w:p w14:paraId="60231072" w14:textId="77777777" w:rsidR="00BB36EF" w:rsidRPr="00DD026E" w:rsidRDefault="00BB36EF" w:rsidP="001D2DFA">
      <w:pPr>
        <w:pStyle w:val="Prrafodelista"/>
        <w:numPr>
          <w:ilvl w:val="5"/>
          <w:numId w:val="35"/>
        </w:numPr>
        <w:spacing w:after="0"/>
        <w:rPr>
          <w:rFonts w:eastAsia="Times New Roman" w:cs="Times New Roman"/>
          <w:sz w:val="22"/>
          <w:szCs w:val="22"/>
          <w:lang w:val="es-PA"/>
        </w:rPr>
      </w:pPr>
      <w:r w:rsidRPr="00DD026E">
        <w:rPr>
          <w:rFonts w:eastAsia="Times New Roman" w:cs="Times New Roman"/>
          <w:b/>
          <w:bCs/>
          <w:sz w:val="22"/>
          <w:szCs w:val="22"/>
          <w:lang w:val="es-PA"/>
        </w:rPr>
        <w:t>Clics en enlaces</w:t>
      </w:r>
    </w:p>
    <w:p w14:paraId="3C3ACD57" w14:textId="77777777" w:rsidR="00BB36EF" w:rsidRPr="00DD026E" w:rsidRDefault="00BB36EF" w:rsidP="001D2DFA">
      <w:pPr>
        <w:pStyle w:val="Prrafodelista"/>
        <w:numPr>
          <w:ilvl w:val="5"/>
          <w:numId w:val="35"/>
        </w:numPr>
        <w:spacing w:after="0"/>
        <w:rPr>
          <w:rFonts w:eastAsia="Times New Roman" w:cs="Times New Roman"/>
          <w:sz w:val="22"/>
          <w:szCs w:val="22"/>
          <w:lang w:val="es-PA"/>
        </w:rPr>
      </w:pPr>
      <w:r w:rsidRPr="00DD026E">
        <w:rPr>
          <w:rFonts w:eastAsia="Times New Roman" w:cs="Times New Roman"/>
          <w:b/>
          <w:bCs/>
          <w:sz w:val="22"/>
          <w:szCs w:val="22"/>
          <w:lang w:val="es-PA"/>
        </w:rPr>
        <w:t>Respuestas a encuestas o preguntas</w:t>
      </w:r>
    </w:p>
    <w:p w14:paraId="5DCCE2C2" w14:textId="77777777" w:rsidR="001D2DFA" w:rsidRPr="00DD026E" w:rsidRDefault="001D2DFA" w:rsidP="001D2DFA">
      <w:pPr>
        <w:pStyle w:val="Prrafodelista"/>
        <w:numPr>
          <w:ilvl w:val="4"/>
          <w:numId w:val="35"/>
        </w:numPr>
        <w:spacing w:after="0"/>
        <w:rPr>
          <w:rFonts w:eastAsia="Times New Roman" w:cs="Times New Roman"/>
          <w:sz w:val="22"/>
          <w:szCs w:val="22"/>
          <w:lang w:val="es-PA"/>
        </w:rPr>
      </w:pPr>
      <w:r w:rsidRPr="00DD026E">
        <w:rPr>
          <w:rFonts w:eastAsia="Times New Roman" w:cs="Times New Roman"/>
          <w:sz w:val="22"/>
          <w:szCs w:val="22"/>
          <w:lang w:val="es-PA"/>
        </w:rPr>
        <w:t>¿Por qué es importante?</w:t>
      </w:r>
    </w:p>
    <w:p w14:paraId="04F146BE" w14:textId="18240A8B" w:rsidR="00417FDD" w:rsidRPr="00DD026E" w:rsidRDefault="001D2DFA" w:rsidP="001D2DFA">
      <w:pPr>
        <w:pStyle w:val="Prrafodelista"/>
        <w:numPr>
          <w:ilvl w:val="4"/>
          <w:numId w:val="35"/>
        </w:numPr>
        <w:spacing w:after="0"/>
        <w:rPr>
          <w:rFonts w:eastAsia="Times New Roman" w:cs="Times New Roman"/>
          <w:sz w:val="22"/>
          <w:szCs w:val="22"/>
          <w:lang w:val="es-PA"/>
        </w:rPr>
      </w:pPr>
      <w:r w:rsidRPr="00DD026E">
        <w:rPr>
          <w:rFonts w:eastAsia="Times New Roman" w:cs="Times New Roman"/>
          <w:sz w:val="22"/>
          <w:szCs w:val="22"/>
          <w:lang w:val="es-PA"/>
        </w:rPr>
        <w:t>Las interacciones indican el nivel de compromiso o "engagement" que tiene tu audiencia con el contenido. Más interacciones suelen significar que el contenido está resonando con los usuarios, lo cual mejora el rendimiento orgánico de tus publicaciones.</w:t>
      </w:r>
    </w:p>
    <w:p w14:paraId="799132BA" w14:textId="77777777" w:rsidR="00C519E9" w:rsidRPr="00DD026E" w:rsidRDefault="00C519E9" w:rsidP="00C519E9">
      <w:pPr>
        <w:pStyle w:val="Prrafodelista"/>
        <w:numPr>
          <w:ilvl w:val="3"/>
          <w:numId w:val="35"/>
        </w:numPr>
        <w:spacing w:after="0"/>
        <w:rPr>
          <w:rFonts w:eastAsia="Times New Roman" w:cs="Times New Roman"/>
          <w:b/>
          <w:bCs/>
          <w:sz w:val="22"/>
          <w:szCs w:val="22"/>
          <w:lang w:val="es-PA"/>
        </w:rPr>
      </w:pPr>
      <w:r w:rsidRPr="00DD026E">
        <w:rPr>
          <w:rFonts w:eastAsia="Times New Roman" w:cs="Times New Roman"/>
          <w:b/>
          <w:bCs/>
          <w:sz w:val="22"/>
          <w:szCs w:val="22"/>
          <w:lang w:val="es-PA"/>
        </w:rPr>
        <w:t>4. Alcance</w:t>
      </w:r>
    </w:p>
    <w:p w14:paraId="5253F551" w14:textId="77777777" w:rsidR="00C519E9" w:rsidRPr="00DD026E" w:rsidRDefault="00C519E9" w:rsidP="00C519E9">
      <w:pPr>
        <w:pStyle w:val="Prrafodelista"/>
        <w:numPr>
          <w:ilvl w:val="3"/>
          <w:numId w:val="35"/>
        </w:numPr>
        <w:spacing w:after="0"/>
        <w:rPr>
          <w:rFonts w:eastAsia="Times New Roman" w:cs="Times New Roman"/>
          <w:sz w:val="22"/>
          <w:szCs w:val="22"/>
          <w:lang w:val="es-PA"/>
        </w:rPr>
      </w:pPr>
      <w:r w:rsidRPr="00DD026E">
        <w:rPr>
          <w:rFonts w:eastAsia="Times New Roman" w:cs="Times New Roman"/>
          <w:sz w:val="22"/>
          <w:szCs w:val="22"/>
          <w:lang w:val="es-PA"/>
        </w:rPr>
        <w:t xml:space="preserve">El </w:t>
      </w:r>
      <w:r w:rsidRPr="00DD026E">
        <w:rPr>
          <w:rFonts w:eastAsia="Times New Roman" w:cs="Times New Roman"/>
          <w:b/>
          <w:bCs/>
          <w:sz w:val="22"/>
          <w:szCs w:val="22"/>
          <w:lang w:val="es-PA"/>
        </w:rPr>
        <w:t>alcance</w:t>
      </w:r>
      <w:r w:rsidRPr="00DD026E">
        <w:rPr>
          <w:rFonts w:eastAsia="Times New Roman" w:cs="Times New Roman"/>
          <w:sz w:val="22"/>
          <w:szCs w:val="22"/>
          <w:lang w:val="es-PA"/>
        </w:rPr>
        <w:t xml:space="preserve"> mide la cantidad de personas únicas que han visto tu contenido. Es diferente a las </w:t>
      </w:r>
      <w:r w:rsidRPr="00DD026E">
        <w:rPr>
          <w:rFonts w:eastAsia="Times New Roman" w:cs="Times New Roman"/>
          <w:b/>
          <w:bCs/>
          <w:sz w:val="22"/>
          <w:szCs w:val="22"/>
          <w:lang w:val="es-PA"/>
        </w:rPr>
        <w:t>impresiones</w:t>
      </w:r>
      <w:r w:rsidRPr="00DD026E">
        <w:rPr>
          <w:rFonts w:eastAsia="Times New Roman" w:cs="Times New Roman"/>
          <w:sz w:val="22"/>
          <w:szCs w:val="22"/>
          <w:lang w:val="es-PA"/>
        </w:rPr>
        <w:t>, que cuentan cada vez que una publicación se muestra (incluso si la misma persona lo ve varias veces).</w:t>
      </w:r>
    </w:p>
    <w:p w14:paraId="79F7060E" w14:textId="77777777" w:rsidR="00C519E9" w:rsidRPr="00DD026E" w:rsidRDefault="00C519E9" w:rsidP="00C519E9">
      <w:pPr>
        <w:pStyle w:val="Prrafodelista"/>
        <w:numPr>
          <w:ilvl w:val="3"/>
          <w:numId w:val="35"/>
        </w:numPr>
        <w:spacing w:after="0"/>
        <w:rPr>
          <w:rFonts w:eastAsia="Times New Roman" w:cs="Times New Roman"/>
          <w:sz w:val="22"/>
          <w:szCs w:val="22"/>
          <w:lang w:val="es-PA"/>
        </w:rPr>
      </w:pPr>
      <w:r w:rsidRPr="00DD026E">
        <w:rPr>
          <w:rFonts w:eastAsia="Times New Roman" w:cs="Times New Roman"/>
          <w:b/>
          <w:bCs/>
          <w:sz w:val="22"/>
          <w:szCs w:val="22"/>
          <w:lang w:val="es-PA"/>
        </w:rPr>
        <w:t>Alcance orgánico:</w:t>
      </w:r>
      <w:r w:rsidRPr="00DD026E">
        <w:rPr>
          <w:rFonts w:eastAsia="Times New Roman" w:cs="Times New Roman"/>
          <w:sz w:val="22"/>
          <w:szCs w:val="22"/>
          <w:lang w:val="es-PA"/>
        </w:rPr>
        <w:t xml:space="preserve"> Se refiere al número de personas que ven tu contenido de forma gratuita, a través de interacciones de tus seguidores.</w:t>
      </w:r>
    </w:p>
    <w:p w14:paraId="14B03AEE" w14:textId="77777777" w:rsidR="00C519E9" w:rsidRPr="00DD026E" w:rsidRDefault="00C519E9" w:rsidP="00C519E9">
      <w:pPr>
        <w:pStyle w:val="Prrafodelista"/>
        <w:numPr>
          <w:ilvl w:val="3"/>
          <w:numId w:val="35"/>
        </w:numPr>
        <w:spacing w:after="0"/>
        <w:rPr>
          <w:rFonts w:eastAsia="Times New Roman" w:cs="Times New Roman"/>
          <w:sz w:val="22"/>
          <w:szCs w:val="22"/>
          <w:lang w:val="es-PA"/>
        </w:rPr>
      </w:pPr>
      <w:r w:rsidRPr="00DD026E">
        <w:rPr>
          <w:rFonts w:eastAsia="Times New Roman" w:cs="Times New Roman"/>
          <w:b/>
          <w:bCs/>
          <w:sz w:val="22"/>
          <w:szCs w:val="22"/>
          <w:lang w:val="es-PA"/>
        </w:rPr>
        <w:t>Alcance pagado:</w:t>
      </w:r>
      <w:r w:rsidRPr="00DD026E">
        <w:rPr>
          <w:rFonts w:eastAsia="Times New Roman" w:cs="Times New Roman"/>
          <w:sz w:val="22"/>
          <w:szCs w:val="22"/>
          <w:lang w:val="es-PA"/>
        </w:rPr>
        <w:t xml:space="preserve"> Número de personas que ven tu contenido como resultado de publicidad o promociones pagadas.</w:t>
      </w:r>
    </w:p>
    <w:p w14:paraId="47D1690B" w14:textId="77777777" w:rsidR="00C519E9" w:rsidRPr="00DD026E" w:rsidRDefault="00C519E9" w:rsidP="00C519E9">
      <w:pPr>
        <w:pStyle w:val="Prrafodelista"/>
        <w:numPr>
          <w:ilvl w:val="3"/>
          <w:numId w:val="35"/>
        </w:numPr>
        <w:spacing w:after="0"/>
        <w:rPr>
          <w:rFonts w:eastAsia="Times New Roman" w:cs="Times New Roman"/>
          <w:sz w:val="22"/>
          <w:szCs w:val="22"/>
          <w:lang w:val="es-PA"/>
        </w:rPr>
      </w:pPr>
      <w:r w:rsidRPr="00DD026E">
        <w:rPr>
          <w:rFonts w:eastAsia="Times New Roman" w:cs="Times New Roman"/>
          <w:b/>
          <w:bCs/>
          <w:sz w:val="22"/>
          <w:szCs w:val="22"/>
          <w:lang w:val="es-PA"/>
        </w:rPr>
        <w:t>¿Por qué es importante?</w:t>
      </w:r>
      <w:r w:rsidRPr="00DD026E">
        <w:rPr>
          <w:rFonts w:eastAsia="Times New Roman" w:cs="Times New Roman"/>
          <w:sz w:val="22"/>
          <w:szCs w:val="22"/>
          <w:lang w:val="es-PA"/>
        </w:rPr>
        <w:br/>
        <w:t>El alcance muestra cuántas personas han visto realmente tu contenido, lo cual te ayuda a entender la visibilidad y la efectividad de tu estrategia de distribución. Un mayor alcance aumenta la probabilidad de obtener más interacciones y conversiones.</w:t>
      </w:r>
    </w:p>
    <w:p w14:paraId="45CC536E" w14:textId="77777777" w:rsidR="00C519E9" w:rsidRPr="001D2DFA" w:rsidRDefault="00C519E9" w:rsidP="000E7DF5">
      <w:pPr>
        <w:pStyle w:val="Prrafodelista"/>
        <w:spacing w:after="0"/>
        <w:ind w:left="2880"/>
        <w:rPr>
          <w:rFonts w:eastAsia="Times New Roman" w:cs="Times New Roman"/>
          <w:sz w:val="22"/>
          <w:szCs w:val="22"/>
          <w:lang w:val="es-PA"/>
        </w:rPr>
      </w:pPr>
    </w:p>
    <w:sectPr w:rsidR="00C519E9" w:rsidRPr="001D2DFA" w:rsidSect="004111D4">
      <w:pgSz w:w="12240" w:h="15840"/>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131A"/>
    <w:multiLevelType w:val="hybridMultilevel"/>
    <w:tmpl w:val="40F8CB28"/>
    <w:lvl w:ilvl="0" w:tplc="496C1546">
      <w:start w:val="1"/>
      <w:numFmt w:val="bullet"/>
      <w:lvlText w:val=""/>
      <w:lvlJc w:val="left"/>
      <w:pPr>
        <w:ind w:left="720" w:hanging="360"/>
      </w:pPr>
      <w:rPr>
        <w:rFonts w:ascii="Wingdings" w:hAnsi="Wingdings" w:hint="default"/>
      </w:rPr>
    </w:lvl>
    <w:lvl w:ilvl="1" w:tplc="8D7A0E9C">
      <w:start w:val="1"/>
      <w:numFmt w:val="bullet"/>
      <w:lvlText w:val="o"/>
      <w:lvlJc w:val="left"/>
      <w:pPr>
        <w:ind w:left="1440" w:hanging="360"/>
      </w:pPr>
      <w:rPr>
        <w:rFonts w:ascii="Courier New" w:hAnsi="Courier New" w:hint="default"/>
      </w:rPr>
    </w:lvl>
    <w:lvl w:ilvl="2" w:tplc="EFA2CCB0">
      <w:start w:val="1"/>
      <w:numFmt w:val="bullet"/>
      <w:lvlText w:val=""/>
      <w:lvlJc w:val="left"/>
      <w:pPr>
        <w:ind w:left="2160" w:hanging="360"/>
      </w:pPr>
      <w:rPr>
        <w:rFonts w:ascii="Wingdings" w:hAnsi="Wingdings" w:hint="default"/>
      </w:rPr>
    </w:lvl>
    <w:lvl w:ilvl="3" w:tplc="24448862">
      <w:start w:val="1"/>
      <w:numFmt w:val="bullet"/>
      <w:lvlText w:val=""/>
      <w:lvlJc w:val="left"/>
      <w:pPr>
        <w:ind w:left="2880" w:hanging="360"/>
      </w:pPr>
      <w:rPr>
        <w:rFonts w:ascii="Symbol" w:hAnsi="Symbol" w:hint="default"/>
      </w:rPr>
    </w:lvl>
    <w:lvl w:ilvl="4" w:tplc="9CB43614">
      <w:start w:val="1"/>
      <w:numFmt w:val="bullet"/>
      <w:lvlText w:val="o"/>
      <w:lvlJc w:val="left"/>
      <w:pPr>
        <w:ind w:left="3600" w:hanging="360"/>
      </w:pPr>
      <w:rPr>
        <w:rFonts w:ascii="Courier New" w:hAnsi="Courier New" w:hint="default"/>
      </w:rPr>
    </w:lvl>
    <w:lvl w:ilvl="5" w:tplc="FE5A73EE">
      <w:start w:val="1"/>
      <w:numFmt w:val="bullet"/>
      <w:lvlText w:val=""/>
      <w:lvlJc w:val="left"/>
      <w:pPr>
        <w:ind w:left="4320" w:hanging="360"/>
      </w:pPr>
      <w:rPr>
        <w:rFonts w:ascii="Wingdings" w:hAnsi="Wingdings" w:hint="default"/>
      </w:rPr>
    </w:lvl>
    <w:lvl w:ilvl="6" w:tplc="143EE1E2">
      <w:start w:val="1"/>
      <w:numFmt w:val="bullet"/>
      <w:lvlText w:val=""/>
      <w:lvlJc w:val="left"/>
      <w:pPr>
        <w:ind w:left="5040" w:hanging="360"/>
      </w:pPr>
      <w:rPr>
        <w:rFonts w:ascii="Symbol" w:hAnsi="Symbol" w:hint="default"/>
      </w:rPr>
    </w:lvl>
    <w:lvl w:ilvl="7" w:tplc="282EEA0E">
      <w:start w:val="1"/>
      <w:numFmt w:val="bullet"/>
      <w:lvlText w:val="o"/>
      <w:lvlJc w:val="left"/>
      <w:pPr>
        <w:ind w:left="5760" w:hanging="360"/>
      </w:pPr>
      <w:rPr>
        <w:rFonts w:ascii="Courier New" w:hAnsi="Courier New" w:hint="default"/>
      </w:rPr>
    </w:lvl>
    <w:lvl w:ilvl="8" w:tplc="D7CAE1F0">
      <w:start w:val="1"/>
      <w:numFmt w:val="bullet"/>
      <w:lvlText w:val=""/>
      <w:lvlJc w:val="left"/>
      <w:pPr>
        <w:ind w:left="6480" w:hanging="360"/>
      </w:pPr>
      <w:rPr>
        <w:rFonts w:ascii="Wingdings" w:hAnsi="Wingdings" w:hint="default"/>
      </w:rPr>
    </w:lvl>
  </w:abstractNum>
  <w:abstractNum w:abstractNumId="1" w15:restartNumberingAfterBreak="0">
    <w:nsid w:val="00B99FCC"/>
    <w:multiLevelType w:val="hybridMultilevel"/>
    <w:tmpl w:val="FFFFFFFF"/>
    <w:lvl w:ilvl="0" w:tplc="73DA164C">
      <w:start w:val="1"/>
      <w:numFmt w:val="bullet"/>
      <w:lvlText w:val=""/>
      <w:lvlJc w:val="left"/>
      <w:pPr>
        <w:ind w:left="720" w:hanging="360"/>
      </w:pPr>
      <w:rPr>
        <w:rFonts w:ascii="Wingdings" w:hAnsi="Wingdings" w:hint="default"/>
      </w:rPr>
    </w:lvl>
    <w:lvl w:ilvl="1" w:tplc="CFEE66BA">
      <w:start w:val="1"/>
      <w:numFmt w:val="bullet"/>
      <w:lvlText w:val="o"/>
      <w:lvlJc w:val="left"/>
      <w:pPr>
        <w:ind w:left="1440" w:hanging="360"/>
      </w:pPr>
      <w:rPr>
        <w:rFonts w:ascii="Courier New" w:hAnsi="Courier New" w:hint="default"/>
      </w:rPr>
    </w:lvl>
    <w:lvl w:ilvl="2" w:tplc="653E51AA">
      <w:start w:val="1"/>
      <w:numFmt w:val="bullet"/>
      <w:lvlText w:val=""/>
      <w:lvlJc w:val="left"/>
      <w:pPr>
        <w:ind w:left="2160" w:hanging="360"/>
      </w:pPr>
      <w:rPr>
        <w:rFonts w:ascii="Wingdings" w:hAnsi="Wingdings" w:hint="default"/>
      </w:rPr>
    </w:lvl>
    <w:lvl w:ilvl="3" w:tplc="5580A7F0">
      <w:start w:val="1"/>
      <w:numFmt w:val="bullet"/>
      <w:lvlText w:val=""/>
      <w:lvlJc w:val="left"/>
      <w:pPr>
        <w:ind w:left="2880" w:hanging="360"/>
      </w:pPr>
      <w:rPr>
        <w:rFonts w:ascii="Symbol" w:hAnsi="Symbol" w:hint="default"/>
      </w:rPr>
    </w:lvl>
    <w:lvl w:ilvl="4" w:tplc="1668D280">
      <w:start w:val="1"/>
      <w:numFmt w:val="bullet"/>
      <w:lvlText w:val="o"/>
      <w:lvlJc w:val="left"/>
      <w:pPr>
        <w:ind w:left="3600" w:hanging="360"/>
      </w:pPr>
      <w:rPr>
        <w:rFonts w:ascii="Courier New" w:hAnsi="Courier New" w:hint="default"/>
      </w:rPr>
    </w:lvl>
    <w:lvl w:ilvl="5" w:tplc="2D94F524">
      <w:start w:val="1"/>
      <w:numFmt w:val="bullet"/>
      <w:lvlText w:val=""/>
      <w:lvlJc w:val="left"/>
      <w:pPr>
        <w:ind w:left="4320" w:hanging="360"/>
      </w:pPr>
      <w:rPr>
        <w:rFonts w:ascii="Wingdings" w:hAnsi="Wingdings" w:hint="default"/>
      </w:rPr>
    </w:lvl>
    <w:lvl w:ilvl="6" w:tplc="F21845A8">
      <w:start w:val="1"/>
      <w:numFmt w:val="bullet"/>
      <w:lvlText w:val=""/>
      <w:lvlJc w:val="left"/>
      <w:pPr>
        <w:ind w:left="5040" w:hanging="360"/>
      </w:pPr>
      <w:rPr>
        <w:rFonts w:ascii="Symbol" w:hAnsi="Symbol" w:hint="default"/>
      </w:rPr>
    </w:lvl>
    <w:lvl w:ilvl="7" w:tplc="B17C4F08">
      <w:start w:val="1"/>
      <w:numFmt w:val="bullet"/>
      <w:lvlText w:val="o"/>
      <w:lvlJc w:val="left"/>
      <w:pPr>
        <w:ind w:left="5760" w:hanging="360"/>
      </w:pPr>
      <w:rPr>
        <w:rFonts w:ascii="Courier New" w:hAnsi="Courier New" w:hint="default"/>
      </w:rPr>
    </w:lvl>
    <w:lvl w:ilvl="8" w:tplc="4CE08B7A">
      <w:start w:val="1"/>
      <w:numFmt w:val="bullet"/>
      <w:lvlText w:val=""/>
      <w:lvlJc w:val="left"/>
      <w:pPr>
        <w:ind w:left="6480" w:hanging="360"/>
      </w:pPr>
      <w:rPr>
        <w:rFonts w:ascii="Wingdings" w:hAnsi="Wingdings" w:hint="default"/>
      </w:rPr>
    </w:lvl>
  </w:abstractNum>
  <w:abstractNum w:abstractNumId="2" w15:restartNumberingAfterBreak="0">
    <w:nsid w:val="051F8035"/>
    <w:multiLevelType w:val="hybridMultilevel"/>
    <w:tmpl w:val="FFFFFFFF"/>
    <w:lvl w:ilvl="0" w:tplc="B282CD0E">
      <w:start w:val="1"/>
      <w:numFmt w:val="bullet"/>
      <w:lvlText w:val=""/>
      <w:lvlJc w:val="left"/>
      <w:pPr>
        <w:ind w:left="720" w:hanging="360"/>
      </w:pPr>
      <w:rPr>
        <w:rFonts w:ascii="Wingdings" w:hAnsi="Wingdings" w:hint="default"/>
      </w:rPr>
    </w:lvl>
    <w:lvl w:ilvl="1" w:tplc="3AD67DE4">
      <w:start w:val="1"/>
      <w:numFmt w:val="bullet"/>
      <w:lvlText w:val="o"/>
      <w:lvlJc w:val="left"/>
      <w:pPr>
        <w:ind w:left="1440" w:hanging="360"/>
      </w:pPr>
      <w:rPr>
        <w:rFonts w:ascii="Courier New" w:hAnsi="Courier New" w:hint="default"/>
      </w:rPr>
    </w:lvl>
    <w:lvl w:ilvl="2" w:tplc="25A8EBAE">
      <w:start w:val="1"/>
      <w:numFmt w:val="bullet"/>
      <w:lvlText w:val=""/>
      <w:lvlJc w:val="left"/>
      <w:pPr>
        <w:ind w:left="2160" w:hanging="360"/>
      </w:pPr>
      <w:rPr>
        <w:rFonts w:ascii="Wingdings" w:hAnsi="Wingdings" w:hint="default"/>
      </w:rPr>
    </w:lvl>
    <w:lvl w:ilvl="3" w:tplc="0BD2D1C8">
      <w:start w:val="1"/>
      <w:numFmt w:val="bullet"/>
      <w:lvlText w:val=""/>
      <w:lvlJc w:val="left"/>
      <w:pPr>
        <w:ind w:left="2880" w:hanging="360"/>
      </w:pPr>
      <w:rPr>
        <w:rFonts w:ascii="Symbol" w:hAnsi="Symbol" w:hint="default"/>
      </w:rPr>
    </w:lvl>
    <w:lvl w:ilvl="4" w:tplc="9BA0CFCA">
      <w:start w:val="1"/>
      <w:numFmt w:val="bullet"/>
      <w:lvlText w:val="o"/>
      <w:lvlJc w:val="left"/>
      <w:pPr>
        <w:ind w:left="3600" w:hanging="360"/>
      </w:pPr>
      <w:rPr>
        <w:rFonts w:ascii="Courier New" w:hAnsi="Courier New" w:hint="default"/>
      </w:rPr>
    </w:lvl>
    <w:lvl w:ilvl="5" w:tplc="FFD056B8">
      <w:start w:val="1"/>
      <w:numFmt w:val="bullet"/>
      <w:lvlText w:val=""/>
      <w:lvlJc w:val="left"/>
      <w:pPr>
        <w:ind w:left="4320" w:hanging="360"/>
      </w:pPr>
      <w:rPr>
        <w:rFonts w:ascii="Wingdings" w:hAnsi="Wingdings" w:hint="default"/>
      </w:rPr>
    </w:lvl>
    <w:lvl w:ilvl="6" w:tplc="2FA8C818">
      <w:start w:val="1"/>
      <w:numFmt w:val="bullet"/>
      <w:lvlText w:val=""/>
      <w:lvlJc w:val="left"/>
      <w:pPr>
        <w:ind w:left="5040" w:hanging="360"/>
      </w:pPr>
      <w:rPr>
        <w:rFonts w:ascii="Symbol" w:hAnsi="Symbol" w:hint="default"/>
      </w:rPr>
    </w:lvl>
    <w:lvl w:ilvl="7" w:tplc="F22288C4">
      <w:start w:val="1"/>
      <w:numFmt w:val="bullet"/>
      <w:lvlText w:val="o"/>
      <w:lvlJc w:val="left"/>
      <w:pPr>
        <w:ind w:left="5760" w:hanging="360"/>
      </w:pPr>
      <w:rPr>
        <w:rFonts w:ascii="Courier New" w:hAnsi="Courier New" w:hint="default"/>
      </w:rPr>
    </w:lvl>
    <w:lvl w:ilvl="8" w:tplc="6C3CD098">
      <w:start w:val="1"/>
      <w:numFmt w:val="bullet"/>
      <w:lvlText w:val=""/>
      <w:lvlJc w:val="left"/>
      <w:pPr>
        <w:ind w:left="6480" w:hanging="360"/>
      </w:pPr>
      <w:rPr>
        <w:rFonts w:ascii="Wingdings" w:hAnsi="Wingdings" w:hint="default"/>
      </w:rPr>
    </w:lvl>
  </w:abstractNum>
  <w:abstractNum w:abstractNumId="3" w15:restartNumberingAfterBreak="0">
    <w:nsid w:val="069C190E"/>
    <w:multiLevelType w:val="hybridMultilevel"/>
    <w:tmpl w:val="FFFFFFFF"/>
    <w:lvl w:ilvl="0" w:tplc="12C2E9F0">
      <w:start w:val="1"/>
      <w:numFmt w:val="bullet"/>
      <w:lvlText w:val=""/>
      <w:lvlJc w:val="left"/>
      <w:pPr>
        <w:ind w:left="720" w:hanging="360"/>
      </w:pPr>
      <w:rPr>
        <w:rFonts w:ascii="Symbol" w:hAnsi="Symbol" w:hint="default"/>
      </w:rPr>
    </w:lvl>
    <w:lvl w:ilvl="1" w:tplc="3CAE27FE">
      <w:start w:val="1"/>
      <w:numFmt w:val="bullet"/>
      <w:lvlText w:val="o"/>
      <w:lvlJc w:val="left"/>
      <w:pPr>
        <w:ind w:left="1440" w:hanging="360"/>
      </w:pPr>
      <w:rPr>
        <w:rFonts w:ascii="Courier New" w:hAnsi="Courier New" w:hint="default"/>
      </w:rPr>
    </w:lvl>
    <w:lvl w:ilvl="2" w:tplc="BB461CF0">
      <w:start w:val="1"/>
      <w:numFmt w:val="bullet"/>
      <w:lvlText w:val=""/>
      <w:lvlJc w:val="left"/>
      <w:pPr>
        <w:ind w:left="2160" w:hanging="360"/>
      </w:pPr>
      <w:rPr>
        <w:rFonts w:ascii="Wingdings" w:hAnsi="Wingdings" w:hint="default"/>
      </w:rPr>
    </w:lvl>
    <w:lvl w:ilvl="3" w:tplc="963E2C6E">
      <w:start w:val="1"/>
      <w:numFmt w:val="bullet"/>
      <w:lvlText w:val=""/>
      <w:lvlJc w:val="left"/>
      <w:pPr>
        <w:ind w:left="2880" w:hanging="360"/>
      </w:pPr>
      <w:rPr>
        <w:rFonts w:ascii="Symbol" w:hAnsi="Symbol" w:hint="default"/>
      </w:rPr>
    </w:lvl>
    <w:lvl w:ilvl="4" w:tplc="C09E24C0">
      <w:start w:val="1"/>
      <w:numFmt w:val="bullet"/>
      <w:lvlText w:val="o"/>
      <w:lvlJc w:val="left"/>
      <w:pPr>
        <w:ind w:left="3600" w:hanging="360"/>
      </w:pPr>
      <w:rPr>
        <w:rFonts w:ascii="Courier New" w:hAnsi="Courier New" w:hint="default"/>
      </w:rPr>
    </w:lvl>
    <w:lvl w:ilvl="5" w:tplc="639489E0">
      <w:start w:val="1"/>
      <w:numFmt w:val="bullet"/>
      <w:lvlText w:val=""/>
      <w:lvlJc w:val="left"/>
      <w:pPr>
        <w:ind w:left="4320" w:hanging="360"/>
      </w:pPr>
      <w:rPr>
        <w:rFonts w:ascii="Wingdings" w:hAnsi="Wingdings" w:hint="default"/>
      </w:rPr>
    </w:lvl>
    <w:lvl w:ilvl="6" w:tplc="FAD4321E">
      <w:start w:val="1"/>
      <w:numFmt w:val="bullet"/>
      <w:lvlText w:val=""/>
      <w:lvlJc w:val="left"/>
      <w:pPr>
        <w:ind w:left="5040" w:hanging="360"/>
      </w:pPr>
      <w:rPr>
        <w:rFonts w:ascii="Symbol" w:hAnsi="Symbol" w:hint="default"/>
      </w:rPr>
    </w:lvl>
    <w:lvl w:ilvl="7" w:tplc="1AFCAC92">
      <w:start w:val="1"/>
      <w:numFmt w:val="bullet"/>
      <w:lvlText w:val="o"/>
      <w:lvlJc w:val="left"/>
      <w:pPr>
        <w:ind w:left="5760" w:hanging="360"/>
      </w:pPr>
      <w:rPr>
        <w:rFonts w:ascii="Courier New" w:hAnsi="Courier New" w:hint="default"/>
      </w:rPr>
    </w:lvl>
    <w:lvl w:ilvl="8" w:tplc="C9A0BACA">
      <w:start w:val="1"/>
      <w:numFmt w:val="bullet"/>
      <w:lvlText w:val=""/>
      <w:lvlJc w:val="left"/>
      <w:pPr>
        <w:ind w:left="6480" w:hanging="360"/>
      </w:pPr>
      <w:rPr>
        <w:rFonts w:ascii="Wingdings" w:hAnsi="Wingdings" w:hint="default"/>
      </w:rPr>
    </w:lvl>
  </w:abstractNum>
  <w:abstractNum w:abstractNumId="4" w15:restartNumberingAfterBreak="0">
    <w:nsid w:val="0946E590"/>
    <w:multiLevelType w:val="hybridMultilevel"/>
    <w:tmpl w:val="FFFFFFFF"/>
    <w:lvl w:ilvl="0" w:tplc="7EFC1AEE">
      <w:start w:val="1"/>
      <w:numFmt w:val="bullet"/>
      <w:lvlText w:val=""/>
      <w:lvlJc w:val="left"/>
      <w:pPr>
        <w:ind w:left="720" w:hanging="360"/>
      </w:pPr>
      <w:rPr>
        <w:rFonts w:ascii="Wingdings" w:hAnsi="Wingdings" w:hint="default"/>
      </w:rPr>
    </w:lvl>
    <w:lvl w:ilvl="1" w:tplc="5E0AFE48">
      <w:start w:val="1"/>
      <w:numFmt w:val="bullet"/>
      <w:lvlText w:val="o"/>
      <w:lvlJc w:val="left"/>
      <w:pPr>
        <w:ind w:left="1440" w:hanging="360"/>
      </w:pPr>
      <w:rPr>
        <w:rFonts w:ascii="Courier New" w:hAnsi="Courier New" w:hint="default"/>
      </w:rPr>
    </w:lvl>
    <w:lvl w:ilvl="2" w:tplc="9A88C254">
      <w:start w:val="1"/>
      <w:numFmt w:val="bullet"/>
      <w:lvlText w:val=""/>
      <w:lvlJc w:val="left"/>
      <w:pPr>
        <w:ind w:left="2160" w:hanging="360"/>
      </w:pPr>
      <w:rPr>
        <w:rFonts w:ascii="Wingdings" w:hAnsi="Wingdings" w:hint="default"/>
      </w:rPr>
    </w:lvl>
    <w:lvl w:ilvl="3" w:tplc="BB7CF90A">
      <w:start w:val="1"/>
      <w:numFmt w:val="bullet"/>
      <w:lvlText w:val=""/>
      <w:lvlJc w:val="left"/>
      <w:pPr>
        <w:ind w:left="2880" w:hanging="360"/>
      </w:pPr>
      <w:rPr>
        <w:rFonts w:ascii="Symbol" w:hAnsi="Symbol" w:hint="default"/>
      </w:rPr>
    </w:lvl>
    <w:lvl w:ilvl="4" w:tplc="AA02A3C2">
      <w:start w:val="1"/>
      <w:numFmt w:val="bullet"/>
      <w:lvlText w:val="o"/>
      <w:lvlJc w:val="left"/>
      <w:pPr>
        <w:ind w:left="3600" w:hanging="360"/>
      </w:pPr>
      <w:rPr>
        <w:rFonts w:ascii="Courier New" w:hAnsi="Courier New" w:hint="default"/>
      </w:rPr>
    </w:lvl>
    <w:lvl w:ilvl="5" w:tplc="B268E14E">
      <w:start w:val="1"/>
      <w:numFmt w:val="bullet"/>
      <w:lvlText w:val=""/>
      <w:lvlJc w:val="left"/>
      <w:pPr>
        <w:ind w:left="4320" w:hanging="360"/>
      </w:pPr>
      <w:rPr>
        <w:rFonts w:ascii="Wingdings" w:hAnsi="Wingdings" w:hint="default"/>
      </w:rPr>
    </w:lvl>
    <w:lvl w:ilvl="6" w:tplc="EFD2047E">
      <w:start w:val="1"/>
      <w:numFmt w:val="bullet"/>
      <w:lvlText w:val=""/>
      <w:lvlJc w:val="left"/>
      <w:pPr>
        <w:ind w:left="5040" w:hanging="360"/>
      </w:pPr>
      <w:rPr>
        <w:rFonts w:ascii="Symbol" w:hAnsi="Symbol" w:hint="default"/>
      </w:rPr>
    </w:lvl>
    <w:lvl w:ilvl="7" w:tplc="B0E245A8">
      <w:start w:val="1"/>
      <w:numFmt w:val="bullet"/>
      <w:lvlText w:val="o"/>
      <w:lvlJc w:val="left"/>
      <w:pPr>
        <w:ind w:left="5760" w:hanging="360"/>
      </w:pPr>
      <w:rPr>
        <w:rFonts w:ascii="Courier New" w:hAnsi="Courier New" w:hint="default"/>
      </w:rPr>
    </w:lvl>
    <w:lvl w:ilvl="8" w:tplc="A2344696">
      <w:start w:val="1"/>
      <w:numFmt w:val="bullet"/>
      <w:lvlText w:val=""/>
      <w:lvlJc w:val="left"/>
      <w:pPr>
        <w:ind w:left="6480" w:hanging="360"/>
      </w:pPr>
      <w:rPr>
        <w:rFonts w:ascii="Wingdings" w:hAnsi="Wingdings" w:hint="default"/>
      </w:rPr>
    </w:lvl>
  </w:abstractNum>
  <w:abstractNum w:abstractNumId="5" w15:restartNumberingAfterBreak="0">
    <w:nsid w:val="0955A3EC"/>
    <w:multiLevelType w:val="hybridMultilevel"/>
    <w:tmpl w:val="FFFFFFFF"/>
    <w:lvl w:ilvl="0" w:tplc="B75E235E">
      <w:start w:val="1"/>
      <w:numFmt w:val="bullet"/>
      <w:lvlText w:val=""/>
      <w:lvlJc w:val="left"/>
      <w:pPr>
        <w:ind w:left="3240" w:hanging="360"/>
      </w:pPr>
      <w:rPr>
        <w:rFonts w:ascii="Wingdings" w:hAnsi="Wingdings" w:hint="default"/>
      </w:rPr>
    </w:lvl>
    <w:lvl w:ilvl="1" w:tplc="3DE04D2A">
      <w:start w:val="1"/>
      <w:numFmt w:val="bullet"/>
      <w:lvlText w:val="o"/>
      <w:lvlJc w:val="left"/>
      <w:pPr>
        <w:ind w:left="3960" w:hanging="360"/>
      </w:pPr>
      <w:rPr>
        <w:rFonts w:ascii="Courier New" w:hAnsi="Courier New" w:hint="default"/>
      </w:rPr>
    </w:lvl>
    <w:lvl w:ilvl="2" w:tplc="C01478A0">
      <w:start w:val="1"/>
      <w:numFmt w:val="bullet"/>
      <w:lvlText w:val=""/>
      <w:lvlJc w:val="left"/>
      <w:pPr>
        <w:ind w:left="4680" w:hanging="360"/>
      </w:pPr>
      <w:rPr>
        <w:rFonts w:ascii="Wingdings" w:hAnsi="Wingdings" w:hint="default"/>
      </w:rPr>
    </w:lvl>
    <w:lvl w:ilvl="3" w:tplc="0B9477FE">
      <w:start w:val="1"/>
      <w:numFmt w:val="bullet"/>
      <w:lvlText w:val=""/>
      <w:lvlJc w:val="left"/>
      <w:pPr>
        <w:ind w:left="5400" w:hanging="360"/>
      </w:pPr>
      <w:rPr>
        <w:rFonts w:ascii="Symbol" w:hAnsi="Symbol" w:hint="default"/>
      </w:rPr>
    </w:lvl>
    <w:lvl w:ilvl="4" w:tplc="D460EBF0">
      <w:start w:val="1"/>
      <w:numFmt w:val="bullet"/>
      <w:lvlText w:val="o"/>
      <w:lvlJc w:val="left"/>
      <w:pPr>
        <w:ind w:left="6120" w:hanging="360"/>
      </w:pPr>
      <w:rPr>
        <w:rFonts w:ascii="Courier New" w:hAnsi="Courier New" w:hint="default"/>
      </w:rPr>
    </w:lvl>
    <w:lvl w:ilvl="5" w:tplc="F4CAA5EA">
      <w:start w:val="1"/>
      <w:numFmt w:val="bullet"/>
      <w:lvlText w:val=""/>
      <w:lvlJc w:val="left"/>
      <w:pPr>
        <w:ind w:left="6840" w:hanging="360"/>
      </w:pPr>
      <w:rPr>
        <w:rFonts w:ascii="Wingdings" w:hAnsi="Wingdings" w:hint="default"/>
      </w:rPr>
    </w:lvl>
    <w:lvl w:ilvl="6" w:tplc="7F205002">
      <w:start w:val="1"/>
      <w:numFmt w:val="bullet"/>
      <w:lvlText w:val=""/>
      <w:lvlJc w:val="left"/>
      <w:pPr>
        <w:ind w:left="7560" w:hanging="360"/>
      </w:pPr>
      <w:rPr>
        <w:rFonts w:ascii="Symbol" w:hAnsi="Symbol" w:hint="default"/>
      </w:rPr>
    </w:lvl>
    <w:lvl w:ilvl="7" w:tplc="C038C9E2">
      <w:start w:val="1"/>
      <w:numFmt w:val="bullet"/>
      <w:lvlText w:val="o"/>
      <w:lvlJc w:val="left"/>
      <w:pPr>
        <w:ind w:left="8280" w:hanging="360"/>
      </w:pPr>
      <w:rPr>
        <w:rFonts w:ascii="Courier New" w:hAnsi="Courier New" w:hint="default"/>
      </w:rPr>
    </w:lvl>
    <w:lvl w:ilvl="8" w:tplc="6B88B300">
      <w:start w:val="1"/>
      <w:numFmt w:val="bullet"/>
      <w:lvlText w:val=""/>
      <w:lvlJc w:val="left"/>
      <w:pPr>
        <w:ind w:left="9000" w:hanging="360"/>
      </w:pPr>
      <w:rPr>
        <w:rFonts w:ascii="Wingdings" w:hAnsi="Wingdings" w:hint="default"/>
      </w:rPr>
    </w:lvl>
  </w:abstractNum>
  <w:abstractNum w:abstractNumId="6" w15:restartNumberingAfterBreak="0">
    <w:nsid w:val="0DFE0750"/>
    <w:multiLevelType w:val="multilevel"/>
    <w:tmpl w:val="655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EDB3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8" w15:restartNumberingAfterBreak="0">
    <w:nsid w:val="0F8755D2"/>
    <w:multiLevelType w:val="multilevel"/>
    <w:tmpl w:val="38A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20733"/>
    <w:multiLevelType w:val="hybridMultilevel"/>
    <w:tmpl w:val="FFFFFFFF"/>
    <w:lvl w:ilvl="0" w:tplc="9B44E7DA">
      <w:start w:val="1"/>
      <w:numFmt w:val="bullet"/>
      <w:lvlText w:val=""/>
      <w:lvlJc w:val="left"/>
      <w:pPr>
        <w:ind w:left="720" w:hanging="360"/>
      </w:pPr>
      <w:rPr>
        <w:rFonts w:ascii="Wingdings" w:hAnsi="Wingdings" w:hint="default"/>
      </w:rPr>
    </w:lvl>
    <w:lvl w:ilvl="1" w:tplc="19F89314">
      <w:start w:val="1"/>
      <w:numFmt w:val="bullet"/>
      <w:lvlText w:val="o"/>
      <w:lvlJc w:val="left"/>
      <w:pPr>
        <w:ind w:left="1440" w:hanging="360"/>
      </w:pPr>
      <w:rPr>
        <w:rFonts w:ascii="Courier New" w:hAnsi="Courier New" w:hint="default"/>
      </w:rPr>
    </w:lvl>
    <w:lvl w:ilvl="2" w:tplc="E6CA56B4">
      <w:start w:val="1"/>
      <w:numFmt w:val="bullet"/>
      <w:lvlText w:val=""/>
      <w:lvlJc w:val="left"/>
      <w:pPr>
        <w:ind w:left="2160" w:hanging="360"/>
      </w:pPr>
      <w:rPr>
        <w:rFonts w:ascii="Wingdings" w:hAnsi="Wingdings" w:hint="default"/>
      </w:rPr>
    </w:lvl>
    <w:lvl w:ilvl="3" w:tplc="A0D6D8A4">
      <w:start w:val="1"/>
      <w:numFmt w:val="bullet"/>
      <w:lvlText w:val=""/>
      <w:lvlJc w:val="left"/>
      <w:pPr>
        <w:ind w:left="2880" w:hanging="360"/>
      </w:pPr>
      <w:rPr>
        <w:rFonts w:ascii="Symbol" w:hAnsi="Symbol" w:hint="default"/>
      </w:rPr>
    </w:lvl>
    <w:lvl w:ilvl="4" w:tplc="94DADAB8">
      <w:start w:val="1"/>
      <w:numFmt w:val="bullet"/>
      <w:lvlText w:val="o"/>
      <w:lvlJc w:val="left"/>
      <w:pPr>
        <w:ind w:left="3600" w:hanging="360"/>
      </w:pPr>
      <w:rPr>
        <w:rFonts w:ascii="Courier New" w:hAnsi="Courier New" w:hint="default"/>
      </w:rPr>
    </w:lvl>
    <w:lvl w:ilvl="5" w:tplc="6B58A34E">
      <w:start w:val="1"/>
      <w:numFmt w:val="bullet"/>
      <w:lvlText w:val=""/>
      <w:lvlJc w:val="left"/>
      <w:pPr>
        <w:ind w:left="4320" w:hanging="360"/>
      </w:pPr>
      <w:rPr>
        <w:rFonts w:ascii="Wingdings" w:hAnsi="Wingdings" w:hint="default"/>
      </w:rPr>
    </w:lvl>
    <w:lvl w:ilvl="6" w:tplc="54FA5038">
      <w:start w:val="1"/>
      <w:numFmt w:val="bullet"/>
      <w:lvlText w:val=""/>
      <w:lvlJc w:val="left"/>
      <w:pPr>
        <w:ind w:left="5040" w:hanging="360"/>
      </w:pPr>
      <w:rPr>
        <w:rFonts w:ascii="Symbol" w:hAnsi="Symbol" w:hint="default"/>
      </w:rPr>
    </w:lvl>
    <w:lvl w:ilvl="7" w:tplc="CBAAD0EC">
      <w:start w:val="1"/>
      <w:numFmt w:val="bullet"/>
      <w:lvlText w:val="o"/>
      <w:lvlJc w:val="left"/>
      <w:pPr>
        <w:ind w:left="5760" w:hanging="360"/>
      </w:pPr>
      <w:rPr>
        <w:rFonts w:ascii="Courier New" w:hAnsi="Courier New" w:hint="default"/>
      </w:rPr>
    </w:lvl>
    <w:lvl w:ilvl="8" w:tplc="65061668">
      <w:start w:val="1"/>
      <w:numFmt w:val="bullet"/>
      <w:lvlText w:val=""/>
      <w:lvlJc w:val="left"/>
      <w:pPr>
        <w:ind w:left="6480" w:hanging="360"/>
      </w:pPr>
      <w:rPr>
        <w:rFonts w:ascii="Wingdings" w:hAnsi="Wingdings" w:hint="default"/>
      </w:rPr>
    </w:lvl>
  </w:abstractNum>
  <w:abstractNum w:abstractNumId="10" w15:restartNumberingAfterBreak="0">
    <w:nsid w:val="1132CB47"/>
    <w:multiLevelType w:val="hybridMultilevel"/>
    <w:tmpl w:val="FFFFFFFF"/>
    <w:lvl w:ilvl="0" w:tplc="79D0B142">
      <w:start w:val="1"/>
      <w:numFmt w:val="bullet"/>
      <w:lvlText w:val=""/>
      <w:lvlJc w:val="left"/>
      <w:pPr>
        <w:ind w:left="720" w:hanging="360"/>
      </w:pPr>
      <w:rPr>
        <w:rFonts w:ascii="Wingdings" w:hAnsi="Wingdings" w:hint="default"/>
      </w:rPr>
    </w:lvl>
    <w:lvl w:ilvl="1" w:tplc="D46A6A36">
      <w:start w:val="1"/>
      <w:numFmt w:val="bullet"/>
      <w:lvlText w:val="o"/>
      <w:lvlJc w:val="left"/>
      <w:pPr>
        <w:ind w:left="1440" w:hanging="360"/>
      </w:pPr>
      <w:rPr>
        <w:rFonts w:ascii="Courier New" w:hAnsi="Courier New" w:hint="default"/>
      </w:rPr>
    </w:lvl>
    <w:lvl w:ilvl="2" w:tplc="047A0E64">
      <w:start w:val="1"/>
      <w:numFmt w:val="bullet"/>
      <w:lvlText w:val=""/>
      <w:lvlJc w:val="left"/>
      <w:pPr>
        <w:ind w:left="2160" w:hanging="360"/>
      </w:pPr>
      <w:rPr>
        <w:rFonts w:ascii="Wingdings" w:hAnsi="Wingdings" w:hint="default"/>
      </w:rPr>
    </w:lvl>
    <w:lvl w:ilvl="3" w:tplc="58B6CEFE">
      <w:start w:val="1"/>
      <w:numFmt w:val="bullet"/>
      <w:lvlText w:val=""/>
      <w:lvlJc w:val="left"/>
      <w:pPr>
        <w:ind w:left="2880" w:hanging="360"/>
      </w:pPr>
      <w:rPr>
        <w:rFonts w:ascii="Symbol" w:hAnsi="Symbol" w:hint="default"/>
      </w:rPr>
    </w:lvl>
    <w:lvl w:ilvl="4" w:tplc="80FA7B9E">
      <w:start w:val="1"/>
      <w:numFmt w:val="bullet"/>
      <w:lvlText w:val="o"/>
      <w:lvlJc w:val="left"/>
      <w:pPr>
        <w:ind w:left="3600" w:hanging="360"/>
      </w:pPr>
      <w:rPr>
        <w:rFonts w:ascii="Courier New" w:hAnsi="Courier New" w:hint="default"/>
      </w:rPr>
    </w:lvl>
    <w:lvl w:ilvl="5" w:tplc="C374DD62">
      <w:start w:val="1"/>
      <w:numFmt w:val="bullet"/>
      <w:lvlText w:val=""/>
      <w:lvlJc w:val="left"/>
      <w:pPr>
        <w:ind w:left="4320" w:hanging="360"/>
      </w:pPr>
      <w:rPr>
        <w:rFonts w:ascii="Wingdings" w:hAnsi="Wingdings" w:hint="default"/>
      </w:rPr>
    </w:lvl>
    <w:lvl w:ilvl="6" w:tplc="7F22D8C0">
      <w:start w:val="1"/>
      <w:numFmt w:val="bullet"/>
      <w:lvlText w:val=""/>
      <w:lvlJc w:val="left"/>
      <w:pPr>
        <w:ind w:left="5040" w:hanging="360"/>
      </w:pPr>
      <w:rPr>
        <w:rFonts w:ascii="Symbol" w:hAnsi="Symbol" w:hint="default"/>
      </w:rPr>
    </w:lvl>
    <w:lvl w:ilvl="7" w:tplc="BA3E6C52">
      <w:start w:val="1"/>
      <w:numFmt w:val="bullet"/>
      <w:lvlText w:val="o"/>
      <w:lvlJc w:val="left"/>
      <w:pPr>
        <w:ind w:left="5760" w:hanging="360"/>
      </w:pPr>
      <w:rPr>
        <w:rFonts w:ascii="Courier New" w:hAnsi="Courier New" w:hint="default"/>
      </w:rPr>
    </w:lvl>
    <w:lvl w:ilvl="8" w:tplc="1BF6F970">
      <w:start w:val="1"/>
      <w:numFmt w:val="bullet"/>
      <w:lvlText w:val=""/>
      <w:lvlJc w:val="left"/>
      <w:pPr>
        <w:ind w:left="6480" w:hanging="360"/>
      </w:pPr>
      <w:rPr>
        <w:rFonts w:ascii="Wingdings" w:hAnsi="Wingdings" w:hint="default"/>
      </w:rPr>
    </w:lvl>
  </w:abstractNum>
  <w:abstractNum w:abstractNumId="11" w15:restartNumberingAfterBreak="0">
    <w:nsid w:val="12B601D8"/>
    <w:multiLevelType w:val="hybridMultilevel"/>
    <w:tmpl w:val="F8CA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CCA748"/>
    <w:multiLevelType w:val="hybridMultilevel"/>
    <w:tmpl w:val="7EA27D06"/>
    <w:lvl w:ilvl="0" w:tplc="B2A4D50C">
      <w:start w:val="1"/>
      <w:numFmt w:val="bullet"/>
      <w:lvlText w:val=""/>
      <w:lvlJc w:val="left"/>
      <w:pPr>
        <w:ind w:left="2160" w:hanging="360"/>
      </w:pPr>
      <w:rPr>
        <w:rFonts w:ascii="Wingdings" w:hAnsi="Wingdings" w:hint="default"/>
      </w:rPr>
    </w:lvl>
    <w:lvl w:ilvl="1" w:tplc="A9F0C7D0">
      <w:start w:val="1"/>
      <w:numFmt w:val="bullet"/>
      <w:lvlText w:val="o"/>
      <w:lvlJc w:val="left"/>
      <w:pPr>
        <w:ind w:left="2880" w:hanging="360"/>
      </w:pPr>
      <w:rPr>
        <w:rFonts w:ascii="Courier New" w:hAnsi="Courier New" w:hint="default"/>
      </w:rPr>
    </w:lvl>
    <w:lvl w:ilvl="2" w:tplc="25E065E8">
      <w:start w:val="1"/>
      <w:numFmt w:val="bullet"/>
      <w:lvlText w:val=""/>
      <w:lvlJc w:val="left"/>
      <w:pPr>
        <w:ind w:left="3600" w:hanging="360"/>
      </w:pPr>
      <w:rPr>
        <w:rFonts w:ascii="Wingdings" w:hAnsi="Wingdings" w:hint="default"/>
      </w:rPr>
    </w:lvl>
    <w:lvl w:ilvl="3" w:tplc="F04E94FC">
      <w:start w:val="1"/>
      <w:numFmt w:val="bullet"/>
      <w:lvlText w:val=""/>
      <w:lvlJc w:val="left"/>
      <w:pPr>
        <w:ind w:left="4320" w:hanging="360"/>
      </w:pPr>
      <w:rPr>
        <w:rFonts w:ascii="Symbol" w:hAnsi="Symbol" w:hint="default"/>
      </w:rPr>
    </w:lvl>
    <w:lvl w:ilvl="4" w:tplc="037E4B3E">
      <w:start w:val="1"/>
      <w:numFmt w:val="bullet"/>
      <w:lvlText w:val="o"/>
      <w:lvlJc w:val="left"/>
      <w:pPr>
        <w:ind w:left="5040" w:hanging="360"/>
      </w:pPr>
      <w:rPr>
        <w:rFonts w:ascii="Courier New" w:hAnsi="Courier New" w:hint="default"/>
      </w:rPr>
    </w:lvl>
    <w:lvl w:ilvl="5" w:tplc="12361468">
      <w:start w:val="1"/>
      <w:numFmt w:val="bullet"/>
      <w:lvlText w:val=""/>
      <w:lvlJc w:val="left"/>
      <w:pPr>
        <w:ind w:left="5760" w:hanging="360"/>
      </w:pPr>
      <w:rPr>
        <w:rFonts w:ascii="Wingdings" w:hAnsi="Wingdings" w:hint="default"/>
      </w:rPr>
    </w:lvl>
    <w:lvl w:ilvl="6" w:tplc="16DE9948">
      <w:start w:val="1"/>
      <w:numFmt w:val="bullet"/>
      <w:lvlText w:val=""/>
      <w:lvlJc w:val="left"/>
      <w:pPr>
        <w:ind w:left="6480" w:hanging="360"/>
      </w:pPr>
      <w:rPr>
        <w:rFonts w:ascii="Symbol" w:hAnsi="Symbol" w:hint="default"/>
      </w:rPr>
    </w:lvl>
    <w:lvl w:ilvl="7" w:tplc="DF60F446">
      <w:start w:val="1"/>
      <w:numFmt w:val="bullet"/>
      <w:lvlText w:val="o"/>
      <w:lvlJc w:val="left"/>
      <w:pPr>
        <w:ind w:left="7200" w:hanging="360"/>
      </w:pPr>
      <w:rPr>
        <w:rFonts w:ascii="Courier New" w:hAnsi="Courier New" w:hint="default"/>
      </w:rPr>
    </w:lvl>
    <w:lvl w:ilvl="8" w:tplc="A3043D7C">
      <w:start w:val="1"/>
      <w:numFmt w:val="bullet"/>
      <w:lvlText w:val=""/>
      <w:lvlJc w:val="left"/>
      <w:pPr>
        <w:ind w:left="7920" w:hanging="360"/>
      </w:pPr>
      <w:rPr>
        <w:rFonts w:ascii="Wingdings" w:hAnsi="Wingdings" w:hint="default"/>
      </w:rPr>
    </w:lvl>
  </w:abstractNum>
  <w:abstractNum w:abstractNumId="13" w15:restartNumberingAfterBreak="0">
    <w:nsid w:val="15923B7A"/>
    <w:multiLevelType w:val="hybridMultilevel"/>
    <w:tmpl w:val="0BFC26F4"/>
    <w:lvl w:ilvl="0" w:tplc="A2E48D08">
      <w:start w:val="1"/>
      <w:numFmt w:val="bullet"/>
      <w:lvlText w:val=""/>
      <w:lvlJc w:val="left"/>
      <w:pPr>
        <w:ind w:left="720" w:hanging="360"/>
      </w:pPr>
      <w:rPr>
        <w:rFonts w:ascii="Wingdings" w:hAnsi="Wingdings" w:hint="default"/>
      </w:rPr>
    </w:lvl>
    <w:lvl w:ilvl="1" w:tplc="0A9A0128">
      <w:start w:val="1"/>
      <w:numFmt w:val="bullet"/>
      <w:lvlText w:val="o"/>
      <w:lvlJc w:val="left"/>
      <w:pPr>
        <w:ind w:left="1440" w:hanging="360"/>
      </w:pPr>
      <w:rPr>
        <w:rFonts w:ascii="Courier New" w:hAnsi="Courier New" w:hint="default"/>
      </w:rPr>
    </w:lvl>
    <w:lvl w:ilvl="2" w:tplc="C28C0120">
      <w:start w:val="1"/>
      <w:numFmt w:val="bullet"/>
      <w:lvlText w:val=""/>
      <w:lvlJc w:val="left"/>
      <w:pPr>
        <w:ind w:left="2160" w:hanging="360"/>
      </w:pPr>
      <w:rPr>
        <w:rFonts w:ascii="Wingdings" w:hAnsi="Wingdings" w:hint="default"/>
      </w:rPr>
    </w:lvl>
    <w:lvl w:ilvl="3" w:tplc="65DAB844">
      <w:start w:val="1"/>
      <w:numFmt w:val="bullet"/>
      <w:lvlText w:val=""/>
      <w:lvlJc w:val="left"/>
      <w:pPr>
        <w:ind w:left="2880" w:hanging="360"/>
      </w:pPr>
      <w:rPr>
        <w:rFonts w:ascii="Symbol" w:hAnsi="Symbol" w:hint="default"/>
      </w:rPr>
    </w:lvl>
    <w:lvl w:ilvl="4" w:tplc="971819C8">
      <w:start w:val="1"/>
      <w:numFmt w:val="bullet"/>
      <w:lvlText w:val="o"/>
      <w:lvlJc w:val="left"/>
      <w:pPr>
        <w:ind w:left="3600" w:hanging="360"/>
      </w:pPr>
      <w:rPr>
        <w:rFonts w:ascii="Courier New" w:hAnsi="Courier New" w:hint="default"/>
      </w:rPr>
    </w:lvl>
    <w:lvl w:ilvl="5" w:tplc="51DCBC24">
      <w:start w:val="1"/>
      <w:numFmt w:val="bullet"/>
      <w:lvlText w:val=""/>
      <w:lvlJc w:val="left"/>
      <w:pPr>
        <w:ind w:left="4320" w:hanging="360"/>
      </w:pPr>
      <w:rPr>
        <w:rFonts w:ascii="Wingdings" w:hAnsi="Wingdings" w:hint="default"/>
      </w:rPr>
    </w:lvl>
    <w:lvl w:ilvl="6" w:tplc="2FC623E0">
      <w:start w:val="1"/>
      <w:numFmt w:val="bullet"/>
      <w:lvlText w:val=""/>
      <w:lvlJc w:val="left"/>
      <w:pPr>
        <w:ind w:left="5040" w:hanging="360"/>
      </w:pPr>
      <w:rPr>
        <w:rFonts w:ascii="Symbol" w:hAnsi="Symbol" w:hint="default"/>
      </w:rPr>
    </w:lvl>
    <w:lvl w:ilvl="7" w:tplc="C07E1F98">
      <w:start w:val="1"/>
      <w:numFmt w:val="bullet"/>
      <w:lvlText w:val="o"/>
      <w:lvlJc w:val="left"/>
      <w:pPr>
        <w:ind w:left="5760" w:hanging="360"/>
      </w:pPr>
      <w:rPr>
        <w:rFonts w:ascii="Courier New" w:hAnsi="Courier New" w:hint="default"/>
      </w:rPr>
    </w:lvl>
    <w:lvl w:ilvl="8" w:tplc="5A54CC88">
      <w:start w:val="1"/>
      <w:numFmt w:val="bullet"/>
      <w:lvlText w:val=""/>
      <w:lvlJc w:val="left"/>
      <w:pPr>
        <w:ind w:left="6480" w:hanging="360"/>
      </w:pPr>
      <w:rPr>
        <w:rFonts w:ascii="Wingdings" w:hAnsi="Wingdings" w:hint="default"/>
      </w:rPr>
    </w:lvl>
  </w:abstractNum>
  <w:abstractNum w:abstractNumId="14" w15:restartNumberingAfterBreak="0">
    <w:nsid w:val="177B4AAA"/>
    <w:multiLevelType w:val="hybridMultilevel"/>
    <w:tmpl w:val="FFFFFFFF"/>
    <w:lvl w:ilvl="0" w:tplc="E9AE73C4">
      <w:start w:val="1"/>
      <w:numFmt w:val="bullet"/>
      <w:lvlText w:val=""/>
      <w:lvlJc w:val="left"/>
      <w:pPr>
        <w:ind w:left="720" w:hanging="360"/>
      </w:pPr>
      <w:rPr>
        <w:rFonts w:ascii="Wingdings" w:hAnsi="Wingdings" w:hint="default"/>
      </w:rPr>
    </w:lvl>
    <w:lvl w:ilvl="1" w:tplc="BEF674E4">
      <w:start w:val="1"/>
      <w:numFmt w:val="bullet"/>
      <w:lvlText w:val="o"/>
      <w:lvlJc w:val="left"/>
      <w:pPr>
        <w:ind w:left="1440" w:hanging="360"/>
      </w:pPr>
      <w:rPr>
        <w:rFonts w:ascii="Courier New" w:hAnsi="Courier New" w:hint="default"/>
      </w:rPr>
    </w:lvl>
    <w:lvl w:ilvl="2" w:tplc="F3304116">
      <w:start w:val="1"/>
      <w:numFmt w:val="bullet"/>
      <w:lvlText w:val=""/>
      <w:lvlJc w:val="left"/>
      <w:pPr>
        <w:ind w:left="2160" w:hanging="360"/>
      </w:pPr>
      <w:rPr>
        <w:rFonts w:ascii="Wingdings" w:hAnsi="Wingdings" w:hint="default"/>
      </w:rPr>
    </w:lvl>
    <w:lvl w:ilvl="3" w:tplc="5FDC0272">
      <w:start w:val="1"/>
      <w:numFmt w:val="bullet"/>
      <w:lvlText w:val=""/>
      <w:lvlJc w:val="left"/>
      <w:pPr>
        <w:ind w:left="2880" w:hanging="360"/>
      </w:pPr>
      <w:rPr>
        <w:rFonts w:ascii="Symbol" w:hAnsi="Symbol" w:hint="default"/>
      </w:rPr>
    </w:lvl>
    <w:lvl w:ilvl="4" w:tplc="1B002630">
      <w:start w:val="1"/>
      <w:numFmt w:val="bullet"/>
      <w:lvlText w:val="o"/>
      <w:lvlJc w:val="left"/>
      <w:pPr>
        <w:ind w:left="3600" w:hanging="360"/>
      </w:pPr>
      <w:rPr>
        <w:rFonts w:ascii="Courier New" w:hAnsi="Courier New" w:hint="default"/>
      </w:rPr>
    </w:lvl>
    <w:lvl w:ilvl="5" w:tplc="8C541AF0">
      <w:start w:val="1"/>
      <w:numFmt w:val="bullet"/>
      <w:lvlText w:val=""/>
      <w:lvlJc w:val="left"/>
      <w:pPr>
        <w:ind w:left="4320" w:hanging="360"/>
      </w:pPr>
      <w:rPr>
        <w:rFonts w:ascii="Wingdings" w:hAnsi="Wingdings" w:hint="default"/>
      </w:rPr>
    </w:lvl>
    <w:lvl w:ilvl="6" w:tplc="DA7C4842">
      <w:start w:val="1"/>
      <w:numFmt w:val="bullet"/>
      <w:lvlText w:val=""/>
      <w:lvlJc w:val="left"/>
      <w:pPr>
        <w:ind w:left="5040" w:hanging="360"/>
      </w:pPr>
      <w:rPr>
        <w:rFonts w:ascii="Symbol" w:hAnsi="Symbol" w:hint="default"/>
      </w:rPr>
    </w:lvl>
    <w:lvl w:ilvl="7" w:tplc="76609ADA">
      <w:start w:val="1"/>
      <w:numFmt w:val="bullet"/>
      <w:lvlText w:val="o"/>
      <w:lvlJc w:val="left"/>
      <w:pPr>
        <w:ind w:left="5760" w:hanging="360"/>
      </w:pPr>
      <w:rPr>
        <w:rFonts w:ascii="Courier New" w:hAnsi="Courier New" w:hint="default"/>
      </w:rPr>
    </w:lvl>
    <w:lvl w:ilvl="8" w:tplc="32AA05BE">
      <w:start w:val="1"/>
      <w:numFmt w:val="bullet"/>
      <w:lvlText w:val=""/>
      <w:lvlJc w:val="left"/>
      <w:pPr>
        <w:ind w:left="6480" w:hanging="360"/>
      </w:pPr>
      <w:rPr>
        <w:rFonts w:ascii="Wingdings" w:hAnsi="Wingdings" w:hint="default"/>
      </w:rPr>
    </w:lvl>
  </w:abstractNum>
  <w:abstractNum w:abstractNumId="15" w15:restartNumberingAfterBreak="0">
    <w:nsid w:val="17A57F67"/>
    <w:multiLevelType w:val="hybridMultilevel"/>
    <w:tmpl w:val="FFFFFFFF"/>
    <w:lvl w:ilvl="0" w:tplc="65502C6C">
      <w:start w:val="1"/>
      <w:numFmt w:val="bullet"/>
      <w:lvlText w:val=""/>
      <w:lvlJc w:val="left"/>
      <w:pPr>
        <w:ind w:left="720" w:hanging="360"/>
      </w:pPr>
      <w:rPr>
        <w:rFonts w:ascii="Wingdings" w:hAnsi="Wingdings" w:hint="default"/>
      </w:rPr>
    </w:lvl>
    <w:lvl w:ilvl="1" w:tplc="700AACCC">
      <w:start w:val="1"/>
      <w:numFmt w:val="bullet"/>
      <w:lvlText w:val="o"/>
      <w:lvlJc w:val="left"/>
      <w:pPr>
        <w:ind w:left="1440" w:hanging="360"/>
      </w:pPr>
      <w:rPr>
        <w:rFonts w:ascii="Courier New" w:hAnsi="Courier New" w:hint="default"/>
      </w:rPr>
    </w:lvl>
    <w:lvl w:ilvl="2" w:tplc="9F9475D0">
      <w:start w:val="1"/>
      <w:numFmt w:val="bullet"/>
      <w:lvlText w:val=""/>
      <w:lvlJc w:val="left"/>
      <w:pPr>
        <w:ind w:left="2160" w:hanging="360"/>
      </w:pPr>
      <w:rPr>
        <w:rFonts w:ascii="Wingdings" w:hAnsi="Wingdings" w:hint="default"/>
      </w:rPr>
    </w:lvl>
    <w:lvl w:ilvl="3" w:tplc="0E867936">
      <w:start w:val="1"/>
      <w:numFmt w:val="bullet"/>
      <w:lvlText w:val=""/>
      <w:lvlJc w:val="left"/>
      <w:pPr>
        <w:ind w:left="2880" w:hanging="360"/>
      </w:pPr>
      <w:rPr>
        <w:rFonts w:ascii="Symbol" w:hAnsi="Symbol" w:hint="default"/>
      </w:rPr>
    </w:lvl>
    <w:lvl w:ilvl="4" w:tplc="A8680E6A">
      <w:start w:val="1"/>
      <w:numFmt w:val="bullet"/>
      <w:lvlText w:val="o"/>
      <w:lvlJc w:val="left"/>
      <w:pPr>
        <w:ind w:left="3600" w:hanging="360"/>
      </w:pPr>
      <w:rPr>
        <w:rFonts w:ascii="Courier New" w:hAnsi="Courier New" w:hint="default"/>
      </w:rPr>
    </w:lvl>
    <w:lvl w:ilvl="5" w:tplc="5448CFB2">
      <w:start w:val="1"/>
      <w:numFmt w:val="bullet"/>
      <w:lvlText w:val=""/>
      <w:lvlJc w:val="left"/>
      <w:pPr>
        <w:ind w:left="4320" w:hanging="360"/>
      </w:pPr>
      <w:rPr>
        <w:rFonts w:ascii="Wingdings" w:hAnsi="Wingdings" w:hint="default"/>
      </w:rPr>
    </w:lvl>
    <w:lvl w:ilvl="6" w:tplc="959A9D02">
      <w:start w:val="1"/>
      <w:numFmt w:val="bullet"/>
      <w:lvlText w:val=""/>
      <w:lvlJc w:val="left"/>
      <w:pPr>
        <w:ind w:left="5040" w:hanging="360"/>
      </w:pPr>
      <w:rPr>
        <w:rFonts w:ascii="Symbol" w:hAnsi="Symbol" w:hint="default"/>
      </w:rPr>
    </w:lvl>
    <w:lvl w:ilvl="7" w:tplc="EDD48A80">
      <w:start w:val="1"/>
      <w:numFmt w:val="bullet"/>
      <w:lvlText w:val="o"/>
      <w:lvlJc w:val="left"/>
      <w:pPr>
        <w:ind w:left="5760" w:hanging="360"/>
      </w:pPr>
      <w:rPr>
        <w:rFonts w:ascii="Courier New" w:hAnsi="Courier New" w:hint="default"/>
      </w:rPr>
    </w:lvl>
    <w:lvl w:ilvl="8" w:tplc="D842FD0C">
      <w:start w:val="1"/>
      <w:numFmt w:val="bullet"/>
      <w:lvlText w:val=""/>
      <w:lvlJc w:val="left"/>
      <w:pPr>
        <w:ind w:left="6480" w:hanging="360"/>
      </w:pPr>
      <w:rPr>
        <w:rFonts w:ascii="Wingdings" w:hAnsi="Wingdings" w:hint="default"/>
      </w:rPr>
    </w:lvl>
  </w:abstractNum>
  <w:abstractNum w:abstractNumId="16" w15:restartNumberingAfterBreak="0">
    <w:nsid w:val="1A5C6B35"/>
    <w:multiLevelType w:val="multilevel"/>
    <w:tmpl w:val="5896D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7E9D6"/>
    <w:multiLevelType w:val="hybridMultilevel"/>
    <w:tmpl w:val="0742B866"/>
    <w:lvl w:ilvl="0" w:tplc="9EF6F50E">
      <w:start w:val="1"/>
      <w:numFmt w:val="bullet"/>
      <w:lvlText w:val=""/>
      <w:lvlJc w:val="left"/>
      <w:pPr>
        <w:ind w:left="2160" w:hanging="360"/>
      </w:pPr>
      <w:rPr>
        <w:rFonts w:ascii="Wingdings" w:hAnsi="Wingdings" w:hint="default"/>
      </w:rPr>
    </w:lvl>
    <w:lvl w:ilvl="1" w:tplc="DCEE4D32">
      <w:start w:val="1"/>
      <w:numFmt w:val="bullet"/>
      <w:lvlText w:val="o"/>
      <w:lvlJc w:val="left"/>
      <w:pPr>
        <w:ind w:left="2880" w:hanging="360"/>
      </w:pPr>
      <w:rPr>
        <w:rFonts w:ascii="Courier New" w:hAnsi="Courier New" w:hint="default"/>
      </w:rPr>
    </w:lvl>
    <w:lvl w:ilvl="2" w:tplc="101EA1E2">
      <w:start w:val="1"/>
      <w:numFmt w:val="bullet"/>
      <w:lvlText w:val=""/>
      <w:lvlJc w:val="left"/>
      <w:pPr>
        <w:ind w:left="3600" w:hanging="360"/>
      </w:pPr>
      <w:rPr>
        <w:rFonts w:ascii="Wingdings" w:hAnsi="Wingdings" w:hint="default"/>
      </w:rPr>
    </w:lvl>
    <w:lvl w:ilvl="3" w:tplc="D9A419B4">
      <w:start w:val="1"/>
      <w:numFmt w:val="bullet"/>
      <w:lvlText w:val=""/>
      <w:lvlJc w:val="left"/>
      <w:pPr>
        <w:ind w:left="4320" w:hanging="360"/>
      </w:pPr>
      <w:rPr>
        <w:rFonts w:ascii="Symbol" w:hAnsi="Symbol" w:hint="default"/>
      </w:rPr>
    </w:lvl>
    <w:lvl w:ilvl="4" w:tplc="514ADCA2">
      <w:start w:val="1"/>
      <w:numFmt w:val="bullet"/>
      <w:lvlText w:val="o"/>
      <w:lvlJc w:val="left"/>
      <w:pPr>
        <w:ind w:left="5040" w:hanging="360"/>
      </w:pPr>
      <w:rPr>
        <w:rFonts w:ascii="Courier New" w:hAnsi="Courier New" w:hint="default"/>
      </w:rPr>
    </w:lvl>
    <w:lvl w:ilvl="5" w:tplc="C1683270">
      <w:start w:val="1"/>
      <w:numFmt w:val="bullet"/>
      <w:lvlText w:val=""/>
      <w:lvlJc w:val="left"/>
      <w:pPr>
        <w:ind w:left="5760" w:hanging="360"/>
      </w:pPr>
      <w:rPr>
        <w:rFonts w:ascii="Wingdings" w:hAnsi="Wingdings" w:hint="default"/>
      </w:rPr>
    </w:lvl>
    <w:lvl w:ilvl="6" w:tplc="4E56D0F0">
      <w:start w:val="1"/>
      <w:numFmt w:val="bullet"/>
      <w:lvlText w:val=""/>
      <w:lvlJc w:val="left"/>
      <w:pPr>
        <w:ind w:left="6480" w:hanging="360"/>
      </w:pPr>
      <w:rPr>
        <w:rFonts w:ascii="Symbol" w:hAnsi="Symbol" w:hint="default"/>
      </w:rPr>
    </w:lvl>
    <w:lvl w:ilvl="7" w:tplc="3C8C529E">
      <w:start w:val="1"/>
      <w:numFmt w:val="bullet"/>
      <w:lvlText w:val="o"/>
      <w:lvlJc w:val="left"/>
      <w:pPr>
        <w:ind w:left="7200" w:hanging="360"/>
      </w:pPr>
      <w:rPr>
        <w:rFonts w:ascii="Courier New" w:hAnsi="Courier New" w:hint="default"/>
      </w:rPr>
    </w:lvl>
    <w:lvl w:ilvl="8" w:tplc="FFD4FA06">
      <w:start w:val="1"/>
      <w:numFmt w:val="bullet"/>
      <w:lvlText w:val=""/>
      <w:lvlJc w:val="left"/>
      <w:pPr>
        <w:ind w:left="7920" w:hanging="360"/>
      </w:pPr>
      <w:rPr>
        <w:rFonts w:ascii="Wingdings" w:hAnsi="Wingdings" w:hint="default"/>
      </w:rPr>
    </w:lvl>
  </w:abstractNum>
  <w:abstractNum w:abstractNumId="18" w15:restartNumberingAfterBreak="0">
    <w:nsid w:val="2281776A"/>
    <w:multiLevelType w:val="multilevel"/>
    <w:tmpl w:val="7A7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AC46A1"/>
    <w:multiLevelType w:val="multilevel"/>
    <w:tmpl w:val="9322F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17CB5"/>
    <w:multiLevelType w:val="multilevel"/>
    <w:tmpl w:val="04D47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0F57E7"/>
    <w:multiLevelType w:val="hybridMultilevel"/>
    <w:tmpl w:val="254064CC"/>
    <w:lvl w:ilvl="0" w:tplc="972CF50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2C7B6D"/>
    <w:multiLevelType w:val="hybridMultilevel"/>
    <w:tmpl w:val="D1202F12"/>
    <w:lvl w:ilvl="0" w:tplc="972CF50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7E1F99"/>
    <w:multiLevelType w:val="multilevel"/>
    <w:tmpl w:val="D87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EB67D2"/>
    <w:multiLevelType w:val="hybridMultilevel"/>
    <w:tmpl w:val="7722EF08"/>
    <w:lvl w:ilvl="0" w:tplc="E62A67B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ED0902"/>
    <w:multiLevelType w:val="hybridMultilevel"/>
    <w:tmpl w:val="A69081B0"/>
    <w:lvl w:ilvl="0" w:tplc="180A0001">
      <w:start w:val="1"/>
      <w:numFmt w:val="bullet"/>
      <w:lvlText w:val=""/>
      <w:lvlJc w:val="left"/>
      <w:pPr>
        <w:ind w:left="2520" w:hanging="360"/>
      </w:pPr>
      <w:rPr>
        <w:rFonts w:ascii="Symbol" w:hAnsi="Symbol" w:hint="default"/>
      </w:rPr>
    </w:lvl>
    <w:lvl w:ilvl="1" w:tplc="180A0003">
      <w:start w:val="1"/>
      <w:numFmt w:val="bullet"/>
      <w:lvlText w:val="o"/>
      <w:lvlJc w:val="left"/>
      <w:pPr>
        <w:ind w:left="3240" w:hanging="360"/>
      </w:pPr>
      <w:rPr>
        <w:rFonts w:ascii="Courier New" w:hAnsi="Courier New" w:cs="Courier New" w:hint="default"/>
      </w:rPr>
    </w:lvl>
    <w:lvl w:ilvl="2" w:tplc="180A0005" w:tentative="1">
      <w:start w:val="1"/>
      <w:numFmt w:val="bullet"/>
      <w:lvlText w:val=""/>
      <w:lvlJc w:val="left"/>
      <w:pPr>
        <w:ind w:left="3960" w:hanging="360"/>
      </w:pPr>
      <w:rPr>
        <w:rFonts w:ascii="Wingdings" w:hAnsi="Wingdings" w:hint="default"/>
      </w:rPr>
    </w:lvl>
    <w:lvl w:ilvl="3" w:tplc="180A0001" w:tentative="1">
      <w:start w:val="1"/>
      <w:numFmt w:val="bullet"/>
      <w:lvlText w:val=""/>
      <w:lvlJc w:val="left"/>
      <w:pPr>
        <w:ind w:left="4680" w:hanging="360"/>
      </w:pPr>
      <w:rPr>
        <w:rFonts w:ascii="Symbol" w:hAnsi="Symbol" w:hint="default"/>
      </w:rPr>
    </w:lvl>
    <w:lvl w:ilvl="4" w:tplc="180A0003" w:tentative="1">
      <w:start w:val="1"/>
      <w:numFmt w:val="bullet"/>
      <w:lvlText w:val="o"/>
      <w:lvlJc w:val="left"/>
      <w:pPr>
        <w:ind w:left="5400" w:hanging="360"/>
      </w:pPr>
      <w:rPr>
        <w:rFonts w:ascii="Courier New" w:hAnsi="Courier New" w:cs="Courier New" w:hint="default"/>
      </w:rPr>
    </w:lvl>
    <w:lvl w:ilvl="5" w:tplc="180A0005" w:tentative="1">
      <w:start w:val="1"/>
      <w:numFmt w:val="bullet"/>
      <w:lvlText w:val=""/>
      <w:lvlJc w:val="left"/>
      <w:pPr>
        <w:ind w:left="6120" w:hanging="360"/>
      </w:pPr>
      <w:rPr>
        <w:rFonts w:ascii="Wingdings" w:hAnsi="Wingdings" w:hint="default"/>
      </w:rPr>
    </w:lvl>
    <w:lvl w:ilvl="6" w:tplc="180A0001" w:tentative="1">
      <w:start w:val="1"/>
      <w:numFmt w:val="bullet"/>
      <w:lvlText w:val=""/>
      <w:lvlJc w:val="left"/>
      <w:pPr>
        <w:ind w:left="6840" w:hanging="360"/>
      </w:pPr>
      <w:rPr>
        <w:rFonts w:ascii="Symbol" w:hAnsi="Symbol" w:hint="default"/>
      </w:rPr>
    </w:lvl>
    <w:lvl w:ilvl="7" w:tplc="180A0003" w:tentative="1">
      <w:start w:val="1"/>
      <w:numFmt w:val="bullet"/>
      <w:lvlText w:val="o"/>
      <w:lvlJc w:val="left"/>
      <w:pPr>
        <w:ind w:left="7560" w:hanging="360"/>
      </w:pPr>
      <w:rPr>
        <w:rFonts w:ascii="Courier New" w:hAnsi="Courier New" w:cs="Courier New" w:hint="default"/>
      </w:rPr>
    </w:lvl>
    <w:lvl w:ilvl="8" w:tplc="180A0005" w:tentative="1">
      <w:start w:val="1"/>
      <w:numFmt w:val="bullet"/>
      <w:lvlText w:val=""/>
      <w:lvlJc w:val="left"/>
      <w:pPr>
        <w:ind w:left="8280" w:hanging="360"/>
      </w:pPr>
      <w:rPr>
        <w:rFonts w:ascii="Wingdings" w:hAnsi="Wingdings" w:hint="default"/>
      </w:rPr>
    </w:lvl>
  </w:abstractNum>
  <w:abstractNum w:abstractNumId="26" w15:restartNumberingAfterBreak="0">
    <w:nsid w:val="3D2341BA"/>
    <w:multiLevelType w:val="hybridMultilevel"/>
    <w:tmpl w:val="FFFFFFFF"/>
    <w:lvl w:ilvl="0" w:tplc="2D987430">
      <w:start w:val="1"/>
      <w:numFmt w:val="bullet"/>
      <w:lvlText w:val=""/>
      <w:lvlJc w:val="left"/>
      <w:pPr>
        <w:ind w:left="720" w:hanging="360"/>
      </w:pPr>
      <w:rPr>
        <w:rFonts w:ascii="Wingdings" w:hAnsi="Wingdings" w:hint="default"/>
      </w:rPr>
    </w:lvl>
    <w:lvl w:ilvl="1" w:tplc="B43CEBB0">
      <w:start w:val="1"/>
      <w:numFmt w:val="bullet"/>
      <w:lvlText w:val="o"/>
      <w:lvlJc w:val="left"/>
      <w:pPr>
        <w:ind w:left="1440" w:hanging="360"/>
      </w:pPr>
      <w:rPr>
        <w:rFonts w:ascii="Courier New" w:hAnsi="Courier New" w:hint="default"/>
      </w:rPr>
    </w:lvl>
    <w:lvl w:ilvl="2" w:tplc="4328E636">
      <w:start w:val="1"/>
      <w:numFmt w:val="bullet"/>
      <w:lvlText w:val=""/>
      <w:lvlJc w:val="left"/>
      <w:pPr>
        <w:ind w:left="2160" w:hanging="360"/>
      </w:pPr>
      <w:rPr>
        <w:rFonts w:ascii="Wingdings" w:hAnsi="Wingdings" w:hint="default"/>
      </w:rPr>
    </w:lvl>
    <w:lvl w:ilvl="3" w:tplc="2FFAFB94">
      <w:start w:val="1"/>
      <w:numFmt w:val="bullet"/>
      <w:lvlText w:val=""/>
      <w:lvlJc w:val="left"/>
      <w:pPr>
        <w:ind w:left="2880" w:hanging="360"/>
      </w:pPr>
      <w:rPr>
        <w:rFonts w:ascii="Symbol" w:hAnsi="Symbol" w:hint="default"/>
      </w:rPr>
    </w:lvl>
    <w:lvl w:ilvl="4" w:tplc="F58A671A">
      <w:start w:val="1"/>
      <w:numFmt w:val="bullet"/>
      <w:lvlText w:val="o"/>
      <w:lvlJc w:val="left"/>
      <w:pPr>
        <w:ind w:left="3600" w:hanging="360"/>
      </w:pPr>
      <w:rPr>
        <w:rFonts w:ascii="Courier New" w:hAnsi="Courier New" w:hint="default"/>
      </w:rPr>
    </w:lvl>
    <w:lvl w:ilvl="5" w:tplc="D2F6B786">
      <w:start w:val="1"/>
      <w:numFmt w:val="bullet"/>
      <w:lvlText w:val=""/>
      <w:lvlJc w:val="left"/>
      <w:pPr>
        <w:ind w:left="4320" w:hanging="360"/>
      </w:pPr>
      <w:rPr>
        <w:rFonts w:ascii="Wingdings" w:hAnsi="Wingdings" w:hint="default"/>
      </w:rPr>
    </w:lvl>
    <w:lvl w:ilvl="6" w:tplc="4294A190">
      <w:start w:val="1"/>
      <w:numFmt w:val="bullet"/>
      <w:lvlText w:val=""/>
      <w:lvlJc w:val="left"/>
      <w:pPr>
        <w:ind w:left="5040" w:hanging="360"/>
      </w:pPr>
      <w:rPr>
        <w:rFonts w:ascii="Symbol" w:hAnsi="Symbol" w:hint="default"/>
      </w:rPr>
    </w:lvl>
    <w:lvl w:ilvl="7" w:tplc="84146C64">
      <w:start w:val="1"/>
      <w:numFmt w:val="bullet"/>
      <w:lvlText w:val="o"/>
      <w:lvlJc w:val="left"/>
      <w:pPr>
        <w:ind w:left="5760" w:hanging="360"/>
      </w:pPr>
      <w:rPr>
        <w:rFonts w:ascii="Courier New" w:hAnsi="Courier New" w:hint="default"/>
      </w:rPr>
    </w:lvl>
    <w:lvl w:ilvl="8" w:tplc="CE6EE90E">
      <w:start w:val="1"/>
      <w:numFmt w:val="bullet"/>
      <w:lvlText w:val=""/>
      <w:lvlJc w:val="left"/>
      <w:pPr>
        <w:ind w:left="6480" w:hanging="360"/>
      </w:pPr>
      <w:rPr>
        <w:rFonts w:ascii="Wingdings" w:hAnsi="Wingdings" w:hint="default"/>
      </w:rPr>
    </w:lvl>
  </w:abstractNum>
  <w:abstractNum w:abstractNumId="27" w15:restartNumberingAfterBreak="0">
    <w:nsid w:val="3D2883E4"/>
    <w:multiLevelType w:val="hybridMultilevel"/>
    <w:tmpl w:val="FFFFFFFF"/>
    <w:lvl w:ilvl="0" w:tplc="E67CC004">
      <w:start w:val="1"/>
      <w:numFmt w:val="bullet"/>
      <w:lvlText w:val=""/>
      <w:lvlJc w:val="left"/>
      <w:pPr>
        <w:ind w:left="720" w:hanging="360"/>
      </w:pPr>
      <w:rPr>
        <w:rFonts w:ascii="Wingdings" w:hAnsi="Wingdings" w:hint="default"/>
      </w:rPr>
    </w:lvl>
    <w:lvl w:ilvl="1" w:tplc="EFA8AACE">
      <w:start w:val="1"/>
      <w:numFmt w:val="bullet"/>
      <w:lvlText w:val="o"/>
      <w:lvlJc w:val="left"/>
      <w:pPr>
        <w:ind w:left="1440" w:hanging="360"/>
      </w:pPr>
      <w:rPr>
        <w:rFonts w:ascii="Courier New" w:hAnsi="Courier New" w:hint="default"/>
      </w:rPr>
    </w:lvl>
    <w:lvl w:ilvl="2" w:tplc="385A46D2">
      <w:start w:val="1"/>
      <w:numFmt w:val="bullet"/>
      <w:lvlText w:val=""/>
      <w:lvlJc w:val="left"/>
      <w:pPr>
        <w:ind w:left="2160" w:hanging="360"/>
      </w:pPr>
      <w:rPr>
        <w:rFonts w:ascii="Wingdings" w:hAnsi="Wingdings" w:hint="default"/>
      </w:rPr>
    </w:lvl>
    <w:lvl w:ilvl="3" w:tplc="357ADA62">
      <w:start w:val="1"/>
      <w:numFmt w:val="bullet"/>
      <w:lvlText w:val=""/>
      <w:lvlJc w:val="left"/>
      <w:pPr>
        <w:ind w:left="2880" w:hanging="360"/>
      </w:pPr>
      <w:rPr>
        <w:rFonts w:ascii="Symbol" w:hAnsi="Symbol" w:hint="default"/>
      </w:rPr>
    </w:lvl>
    <w:lvl w:ilvl="4" w:tplc="6AF6F1E8">
      <w:start w:val="1"/>
      <w:numFmt w:val="bullet"/>
      <w:lvlText w:val="o"/>
      <w:lvlJc w:val="left"/>
      <w:pPr>
        <w:ind w:left="3600" w:hanging="360"/>
      </w:pPr>
      <w:rPr>
        <w:rFonts w:ascii="Courier New" w:hAnsi="Courier New" w:hint="default"/>
      </w:rPr>
    </w:lvl>
    <w:lvl w:ilvl="5" w:tplc="0240A3E8">
      <w:start w:val="1"/>
      <w:numFmt w:val="bullet"/>
      <w:lvlText w:val=""/>
      <w:lvlJc w:val="left"/>
      <w:pPr>
        <w:ind w:left="4320" w:hanging="360"/>
      </w:pPr>
      <w:rPr>
        <w:rFonts w:ascii="Wingdings" w:hAnsi="Wingdings" w:hint="default"/>
      </w:rPr>
    </w:lvl>
    <w:lvl w:ilvl="6" w:tplc="9A4E112E">
      <w:start w:val="1"/>
      <w:numFmt w:val="bullet"/>
      <w:lvlText w:val=""/>
      <w:lvlJc w:val="left"/>
      <w:pPr>
        <w:ind w:left="5040" w:hanging="360"/>
      </w:pPr>
      <w:rPr>
        <w:rFonts w:ascii="Symbol" w:hAnsi="Symbol" w:hint="default"/>
      </w:rPr>
    </w:lvl>
    <w:lvl w:ilvl="7" w:tplc="8C04E8E4">
      <w:start w:val="1"/>
      <w:numFmt w:val="bullet"/>
      <w:lvlText w:val="o"/>
      <w:lvlJc w:val="left"/>
      <w:pPr>
        <w:ind w:left="5760" w:hanging="360"/>
      </w:pPr>
      <w:rPr>
        <w:rFonts w:ascii="Courier New" w:hAnsi="Courier New" w:hint="default"/>
      </w:rPr>
    </w:lvl>
    <w:lvl w:ilvl="8" w:tplc="F9026302">
      <w:start w:val="1"/>
      <w:numFmt w:val="bullet"/>
      <w:lvlText w:val=""/>
      <w:lvlJc w:val="left"/>
      <w:pPr>
        <w:ind w:left="6480" w:hanging="360"/>
      </w:pPr>
      <w:rPr>
        <w:rFonts w:ascii="Wingdings" w:hAnsi="Wingdings" w:hint="default"/>
      </w:rPr>
    </w:lvl>
  </w:abstractNum>
  <w:abstractNum w:abstractNumId="28" w15:restartNumberingAfterBreak="0">
    <w:nsid w:val="4088DA7E"/>
    <w:multiLevelType w:val="hybridMultilevel"/>
    <w:tmpl w:val="FFFFFFFF"/>
    <w:lvl w:ilvl="0" w:tplc="EB42DD66">
      <w:start w:val="1"/>
      <w:numFmt w:val="bullet"/>
      <w:lvlText w:val=""/>
      <w:lvlJc w:val="left"/>
      <w:pPr>
        <w:ind w:left="720" w:hanging="360"/>
      </w:pPr>
      <w:rPr>
        <w:rFonts w:ascii="Wingdings" w:hAnsi="Wingdings" w:hint="default"/>
      </w:rPr>
    </w:lvl>
    <w:lvl w:ilvl="1" w:tplc="3D1855EC">
      <w:start w:val="1"/>
      <w:numFmt w:val="bullet"/>
      <w:lvlText w:val="o"/>
      <w:lvlJc w:val="left"/>
      <w:pPr>
        <w:ind w:left="1440" w:hanging="360"/>
      </w:pPr>
      <w:rPr>
        <w:rFonts w:ascii="Courier New" w:hAnsi="Courier New" w:hint="default"/>
      </w:rPr>
    </w:lvl>
    <w:lvl w:ilvl="2" w:tplc="C542F332">
      <w:start w:val="1"/>
      <w:numFmt w:val="bullet"/>
      <w:lvlText w:val=""/>
      <w:lvlJc w:val="left"/>
      <w:pPr>
        <w:ind w:left="2160" w:hanging="360"/>
      </w:pPr>
      <w:rPr>
        <w:rFonts w:ascii="Wingdings" w:hAnsi="Wingdings" w:hint="default"/>
      </w:rPr>
    </w:lvl>
    <w:lvl w:ilvl="3" w:tplc="45A8AFB4">
      <w:start w:val="1"/>
      <w:numFmt w:val="bullet"/>
      <w:lvlText w:val=""/>
      <w:lvlJc w:val="left"/>
      <w:pPr>
        <w:ind w:left="2880" w:hanging="360"/>
      </w:pPr>
      <w:rPr>
        <w:rFonts w:ascii="Symbol" w:hAnsi="Symbol" w:hint="default"/>
      </w:rPr>
    </w:lvl>
    <w:lvl w:ilvl="4" w:tplc="3356BBF6">
      <w:start w:val="1"/>
      <w:numFmt w:val="bullet"/>
      <w:lvlText w:val="o"/>
      <w:lvlJc w:val="left"/>
      <w:pPr>
        <w:ind w:left="3600" w:hanging="360"/>
      </w:pPr>
      <w:rPr>
        <w:rFonts w:ascii="Courier New" w:hAnsi="Courier New" w:hint="default"/>
      </w:rPr>
    </w:lvl>
    <w:lvl w:ilvl="5" w:tplc="694857A0">
      <w:start w:val="1"/>
      <w:numFmt w:val="bullet"/>
      <w:lvlText w:val=""/>
      <w:lvlJc w:val="left"/>
      <w:pPr>
        <w:ind w:left="4320" w:hanging="360"/>
      </w:pPr>
      <w:rPr>
        <w:rFonts w:ascii="Wingdings" w:hAnsi="Wingdings" w:hint="default"/>
      </w:rPr>
    </w:lvl>
    <w:lvl w:ilvl="6" w:tplc="0542034A">
      <w:start w:val="1"/>
      <w:numFmt w:val="bullet"/>
      <w:lvlText w:val=""/>
      <w:lvlJc w:val="left"/>
      <w:pPr>
        <w:ind w:left="5040" w:hanging="360"/>
      </w:pPr>
      <w:rPr>
        <w:rFonts w:ascii="Symbol" w:hAnsi="Symbol" w:hint="default"/>
      </w:rPr>
    </w:lvl>
    <w:lvl w:ilvl="7" w:tplc="8A5692D8">
      <w:start w:val="1"/>
      <w:numFmt w:val="bullet"/>
      <w:lvlText w:val="o"/>
      <w:lvlJc w:val="left"/>
      <w:pPr>
        <w:ind w:left="5760" w:hanging="360"/>
      </w:pPr>
      <w:rPr>
        <w:rFonts w:ascii="Courier New" w:hAnsi="Courier New" w:hint="default"/>
      </w:rPr>
    </w:lvl>
    <w:lvl w:ilvl="8" w:tplc="D422D1DC">
      <w:start w:val="1"/>
      <w:numFmt w:val="bullet"/>
      <w:lvlText w:val=""/>
      <w:lvlJc w:val="left"/>
      <w:pPr>
        <w:ind w:left="6480" w:hanging="360"/>
      </w:pPr>
      <w:rPr>
        <w:rFonts w:ascii="Wingdings" w:hAnsi="Wingdings" w:hint="default"/>
      </w:rPr>
    </w:lvl>
  </w:abstractNum>
  <w:abstractNum w:abstractNumId="29" w15:restartNumberingAfterBreak="0">
    <w:nsid w:val="408C1996"/>
    <w:multiLevelType w:val="hybridMultilevel"/>
    <w:tmpl w:val="FFFFFFFF"/>
    <w:lvl w:ilvl="0" w:tplc="6AB65D40">
      <w:start w:val="1"/>
      <w:numFmt w:val="bullet"/>
      <w:lvlText w:val=""/>
      <w:lvlJc w:val="left"/>
      <w:pPr>
        <w:ind w:left="720" w:hanging="360"/>
      </w:pPr>
      <w:rPr>
        <w:rFonts w:ascii="Symbol" w:hAnsi="Symbol" w:hint="default"/>
      </w:rPr>
    </w:lvl>
    <w:lvl w:ilvl="1" w:tplc="B7EA3352">
      <w:start w:val="1"/>
      <w:numFmt w:val="bullet"/>
      <w:lvlText w:val="o"/>
      <w:lvlJc w:val="left"/>
      <w:pPr>
        <w:ind w:left="1440" w:hanging="360"/>
      </w:pPr>
      <w:rPr>
        <w:rFonts w:ascii="Courier New" w:hAnsi="Courier New" w:hint="default"/>
      </w:rPr>
    </w:lvl>
    <w:lvl w:ilvl="2" w:tplc="4F04CCC0">
      <w:start w:val="1"/>
      <w:numFmt w:val="bullet"/>
      <w:lvlText w:val=""/>
      <w:lvlJc w:val="left"/>
      <w:pPr>
        <w:ind w:left="2160" w:hanging="360"/>
      </w:pPr>
      <w:rPr>
        <w:rFonts w:ascii="Wingdings" w:hAnsi="Wingdings" w:hint="default"/>
      </w:rPr>
    </w:lvl>
    <w:lvl w:ilvl="3" w:tplc="68C84E32">
      <w:start w:val="1"/>
      <w:numFmt w:val="bullet"/>
      <w:lvlText w:val=""/>
      <w:lvlJc w:val="left"/>
      <w:pPr>
        <w:ind w:left="2880" w:hanging="360"/>
      </w:pPr>
      <w:rPr>
        <w:rFonts w:ascii="Symbol" w:hAnsi="Symbol" w:hint="default"/>
      </w:rPr>
    </w:lvl>
    <w:lvl w:ilvl="4" w:tplc="2214BE5A">
      <w:start w:val="1"/>
      <w:numFmt w:val="bullet"/>
      <w:lvlText w:val="o"/>
      <w:lvlJc w:val="left"/>
      <w:pPr>
        <w:ind w:left="3600" w:hanging="360"/>
      </w:pPr>
      <w:rPr>
        <w:rFonts w:ascii="Courier New" w:hAnsi="Courier New" w:hint="default"/>
      </w:rPr>
    </w:lvl>
    <w:lvl w:ilvl="5" w:tplc="3CE81D14">
      <w:start w:val="1"/>
      <w:numFmt w:val="bullet"/>
      <w:lvlText w:val=""/>
      <w:lvlJc w:val="left"/>
      <w:pPr>
        <w:ind w:left="4320" w:hanging="360"/>
      </w:pPr>
      <w:rPr>
        <w:rFonts w:ascii="Wingdings" w:hAnsi="Wingdings" w:hint="default"/>
      </w:rPr>
    </w:lvl>
    <w:lvl w:ilvl="6" w:tplc="FE2C6ECC">
      <w:start w:val="1"/>
      <w:numFmt w:val="bullet"/>
      <w:lvlText w:val=""/>
      <w:lvlJc w:val="left"/>
      <w:pPr>
        <w:ind w:left="5040" w:hanging="360"/>
      </w:pPr>
      <w:rPr>
        <w:rFonts w:ascii="Symbol" w:hAnsi="Symbol" w:hint="default"/>
      </w:rPr>
    </w:lvl>
    <w:lvl w:ilvl="7" w:tplc="00D67E28">
      <w:start w:val="1"/>
      <w:numFmt w:val="bullet"/>
      <w:lvlText w:val="o"/>
      <w:lvlJc w:val="left"/>
      <w:pPr>
        <w:ind w:left="5760" w:hanging="360"/>
      </w:pPr>
      <w:rPr>
        <w:rFonts w:ascii="Courier New" w:hAnsi="Courier New" w:hint="default"/>
      </w:rPr>
    </w:lvl>
    <w:lvl w:ilvl="8" w:tplc="4F3E90D6">
      <w:start w:val="1"/>
      <w:numFmt w:val="bullet"/>
      <w:lvlText w:val=""/>
      <w:lvlJc w:val="left"/>
      <w:pPr>
        <w:ind w:left="6480" w:hanging="360"/>
      </w:pPr>
      <w:rPr>
        <w:rFonts w:ascii="Wingdings" w:hAnsi="Wingdings" w:hint="default"/>
      </w:rPr>
    </w:lvl>
  </w:abstractNum>
  <w:abstractNum w:abstractNumId="30" w15:restartNumberingAfterBreak="0">
    <w:nsid w:val="4537C403"/>
    <w:multiLevelType w:val="hybridMultilevel"/>
    <w:tmpl w:val="FFFFFFFF"/>
    <w:lvl w:ilvl="0" w:tplc="3DB0F21E">
      <w:start w:val="1"/>
      <w:numFmt w:val="bullet"/>
      <w:lvlText w:val=""/>
      <w:lvlJc w:val="left"/>
      <w:pPr>
        <w:ind w:left="720" w:hanging="360"/>
      </w:pPr>
      <w:rPr>
        <w:rFonts w:ascii="Wingdings" w:hAnsi="Wingdings" w:hint="default"/>
      </w:rPr>
    </w:lvl>
    <w:lvl w:ilvl="1" w:tplc="296A0C52">
      <w:start w:val="1"/>
      <w:numFmt w:val="bullet"/>
      <w:lvlText w:val="o"/>
      <w:lvlJc w:val="left"/>
      <w:pPr>
        <w:ind w:left="1440" w:hanging="360"/>
      </w:pPr>
      <w:rPr>
        <w:rFonts w:ascii="Courier New" w:hAnsi="Courier New" w:hint="default"/>
      </w:rPr>
    </w:lvl>
    <w:lvl w:ilvl="2" w:tplc="116EFA9E">
      <w:start w:val="1"/>
      <w:numFmt w:val="bullet"/>
      <w:lvlText w:val=""/>
      <w:lvlJc w:val="left"/>
      <w:pPr>
        <w:ind w:left="2160" w:hanging="360"/>
      </w:pPr>
      <w:rPr>
        <w:rFonts w:ascii="Wingdings" w:hAnsi="Wingdings" w:hint="default"/>
      </w:rPr>
    </w:lvl>
    <w:lvl w:ilvl="3" w:tplc="1EC24DFE">
      <w:start w:val="1"/>
      <w:numFmt w:val="bullet"/>
      <w:lvlText w:val=""/>
      <w:lvlJc w:val="left"/>
      <w:pPr>
        <w:ind w:left="2880" w:hanging="360"/>
      </w:pPr>
      <w:rPr>
        <w:rFonts w:ascii="Symbol" w:hAnsi="Symbol" w:hint="default"/>
      </w:rPr>
    </w:lvl>
    <w:lvl w:ilvl="4" w:tplc="87F67E92">
      <w:start w:val="1"/>
      <w:numFmt w:val="bullet"/>
      <w:lvlText w:val="o"/>
      <w:lvlJc w:val="left"/>
      <w:pPr>
        <w:ind w:left="3600" w:hanging="360"/>
      </w:pPr>
      <w:rPr>
        <w:rFonts w:ascii="Courier New" w:hAnsi="Courier New" w:hint="default"/>
      </w:rPr>
    </w:lvl>
    <w:lvl w:ilvl="5" w:tplc="44F8656A">
      <w:start w:val="1"/>
      <w:numFmt w:val="bullet"/>
      <w:lvlText w:val=""/>
      <w:lvlJc w:val="left"/>
      <w:pPr>
        <w:ind w:left="4320" w:hanging="360"/>
      </w:pPr>
      <w:rPr>
        <w:rFonts w:ascii="Wingdings" w:hAnsi="Wingdings" w:hint="default"/>
      </w:rPr>
    </w:lvl>
    <w:lvl w:ilvl="6" w:tplc="245C69C0">
      <w:start w:val="1"/>
      <w:numFmt w:val="bullet"/>
      <w:lvlText w:val=""/>
      <w:lvlJc w:val="left"/>
      <w:pPr>
        <w:ind w:left="5040" w:hanging="360"/>
      </w:pPr>
      <w:rPr>
        <w:rFonts w:ascii="Symbol" w:hAnsi="Symbol" w:hint="default"/>
      </w:rPr>
    </w:lvl>
    <w:lvl w:ilvl="7" w:tplc="780A7B16">
      <w:start w:val="1"/>
      <w:numFmt w:val="bullet"/>
      <w:lvlText w:val="o"/>
      <w:lvlJc w:val="left"/>
      <w:pPr>
        <w:ind w:left="5760" w:hanging="360"/>
      </w:pPr>
      <w:rPr>
        <w:rFonts w:ascii="Courier New" w:hAnsi="Courier New" w:hint="default"/>
      </w:rPr>
    </w:lvl>
    <w:lvl w:ilvl="8" w:tplc="730E7440">
      <w:start w:val="1"/>
      <w:numFmt w:val="bullet"/>
      <w:lvlText w:val=""/>
      <w:lvlJc w:val="left"/>
      <w:pPr>
        <w:ind w:left="6480" w:hanging="360"/>
      </w:pPr>
      <w:rPr>
        <w:rFonts w:ascii="Wingdings" w:hAnsi="Wingdings" w:hint="default"/>
      </w:rPr>
    </w:lvl>
  </w:abstractNum>
  <w:abstractNum w:abstractNumId="31" w15:restartNumberingAfterBreak="0">
    <w:nsid w:val="4570067C"/>
    <w:multiLevelType w:val="hybridMultilevel"/>
    <w:tmpl w:val="FFFFFFFF"/>
    <w:lvl w:ilvl="0" w:tplc="4AF29DF6">
      <w:start w:val="1"/>
      <w:numFmt w:val="bullet"/>
      <w:lvlText w:val=""/>
      <w:lvlJc w:val="left"/>
      <w:pPr>
        <w:ind w:left="720" w:hanging="360"/>
      </w:pPr>
      <w:rPr>
        <w:rFonts w:ascii="Wingdings" w:hAnsi="Wingdings" w:hint="default"/>
      </w:rPr>
    </w:lvl>
    <w:lvl w:ilvl="1" w:tplc="6B448FBC">
      <w:start w:val="1"/>
      <w:numFmt w:val="bullet"/>
      <w:lvlText w:val="o"/>
      <w:lvlJc w:val="left"/>
      <w:pPr>
        <w:ind w:left="1440" w:hanging="360"/>
      </w:pPr>
      <w:rPr>
        <w:rFonts w:ascii="Courier New" w:hAnsi="Courier New" w:hint="default"/>
      </w:rPr>
    </w:lvl>
    <w:lvl w:ilvl="2" w:tplc="C38EA48E">
      <w:start w:val="1"/>
      <w:numFmt w:val="bullet"/>
      <w:lvlText w:val=""/>
      <w:lvlJc w:val="left"/>
      <w:pPr>
        <w:ind w:left="2160" w:hanging="360"/>
      </w:pPr>
      <w:rPr>
        <w:rFonts w:ascii="Wingdings" w:hAnsi="Wingdings" w:hint="default"/>
      </w:rPr>
    </w:lvl>
    <w:lvl w:ilvl="3" w:tplc="5748E3EA">
      <w:start w:val="1"/>
      <w:numFmt w:val="bullet"/>
      <w:lvlText w:val=""/>
      <w:lvlJc w:val="left"/>
      <w:pPr>
        <w:ind w:left="2880" w:hanging="360"/>
      </w:pPr>
      <w:rPr>
        <w:rFonts w:ascii="Symbol" w:hAnsi="Symbol" w:hint="default"/>
      </w:rPr>
    </w:lvl>
    <w:lvl w:ilvl="4" w:tplc="192E476C">
      <w:start w:val="1"/>
      <w:numFmt w:val="bullet"/>
      <w:lvlText w:val="o"/>
      <w:lvlJc w:val="left"/>
      <w:pPr>
        <w:ind w:left="3600" w:hanging="360"/>
      </w:pPr>
      <w:rPr>
        <w:rFonts w:ascii="Courier New" w:hAnsi="Courier New" w:hint="default"/>
      </w:rPr>
    </w:lvl>
    <w:lvl w:ilvl="5" w:tplc="45CE7FD8">
      <w:start w:val="1"/>
      <w:numFmt w:val="bullet"/>
      <w:lvlText w:val=""/>
      <w:lvlJc w:val="left"/>
      <w:pPr>
        <w:ind w:left="4320" w:hanging="360"/>
      </w:pPr>
      <w:rPr>
        <w:rFonts w:ascii="Wingdings" w:hAnsi="Wingdings" w:hint="default"/>
      </w:rPr>
    </w:lvl>
    <w:lvl w:ilvl="6" w:tplc="121C1E28">
      <w:start w:val="1"/>
      <w:numFmt w:val="bullet"/>
      <w:lvlText w:val=""/>
      <w:lvlJc w:val="left"/>
      <w:pPr>
        <w:ind w:left="5040" w:hanging="360"/>
      </w:pPr>
      <w:rPr>
        <w:rFonts w:ascii="Symbol" w:hAnsi="Symbol" w:hint="default"/>
      </w:rPr>
    </w:lvl>
    <w:lvl w:ilvl="7" w:tplc="3C76D26C">
      <w:start w:val="1"/>
      <w:numFmt w:val="bullet"/>
      <w:lvlText w:val="o"/>
      <w:lvlJc w:val="left"/>
      <w:pPr>
        <w:ind w:left="5760" w:hanging="360"/>
      </w:pPr>
      <w:rPr>
        <w:rFonts w:ascii="Courier New" w:hAnsi="Courier New" w:hint="default"/>
      </w:rPr>
    </w:lvl>
    <w:lvl w:ilvl="8" w:tplc="1CB243C2">
      <w:start w:val="1"/>
      <w:numFmt w:val="bullet"/>
      <w:lvlText w:val=""/>
      <w:lvlJc w:val="left"/>
      <w:pPr>
        <w:ind w:left="6480" w:hanging="360"/>
      </w:pPr>
      <w:rPr>
        <w:rFonts w:ascii="Wingdings" w:hAnsi="Wingdings" w:hint="default"/>
      </w:rPr>
    </w:lvl>
  </w:abstractNum>
  <w:abstractNum w:abstractNumId="32" w15:restartNumberingAfterBreak="0">
    <w:nsid w:val="508D6D50"/>
    <w:multiLevelType w:val="multilevel"/>
    <w:tmpl w:val="7A7C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FB5B3F"/>
    <w:multiLevelType w:val="multilevel"/>
    <w:tmpl w:val="7A7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A2632B"/>
    <w:multiLevelType w:val="multilevel"/>
    <w:tmpl w:val="7A7C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94F5F"/>
    <w:multiLevelType w:val="hybridMultilevel"/>
    <w:tmpl w:val="45F05FEC"/>
    <w:lvl w:ilvl="0" w:tplc="180A0001">
      <w:start w:val="1"/>
      <w:numFmt w:val="bullet"/>
      <w:lvlText w:val=""/>
      <w:lvlJc w:val="left"/>
      <w:pPr>
        <w:ind w:left="3600" w:hanging="360"/>
      </w:pPr>
      <w:rPr>
        <w:rFonts w:ascii="Symbol" w:hAnsi="Symbol" w:hint="default"/>
      </w:rPr>
    </w:lvl>
    <w:lvl w:ilvl="1" w:tplc="180A0003" w:tentative="1">
      <w:start w:val="1"/>
      <w:numFmt w:val="bullet"/>
      <w:lvlText w:val="o"/>
      <w:lvlJc w:val="left"/>
      <w:pPr>
        <w:ind w:left="4320" w:hanging="360"/>
      </w:pPr>
      <w:rPr>
        <w:rFonts w:ascii="Courier New" w:hAnsi="Courier New" w:cs="Courier New" w:hint="default"/>
      </w:rPr>
    </w:lvl>
    <w:lvl w:ilvl="2" w:tplc="180A0005" w:tentative="1">
      <w:start w:val="1"/>
      <w:numFmt w:val="bullet"/>
      <w:lvlText w:val=""/>
      <w:lvlJc w:val="left"/>
      <w:pPr>
        <w:ind w:left="5040" w:hanging="360"/>
      </w:pPr>
      <w:rPr>
        <w:rFonts w:ascii="Wingdings" w:hAnsi="Wingdings" w:hint="default"/>
      </w:rPr>
    </w:lvl>
    <w:lvl w:ilvl="3" w:tplc="180A0001" w:tentative="1">
      <w:start w:val="1"/>
      <w:numFmt w:val="bullet"/>
      <w:lvlText w:val=""/>
      <w:lvlJc w:val="left"/>
      <w:pPr>
        <w:ind w:left="5760" w:hanging="360"/>
      </w:pPr>
      <w:rPr>
        <w:rFonts w:ascii="Symbol" w:hAnsi="Symbol" w:hint="default"/>
      </w:rPr>
    </w:lvl>
    <w:lvl w:ilvl="4" w:tplc="180A0003" w:tentative="1">
      <w:start w:val="1"/>
      <w:numFmt w:val="bullet"/>
      <w:lvlText w:val="o"/>
      <w:lvlJc w:val="left"/>
      <w:pPr>
        <w:ind w:left="6480" w:hanging="360"/>
      </w:pPr>
      <w:rPr>
        <w:rFonts w:ascii="Courier New" w:hAnsi="Courier New" w:cs="Courier New" w:hint="default"/>
      </w:rPr>
    </w:lvl>
    <w:lvl w:ilvl="5" w:tplc="180A0005" w:tentative="1">
      <w:start w:val="1"/>
      <w:numFmt w:val="bullet"/>
      <w:lvlText w:val=""/>
      <w:lvlJc w:val="left"/>
      <w:pPr>
        <w:ind w:left="7200" w:hanging="360"/>
      </w:pPr>
      <w:rPr>
        <w:rFonts w:ascii="Wingdings" w:hAnsi="Wingdings" w:hint="default"/>
      </w:rPr>
    </w:lvl>
    <w:lvl w:ilvl="6" w:tplc="180A0001" w:tentative="1">
      <w:start w:val="1"/>
      <w:numFmt w:val="bullet"/>
      <w:lvlText w:val=""/>
      <w:lvlJc w:val="left"/>
      <w:pPr>
        <w:ind w:left="7920" w:hanging="360"/>
      </w:pPr>
      <w:rPr>
        <w:rFonts w:ascii="Symbol" w:hAnsi="Symbol" w:hint="default"/>
      </w:rPr>
    </w:lvl>
    <w:lvl w:ilvl="7" w:tplc="180A0003" w:tentative="1">
      <w:start w:val="1"/>
      <w:numFmt w:val="bullet"/>
      <w:lvlText w:val="o"/>
      <w:lvlJc w:val="left"/>
      <w:pPr>
        <w:ind w:left="8640" w:hanging="360"/>
      </w:pPr>
      <w:rPr>
        <w:rFonts w:ascii="Courier New" w:hAnsi="Courier New" w:cs="Courier New" w:hint="default"/>
      </w:rPr>
    </w:lvl>
    <w:lvl w:ilvl="8" w:tplc="180A0005" w:tentative="1">
      <w:start w:val="1"/>
      <w:numFmt w:val="bullet"/>
      <w:lvlText w:val=""/>
      <w:lvlJc w:val="left"/>
      <w:pPr>
        <w:ind w:left="9360" w:hanging="360"/>
      </w:pPr>
      <w:rPr>
        <w:rFonts w:ascii="Wingdings" w:hAnsi="Wingdings" w:hint="default"/>
      </w:rPr>
    </w:lvl>
  </w:abstractNum>
  <w:abstractNum w:abstractNumId="36" w15:restartNumberingAfterBreak="0">
    <w:nsid w:val="57DA9565"/>
    <w:multiLevelType w:val="hybridMultilevel"/>
    <w:tmpl w:val="FFFFFFFF"/>
    <w:lvl w:ilvl="0" w:tplc="7C9CDE8A">
      <w:start w:val="1"/>
      <w:numFmt w:val="bullet"/>
      <w:lvlText w:val=""/>
      <w:lvlJc w:val="left"/>
      <w:pPr>
        <w:ind w:left="720" w:hanging="360"/>
      </w:pPr>
      <w:rPr>
        <w:rFonts w:ascii="Symbol" w:hAnsi="Symbol" w:hint="default"/>
      </w:rPr>
    </w:lvl>
    <w:lvl w:ilvl="1" w:tplc="E6640770">
      <w:start w:val="1"/>
      <w:numFmt w:val="bullet"/>
      <w:lvlText w:val="o"/>
      <w:lvlJc w:val="left"/>
      <w:pPr>
        <w:ind w:left="1440" w:hanging="360"/>
      </w:pPr>
      <w:rPr>
        <w:rFonts w:ascii="Courier New" w:hAnsi="Courier New" w:hint="default"/>
      </w:rPr>
    </w:lvl>
    <w:lvl w:ilvl="2" w:tplc="8D9ACC60">
      <w:start w:val="1"/>
      <w:numFmt w:val="bullet"/>
      <w:lvlText w:val=""/>
      <w:lvlJc w:val="left"/>
      <w:pPr>
        <w:ind w:left="2160" w:hanging="360"/>
      </w:pPr>
      <w:rPr>
        <w:rFonts w:ascii="Wingdings" w:hAnsi="Wingdings" w:hint="default"/>
      </w:rPr>
    </w:lvl>
    <w:lvl w:ilvl="3" w:tplc="0F50CD90">
      <w:start w:val="1"/>
      <w:numFmt w:val="bullet"/>
      <w:lvlText w:val=""/>
      <w:lvlJc w:val="left"/>
      <w:pPr>
        <w:ind w:left="2880" w:hanging="360"/>
      </w:pPr>
      <w:rPr>
        <w:rFonts w:ascii="Symbol" w:hAnsi="Symbol" w:hint="default"/>
      </w:rPr>
    </w:lvl>
    <w:lvl w:ilvl="4" w:tplc="A6940364">
      <w:start w:val="1"/>
      <w:numFmt w:val="bullet"/>
      <w:lvlText w:val="o"/>
      <w:lvlJc w:val="left"/>
      <w:pPr>
        <w:ind w:left="3600" w:hanging="360"/>
      </w:pPr>
      <w:rPr>
        <w:rFonts w:ascii="Courier New" w:hAnsi="Courier New" w:hint="default"/>
      </w:rPr>
    </w:lvl>
    <w:lvl w:ilvl="5" w:tplc="80B074AC">
      <w:start w:val="1"/>
      <w:numFmt w:val="bullet"/>
      <w:lvlText w:val=""/>
      <w:lvlJc w:val="left"/>
      <w:pPr>
        <w:ind w:left="4320" w:hanging="360"/>
      </w:pPr>
      <w:rPr>
        <w:rFonts w:ascii="Wingdings" w:hAnsi="Wingdings" w:hint="default"/>
      </w:rPr>
    </w:lvl>
    <w:lvl w:ilvl="6" w:tplc="81F29C8A">
      <w:start w:val="1"/>
      <w:numFmt w:val="bullet"/>
      <w:lvlText w:val=""/>
      <w:lvlJc w:val="left"/>
      <w:pPr>
        <w:ind w:left="5040" w:hanging="360"/>
      </w:pPr>
      <w:rPr>
        <w:rFonts w:ascii="Symbol" w:hAnsi="Symbol" w:hint="default"/>
      </w:rPr>
    </w:lvl>
    <w:lvl w:ilvl="7" w:tplc="CF28A628">
      <w:start w:val="1"/>
      <w:numFmt w:val="bullet"/>
      <w:lvlText w:val="o"/>
      <w:lvlJc w:val="left"/>
      <w:pPr>
        <w:ind w:left="5760" w:hanging="360"/>
      </w:pPr>
      <w:rPr>
        <w:rFonts w:ascii="Courier New" w:hAnsi="Courier New" w:hint="default"/>
      </w:rPr>
    </w:lvl>
    <w:lvl w:ilvl="8" w:tplc="C8D4E7A2">
      <w:start w:val="1"/>
      <w:numFmt w:val="bullet"/>
      <w:lvlText w:val=""/>
      <w:lvlJc w:val="left"/>
      <w:pPr>
        <w:ind w:left="6480" w:hanging="360"/>
      </w:pPr>
      <w:rPr>
        <w:rFonts w:ascii="Wingdings" w:hAnsi="Wingdings" w:hint="default"/>
      </w:rPr>
    </w:lvl>
  </w:abstractNum>
  <w:abstractNum w:abstractNumId="37" w15:restartNumberingAfterBreak="0">
    <w:nsid w:val="59432B20"/>
    <w:multiLevelType w:val="multilevel"/>
    <w:tmpl w:val="6924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CCB81"/>
    <w:multiLevelType w:val="hybridMultilevel"/>
    <w:tmpl w:val="FFFFFFFF"/>
    <w:lvl w:ilvl="0" w:tplc="9A621192">
      <w:start w:val="1"/>
      <w:numFmt w:val="bullet"/>
      <w:lvlText w:val=""/>
      <w:lvlJc w:val="left"/>
      <w:pPr>
        <w:ind w:left="720" w:hanging="360"/>
      </w:pPr>
      <w:rPr>
        <w:rFonts w:ascii="Wingdings" w:hAnsi="Wingdings" w:hint="default"/>
      </w:rPr>
    </w:lvl>
    <w:lvl w:ilvl="1" w:tplc="72C0BB8A">
      <w:start w:val="1"/>
      <w:numFmt w:val="bullet"/>
      <w:lvlText w:val="o"/>
      <w:lvlJc w:val="left"/>
      <w:pPr>
        <w:ind w:left="1440" w:hanging="360"/>
      </w:pPr>
      <w:rPr>
        <w:rFonts w:ascii="Courier New" w:hAnsi="Courier New" w:hint="default"/>
      </w:rPr>
    </w:lvl>
    <w:lvl w:ilvl="2" w:tplc="21A65716">
      <w:start w:val="1"/>
      <w:numFmt w:val="bullet"/>
      <w:lvlText w:val=""/>
      <w:lvlJc w:val="left"/>
      <w:pPr>
        <w:ind w:left="2160" w:hanging="360"/>
      </w:pPr>
      <w:rPr>
        <w:rFonts w:ascii="Wingdings" w:hAnsi="Wingdings" w:hint="default"/>
      </w:rPr>
    </w:lvl>
    <w:lvl w:ilvl="3" w:tplc="4EFC84D0">
      <w:start w:val="1"/>
      <w:numFmt w:val="bullet"/>
      <w:lvlText w:val=""/>
      <w:lvlJc w:val="left"/>
      <w:pPr>
        <w:ind w:left="2880" w:hanging="360"/>
      </w:pPr>
      <w:rPr>
        <w:rFonts w:ascii="Symbol" w:hAnsi="Symbol" w:hint="default"/>
      </w:rPr>
    </w:lvl>
    <w:lvl w:ilvl="4" w:tplc="BC22F368">
      <w:start w:val="1"/>
      <w:numFmt w:val="bullet"/>
      <w:lvlText w:val="o"/>
      <w:lvlJc w:val="left"/>
      <w:pPr>
        <w:ind w:left="3600" w:hanging="360"/>
      </w:pPr>
      <w:rPr>
        <w:rFonts w:ascii="Courier New" w:hAnsi="Courier New" w:hint="default"/>
      </w:rPr>
    </w:lvl>
    <w:lvl w:ilvl="5" w:tplc="79148126">
      <w:start w:val="1"/>
      <w:numFmt w:val="bullet"/>
      <w:lvlText w:val=""/>
      <w:lvlJc w:val="left"/>
      <w:pPr>
        <w:ind w:left="4320" w:hanging="360"/>
      </w:pPr>
      <w:rPr>
        <w:rFonts w:ascii="Wingdings" w:hAnsi="Wingdings" w:hint="default"/>
      </w:rPr>
    </w:lvl>
    <w:lvl w:ilvl="6" w:tplc="EE70009C">
      <w:start w:val="1"/>
      <w:numFmt w:val="bullet"/>
      <w:lvlText w:val=""/>
      <w:lvlJc w:val="left"/>
      <w:pPr>
        <w:ind w:left="5040" w:hanging="360"/>
      </w:pPr>
      <w:rPr>
        <w:rFonts w:ascii="Symbol" w:hAnsi="Symbol" w:hint="default"/>
      </w:rPr>
    </w:lvl>
    <w:lvl w:ilvl="7" w:tplc="A638521E">
      <w:start w:val="1"/>
      <w:numFmt w:val="bullet"/>
      <w:lvlText w:val="o"/>
      <w:lvlJc w:val="left"/>
      <w:pPr>
        <w:ind w:left="5760" w:hanging="360"/>
      </w:pPr>
      <w:rPr>
        <w:rFonts w:ascii="Courier New" w:hAnsi="Courier New" w:hint="default"/>
      </w:rPr>
    </w:lvl>
    <w:lvl w:ilvl="8" w:tplc="B428E812">
      <w:start w:val="1"/>
      <w:numFmt w:val="bullet"/>
      <w:lvlText w:val=""/>
      <w:lvlJc w:val="left"/>
      <w:pPr>
        <w:ind w:left="6480" w:hanging="360"/>
      </w:pPr>
      <w:rPr>
        <w:rFonts w:ascii="Wingdings" w:hAnsi="Wingdings" w:hint="default"/>
      </w:rPr>
    </w:lvl>
  </w:abstractNum>
  <w:abstractNum w:abstractNumId="39" w15:restartNumberingAfterBreak="0">
    <w:nsid w:val="5D1D5ECE"/>
    <w:multiLevelType w:val="hybridMultilevel"/>
    <w:tmpl w:val="3F3C3742"/>
    <w:lvl w:ilvl="0" w:tplc="E62A67B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2F2480"/>
    <w:multiLevelType w:val="multilevel"/>
    <w:tmpl w:val="ECCC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547919"/>
    <w:multiLevelType w:val="hybridMultilevel"/>
    <w:tmpl w:val="0A942AE2"/>
    <w:lvl w:ilvl="0" w:tplc="972CF50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1D31F24"/>
    <w:multiLevelType w:val="multilevel"/>
    <w:tmpl w:val="6450E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ind w:left="4320" w:hanging="360"/>
      </w:pPr>
      <w:rPr>
        <w:rFonts w:hint="default"/>
        <w:b/>
      </w:r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1BF3EE"/>
    <w:multiLevelType w:val="hybridMultilevel"/>
    <w:tmpl w:val="0184879E"/>
    <w:lvl w:ilvl="0" w:tplc="51663D88">
      <w:start w:val="1"/>
      <w:numFmt w:val="bullet"/>
      <w:lvlText w:val=""/>
      <w:lvlJc w:val="left"/>
      <w:pPr>
        <w:ind w:left="2160" w:hanging="360"/>
      </w:pPr>
      <w:rPr>
        <w:rFonts w:ascii="Wingdings" w:hAnsi="Wingdings" w:hint="default"/>
      </w:rPr>
    </w:lvl>
    <w:lvl w:ilvl="1" w:tplc="FFF87D66">
      <w:start w:val="1"/>
      <w:numFmt w:val="bullet"/>
      <w:lvlText w:val="o"/>
      <w:lvlJc w:val="left"/>
      <w:pPr>
        <w:ind w:left="2880" w:hanging="360"/>
      </w:pPr>
      <w:rPr>
        <w:rFonts w:ascii="Courier New" w:hAnsi="Courier New" w:hint="default"/>
      </w:rPr>
    </w:lvl>
    <w:lvl w:ilvl="2" w:tplc="3CD65258">
      <w:start w:val="1"/>
      <w:numFmt w:val="bullet"/>
      <w:lvlText w:val=""/>
      <w:lvlJc w:val="left"/>
      <w:pPr>
        <w:ind w:left="3600" w:hanging="360"/>
      </w:pPr>
      <w:rPr>
        <w:rFonts w:ascii="Wingdings" w:hAnsi="Wingdings" w:hint="default"/>
      </w:rPr>
    </w:lvl>
    <w:lvl w:ilvl="3" w:tplc="87CC3714">
      <w:start w:val="1"/>
      <w:numFmt w:val="bullet"/>
      <w:lvlText w:val=""/>
      <w:lvlJc w:val="left"/>
      <w:pPr>
        <w:ind w:left="4320" w:hanging="360"/>
      </w:pPr>
      <w:rPr>
        <w:rFonts w:ascii="Symbol" w:hAnsi="Symbol" w:hint="default"/>
      </w:rPr>
    </w:lvl>
    <w:lvl w:ilvl="4" w:tplc="768C5C84">
      <w:start w:val="1"/>
      <w:numFmt w:val="bullet"/>
      <w:lvlText w:val="o"/>
      <w:lvlJc w:val="left"/>
      <w:pPr>
        <w:ind w:left="5040" w:hanging="360"/>
      </w:pPr>
      <w:rPr>
        <w:rFonts w:ascii="Courier New" w:hAnsi="Courier New" w:hint="default"/>
      </w:rPr>
    </w:lvl>
    <w:lvl w:ilvl="5" w:tplc="A3C2F170">
      <w:start w:val="1"/>
      <w:numFmt w:val="bullet"/>
      <w:lvlText w:val=""/>
      <w:lvlJc w:val="left"/>
      <w:pPr>
        <w:ind w:left="5760" w:hanging="360"/>
      </w:pPr>
      <w:rPr>
        <w:rFonts w:ascii="Wingdings" w:hAnsi="Wingdings" w:hint="default"/>
      </w:rPr>
    </w:lvl>
    <w:lvl w:ilvl="6" w:tplc="E02EC270">
      <w:start w:val="1"/>
      <w:numFmt w:val="bullet"/>
      <w:lvlText w:val=""/>
      <w:lvlJc w:val="left"/>
      <w:pPr>
        <w:ind w:left="6480" w:hanging="360"/>
      </w:pPr>
      <w:rPr>
        <w:rFonts w:ascii="Symbol" w:hAnsi="Symbol" w:hint="default"/>
      </w:rPr>
    </w:lvl>
    <w:lvl w:ilvl="7" w:tplc="B6321026">
      <w:start w:val="1"/>
      <w:numFmt w:val="bullet"/>
      <w:lvlText w:val="o"/>
      <w:lvlJc w:val="left"/>
      <w:pPr>
        <w:ind w:left="7200" w:hanging="360"/>
      </w:pPr>
      <w:rPr>
        <w:rFonts w:ascii="Courier New" w:hAnsi="Courier New" w:hint="default"/>
      </w:rPr>
    </w:lvl>
    <w:lvl w:ilvl="8" w:tplc="FCC22770">
      <w:start w:val="1"/>
      <w:numFmt w:val="bullet"/>
      <w:lvlText w:val=""/>
      <w:lvlJc w:val="left"/>
      <w:pPr>
        <w:ind w:left="7920" w:hanging="360"/>
      </w:pPr>
      <w:rPr>
        <w:rFonts w:ascii="Wingdings" w:hAnsi="Wingdings" w:hint="default"/>
      </w:rPr>
    </w:lvl>
  </w:abstractNum>
  <w:abstractNum w:abstractNumId="44" w15:restartNumberingAfterBreak="0">
    <w:nsid w:val="623C6CD8"/>
    <w:multiLevelType w:val="multilevel"/>
    <w:tmpl w:val="E99A6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B24FF6"/>
    <w:multiLevelType w:val="hybridMultilevel"/>
    <w:tmpl w:val="3FFE5174"/>
    <w:lvl w:ilvl="0" w:tplc="2EE455D4">
      <w:start w:val="1"/>
      <w:numFmt w:val="bullet"/>
      <w:lvlText w:val=""/>
      <w:lvlJc w:val="left"/>
      <w:pPr>
        <w:ind w:left="2160" w:hanging="360"/>
      </w:pPr>
      <w:rPr>
        <w:rFonts w:ascii="Wingdings" w:hAnsi="Wingdings" w:hint="default"/>
      </w:rPr>
    </w:lvl>
    <w:lvl w:ilvl="1" w:tplc="2C0A0454">
      <w:start w:val="1"/>
      <w:numFmt w:val="bullet"/>
      <w:lvlText w:val="o"/>
      <w:lvlJc w:val="left"/>
      <w:pPr>
        <w:ind w:left="2880" w:hanging="360"/>
      </w:pPr>
      <w:rPr>
        <w:rFonts w:ascii="Courier New" w:hAnsi="Courier New" w:hint="default"/>
      </w:rPr>
    </w:lvl>
    <w:lvl w:ilvl="2" w:tplc="7624D42E">
      <w:start w:val="1"/>
      <w:numFmt w:val="bullet"/>
      <w:lvlText w:val=""/>
      <w:lvlJc w:val="left"/>
      <w:pPr>
        <w:ind w:left="3600" w:hanging="360"/>
      </w:pPr>
      <w:rPr>
        <w:rFonts w:ascii="Wingdings" w:hAnsi="Wingdings" w:hint="default"/>
      </w:rPr>
    </w:lvl>
    <w:lvl w:ilvl="3" w:tplc="89F856F6">
      <w:start w:val="1"/>
      <w:numFmt w:val="bullet"/>
      <w:lvlText w:val=""/>
      <w:lvlJc w:val="left"/>
      <w:pPr>
        <w:ind w:left="4320" w:hanging="360"/>
      </w:pPr>
      <w:rPr>
        <w:rFonts w:ascii="Symbol" w:hAnsi="Symbol" w:hint="default"/>
      </w:rPr>
    </w:lvl>
    <w:lvl w:ilvl="4" w:tplc="8A5A3DBE">
      <w:start w:val="1"/>
      <w:numFmt w:val="bullet"/>
      <w:lvlText w:val="o"/>
      <w:lvlJc w:val="left"/>
      <w:pPr>
        <w:ind w:left="5040" w:hanging="360"/>
      </w:pPr>
      <w:rPr>
        <w:rFonts w:ascii="Courier New" w:hAnsi="Courier New" w:hint="default"/>
      </w:rPr>
    </w:lvl>
    <w:lvl w:ilvl="5" w:tplc="2726591A">
      <w:start w:val="1"/>
      <w:numFmt w:val="bullet"/>
      <w:lvlText w:val=""/>
      <w:lvlJc w:val="left"/>
      <w:pPr>
        <w:ind w:left="5760" w:hanging="360"/>
      </w:pPr>
      <w:rPr>
        <w:rFonts w:ascii="Wingdings" w:hAnsi="Wingdings" w:hint="default"/>
      </w:rPr>
    </w:lvl>
    <w:lvl w:ilvl="6" w:tplc="C4403DB8">
      <w:start w:val="1"/>
      <w:numFmt w:val="bullet"/>
      <w:lvlText w:val=""/>
      <w:lvlJc w:val="left"/>
      <w:pPr>
        <w:ind w:left="6480" w:hanging="360"/>
      </w:pPr>
      <w:rPr>
        <w:rFonts w:ascii="Symbol" w:hAnsi="Symbol" w:hint="default"/>
      </w:rPr>
    </w:lvl>
    <w:lvl w:ilvl="7" w:tplc="4D505F4E">
      <w:start w:val="1"/>
      <w:numFmt w:val="bullet"/>
      <w:lvlText w:val="o"/>
      <w:lvlJc w:val="left"/>
      <w:pPr>
        <w:ind w:left="7200" w:hanging="360"/>
      </w:pPr>
      <w:rPr>
        <w:rFonts w:ascii="Courier New" w:hAnsi="Courier New" w:hint="default"/>
      </w:rPr>
    </w:lvl>
    <w:lvl w:ilvl="8" w:tplc="B218D7CA">
      <w:start w:val="1"/>
      <w:numFmt w:val="bullet"/>
      <w:lvlText w:val=""/>
      <w:lvlJc w:val="left"/>
      <w:pPr>
        <w:ind w:left="7920" w:hanging="360"/>
      </w:pPr>
      <w:rPr>
        <w:rFonts w:ascii="Wingdings" w:hAnsi="Wingdings" w:hint="default"/>
      </w:rPr>
    </w:lvl>
  </w:abstractNum>
  <w:abstractNum w:abstractNumId="46" w15:restartNumberingAfterBreak="0">
    <w:nsid w:val="696B868F"/>
    <w:multiLevelType w:val="hybridMultilevel"/>
    <w:tmpl w:val="FFFFFFFF"/>
    <w:lvl w:ilvl="0" w:tplc="BCACC9F8">
      <w:start w:val="1"/>
      <w:numFmt w:val="bullet"/>
      <w:lvlText w:val=""/>
      <w:lvlJc w:val="left"/>
      <w:pPr>
        <w:ind w:left="720" w:hanging="360"/>
      </w:pPr>
      <w:rPr>
        <w:rFonts w:ascii="Wingdings" w:hAnsi="Wingdings" w:hint="default"/>
      </w:rPr>
    </w:lvl>
    <w:lvl w:ilvl="1" w:tplc="BB289472">
      <w:start w:val="1"/>
      <w:numFmt w:val="bullet"/>
      <w:lvlText w:val="o"/>
      <w:lvlJc w:val="left"/>
      <w:pPr>
        <w:ind w:left="1440" w:hanging="360"/>
      </w:pPr>
      <w:rPr>
        <w:rFonts w:ascii="Courier New" w:hAnsi="Courier New" w:hint="default"/>
      </w:rPr>
    </w:lvl>
    <w:lvl w:ilvl="2" w:tplc="883AB0FA">
      <w:start w:val="1"/>
      <w:numFmt w:val="bullet"/>
      <w:lvlText w:val=""/>
      <w:lvlJc w:val="left"/>
      <w:pPr>
        <w:ind w:left="2160" w:hanging="360"/>
      </w:pPr>
      <w:rPr>
        <w:rFonts w:ascii="Wingdings" w:hAnsi="Wingdings" w:hint="default"/>
      </w:rPr>
    </w:lvl>
    <w:lvl w:ilvl="3" w:tplc="0AEEC7D0">
      <w:start w:val="1"/>
      <w:numFmt w:val="bullet"/>
      <w:lvlText w:val=""/>
      <w:lvlJc w:val="left"/>
      <w:pPr>
        <w:ind w:left="2880" w:hanging="360"/>
      </w:pPr>
      <w:rPr>
        <w:rFonts w:ascii="Symbol" w:hAnsi="Symbol" w:hint="default"/>
      </w:rPr>
    </w:lvl>
    <w:lvl w:ilvl="4" w:tplc="1B22295E">
      <w:start w:val="1"/>
      <w:numFmt w:val="bullet"/>
      <w:lvlText w:val="o"/>
      <w:lvlJc w:val="left"/>
      <w:pPr>
        <w:ind w:left="3600" w:hanging="360"/>
      </w:pPr>
      <w:rPr>
        <w:rFonts w:ascii="Courier New" w:hAnsi="Courier New" w:hint="default"/>
      </w:rPr>
    </w:lvl>
    <w:lvl w:ilvl="5" w:tplc="62CE16E6">
      <w:start w:val="1"/>
      <w:numFmt w:val="bullet"/>
      <w:lvlText w:val=""/>
      <w:lvlJc w:val="left"/>
      <w:pPr>
        <w:ind w:left="4320" w:hanging="360"/>
      </w:pPr>
      <w:rPr>
        <w:rFonts w:ascii="Wingdings" w:hAnsi="Wingdings" w:hint="default"/>
      </w:rPr>
    </w:lvl>
    <w:lvl w:ilvl="6" w:tplc="F1886F04">
      <w:start w:val="1"/>
      <w:numFmt w:val="bullet"/>
      <w:lvlText w:val=""/>
      <w:lvlJc w:val="left"/>
      <w:pPr>
        <w:ind w:left="5040" w:hanging="360"/>
      </w:pPr>
      <w:rPr>
        <w:rFonts w:ascii="Symbol" w:hAnsi="Symbol" w:hint="default"/>
      </w:rPr>
    </w:lvl>
    <w:lvl w:ilvl="7" w:tplc="70025D48">
      <w:start w:val="1"/>
      <w:numFmt w:val="bullet"/>
      <w:lvlText w:val="o"/>
      <w:lvlJc w:val="left"/>
      <w:pPr>
        <w:ind w:left="5760" w:hanging="360"/>
      </w:pPr>
      <w:rPr>
        <w:rFonts w:ascii="Courier New" w:hAnsi="Courier New" w:hint="default"/>
      </w:rPr>
    </w:lvl>
    <w:lvl w:ilvl="8" w:tplc="20BC129E">
      <w:start w:val="1"/>
      <w:numFmt w:val="bullet"/>
      <w:lvlText w:val=""/>
      <w:lvlJc w:val="left"/>
      <w:pPr>
        <w:ind w:left="6480" w:hanging="360"/>
      </w:pPr>
      <w:rPr>
        <w:rFonts w:ascii="Wingdings" w:hAnsi="Wingdings" w:hint="default"/>
      </w:rPr>
    </w:lvl>
  </w:abstractNum>
  <w:abstractNum w:abstractNumId="47" w15:restartNumberingAfterBreak="0">
    <w:nsid w:val="6C05A321"/>
    <w:multiLevelType w:val="hybridMultilevel"/>
    <w:tmpl w:val="FFFFFFFF"/>
    <w:lvl w:ilvl="0" w:tplc="926240A8">
      <w:start w:val="1"/>
      <w:numFmt w:val="bullet"/>
      <w:lvlText w:val=""/>
      <w:lvlJc w:val="left"/>
      <w:pPr>
        <w:ind w:left="720" w:hanging="360"/>
      </w:pPr>
      <w:rPr>
        <w:rFonts w:ascii="Wingdings" w:hAnsi="Wingdings" w:hint="default"/>
      </w:rPr>
    </w:lvl>
    <w:lvl w:ilvl="1" w:tplc="D7DA425E">
      <w:start w:val="1"/>
      <w:numFmt w:val="bullet"/>
      <w:lvlText w:val="o"/>
      <w:lvlJc w:val="left"/>
      <w:pPr>
        <w:ind w:left="1440" w:hanging="360"/>
      </w:pPr>
      <w:rPr>
        <w:rFonts w:ascii="Courier New" w:hAnsi="Courier New" w:hint="default"/>
      </w:rPr>
    </w:lvl>
    <w:lvl w:ilvl="2" w:tplc="8AECE51C">
      <w:start w:val="1"/>
      <w:numFmt w:val="bullet"/>
      <w:lvlText w:val=""/>
      <w:lvlJc w:val="left"/>
      <w:pPr>
        <w:ind w:left="2160" w:hanging="360"/>
      </w:pPr>
      <w:rPr>
        <w:rFonts w:ascii="Wingdings" w:hAnsi="Wingdings" w:hint="default"/>
      </w:rPr>
    </w:lvl>
    <w:lvl w:ilvl="3" w:tplc="103ABC1A">
      <w:start w:val="1"/>
      <w:numFmt w:val="bullet"/>
      <w:lvlText w:val=""/>
      <w:lvlJc w:val="left"/>
      <w:pPr>
        <w:ind w:left="2880" w:hanging="360"/>
      </w:pPr>
      <w:rPr>
        <w:rFonts w:ascii="Symbol" w:hAnsi="Symbol" w:hint="default"/>
      </w:rPr>
    </w:lvl>
    <w:lvl w:ilvl="4" w:tplc="A0E4CB52">
      <w:start w:val="1"/>
      <w:numFmt w:val="bullet"/>
      <w:lvlText w:val="o"/>
      <w:lvlJc w:val="left"/>
      <w:pPr>
        <w:ind w:left="3600" w:hanging="360"/>
      </w:pPr>
      <w:rPr>
        <w:rFonts w:ascii="Courier New" w:hAnsi="Courier New" w:hint="default"/>
      </w:rPr>
    </w:lvl>
    <w:lvl w:ilvl="5" w:tplc="B2A05394">
      <w:start w:val="1"/>
      <w:numFmt w:val="bullet"/>
      <w:lvlText w:val=""/>
      <w:lvlJc w:val="left"/>
      <w:pPr>
        <w:ind w:left="4320" w:hanging="360"/>
      </w:pPr>
      <w:rPr>
        <w:rFonts w:ascii="Wingdings" w:hAnsi="Wingdings" w:hint="default"/>
      </w:rPr>
    </w:lvl>
    <w:lvl w:ilvl="6" w:tplc="E0466490">
      <w:start w:val="1"/>
      <w:numFmt w:val="bullet"/>
      <w:lvlText w:val=""/>
      <w:lvlJc w:val="left"/>
      <w:pPr>
        <w:ind w:left="5040" w:hanging="360"/>
      </w:pPr>
      <w:rPr>
        <w:rFonts w:ascii="Symbol" w:hAnsi="Symbol" w:hint="default"/>
      </w:rPr>
    </w:lvl>
    <w:lvl w:ilvl="7" w:tplc="7196F4B8">
      <w:start w:val="1"/>
      <w:numFmt w:val="bullet"/>
      <w:lvlText w:val="o"/>
      <w:lvlJc w:val="left"/>
      <w:pPr>
        <w:ind w:left="5760" w:hanging="360"/>
      </w:pPr>
      <w:rPr>
        <w:rFonts w:ascii="Courier New" w:hAnsi="Courier New" w:hint="default"/>
      </w:rPr>
    </w:lvl>
    <w:lvl w:ilvl="8" w:tplc="00BEEBBC">
      <w:start w:val="1"/>
      <w:numFmt w:val="bullet"/>
      <w:lvlText w:val=""/>
      <w:lvlJc w:val="left"/>
      <w:pPr>
        <w:ind w:left="6480" w:hanging="360"/>
      </w:pPr>
      <w:rPr>
        <w:rFonts w:ascii="Wingdings" w:hAnsi="Wingdings" w:hint="default"/>
      </w:rPr>
    </w:lvl>
  </w:abstractNum>
  <w:abstractNum w:abstractNumId="48" w15:restartNumberingAfterBreak="0">
    <w:nsid w:val="6EAFD2F4"/>
    <w:multiLevelType w:val="hybridMultilevel"/>
    <w:tmpl w:val="FFFFFFFF"/>
    <w:lvl w:ilvl="0" w:tplc="CB3A0BDA">
      <w:start w:val="1"/>
      <w:numFmt w:val="bullet"/>
      <w:lvlText w:val=""/>
      <w:lvlJc w:val="left"/>
      <w:pPr>
        <w:ind w:left="720" w:hanging="360"/>
      </w:pPr>
      <w:rPr>
        <w:rFonts w:ascii="Wingdings" w:hAnsi="Wingdings" w:hint="default"/>
      </w:rPr>
    </w:lvl>
    <w:lvl w:ilvl="1" w:tplc="1500182C">
      <w:start w:val="1"/>
      <w:numFmt w:val="bullet"/>
      <w:lvlText w:val="o"/>
      <w:lvlJc w:val="left"/>
      <w:pPr>
        <w:ind w:left="1440" w:hanging="360"/>
      </w:pPr>
      <w:rPr>
        <w:rFonts w:ascii="Courier New" w:hAnsi="Courier New" w:hint="default"/>
      </w:rPr>
    </w:lvl>
    <w:lvl w:ilvl="2" w:tplc="A9581824">
      <w:start w:val="1"/>
      <w:numFmt w:val="bullet"/>
      <w:lvlText w:val=""/>
      <w:lvlJc w:val="left"/>
      <w:pPr>
        <w:ind w:left="2160" w:hanging="360"/>
      </w:pPr>
      <w:rPr>
        <w:rFonts w:ascii="Wingdings" w:hAnsi="Wingdings" w:hint="default"/>
      </w:rPr>
    </w:lvl>
    <w:lvl w:ilvl="3" w:tplc="A694283C">
      <w:start w:val="1"/>
      <w:numFmt w:val="bullet"/>
      <w:lvlText w:val=""/>
      <w:lvlJc w:val="left"/>
      <w:pPr>
        <w:ind w:left="2880" w:hanging="360"/>
      </w:pPr>
      <w:rPr>
        <w:rFonts w:ascii="Symbol" w:hAnsi="Symbol" w:hint="default"/>
      </w:rPr>
    </w:lvl>
    <w:lvl w:ilvl="4" w:tplc="D4D69850">
      <w:start w:val="1"/>
      <w:numFmt w:val="bullet"/>
      <w:lvlText w:val="o"/>
      <w:lvlJc w:val="left"/>
      <w:pPr>
        <w:ind w:left="3600" w:hanging="360"/>
      </w:pPr>
      <w:rPr>
        <w:rFonts w:ascii="Courier New" w:hAnsi="Courier New" w:hint="default"/>
      </w:rPr>
    </w:lvl>
    <w:lvl w:ilvl="5" w:tplc="9C4EC94C">
      <w:start w:val="1"/>
      <w:numFmt w:val="bullet"/>
      <w:lvlText w:val=""/>
      <w:lvlJc w:val="left"/>
      <w:pPr>
        <w:ind w:left="4320" w:hanging="360"/>
      </w:pPr>
      <w:rPr>
        <w:rFonts w:ascii="Wingdings" w:hAnsi="Wingdings" w:hint="default"/>
      </w:rPr>
    </w:lvl>
    <w:lvl w:ilvl="6" w:tplc="247045D6">
      <w:start w:val="1"/>
      <w:numFmt w:val="bullet"/>
      <w:lvlText w:val=""/>
      <w:lvlJc w:val="left"/>
      <w:pPr>
        <w:ind w:left="5040" w:hanging="360"/>
      </w:pPr>
      <w:rPr>
        <w:rFonts w:ascii="Symbol" w:hAnsi="Symbol" w:hint="default"/>
      </w:rPr>
    </w:lvl>
    <w:lvl w:ilvl="7" w:tplc="B704C49A">
      <w:start w:val="1"/>
      <w:numFmt w:val="bullet"/>
      <w:lvlText w:val="o"/>
      <w:lvlJc w:val="left"/>
      <w:pPr>
        <w:ind w:left="5760" w:hanging="360"/>
      </w:pPr>
      <w:rPr>
        <w:rFonts w:ascii="Courier New" w:hAnsi="Courier New" w:hint="default"/>
      </w:rPr>
    </w:lvl>
    <w:lvl w:ilvl="8" w:tplc="D206EA9A">
      <w:start w:val="1"/>
      <w:numFmt w:val="bullet"/>
      <w:lvlText w:val=""/>
      <w:lvlJc w:val="left"/>
      <w:pPr>
        <w:ind w:left="6480" w:hanging="360"/>
      </w:pPr>
      <w:rPr>
        <w:rFonts w:ascii="Wingdings" w:hAnsi="Wingdings" w:hint="default"/>
      </w:rPr>
    </w:lvl>
  </w:abstractNum>
  <w:abstractNum w:abstractNumId="49" w15:restartNumberingAfterBreak="0">
    <w:nsid w:val="6EEE62CE"/>
    <w:multiLevelType w:val="hybridMultilevel"/>
    <w:tmpl w:val="FFFFFFFF"/>
    <w:lvl w:ilvl="0" w:tplc="71F653F4">
      <w:start w:val="1"/>
      <w:numFmt w:val="bullet"/>
      <w:lvlText w:val=""/>
      <w:lvlJc w:val="left"/>
      <w:pPr>
        <w:ind w:left="720" w:hanging="360"/>
      </w:pPr>
      <w:rPr>
        <w:rFonts w:ascii="Wingdings" w:hAnsi="Wingdings" w:hint="default"/>
      </w:rPr>
    </w:lvl>
    <w:lvl w:ilvl="1" w:tplc="516E66E0">
      <w:start w:val="1"/>
      <w:numFmt w:val="bullet"/>
      <w:lvlText w:val="o"/>
      <w:lvlJc w:val="left"/>
      <w:pPr>
        <w:ind w:left="1440" w:hanging="360"/>
      </w:pPr>
      <w:rPr>
        <w:rFonts w:ascii="Courier New" w:hAnsi="Courier New" w:hint="default"/>
      </w:rPr>
    </w:lvl>
    <w:lvl w:ilvl="2" w:tplc="38FC838A">
      <w:start w:val="1"/>
      <w:numFmt w:val="bullet"/>
      <w:lvlText w:val=""/>
      <w:lvlJc w:val="left"/>
      <w:pPr>
        <w:ind w:left="2160" w:hanging="360"/>
      </w:pPr>
      <w:rPr>
        <w:rFonts w:ascii="Wingdings" w:hAnsi="Wingdings" w:hint="default"/>
      </w:rPr>
    </w:lvl>
    <w:lvl w:ilvl="3" w:tplc="DA36FDEC">
      <w:start w:val="1"/>
      <w:numFmt w:val="bullet"/>
      <w:lvlText w:val=""/>
      <w:lvlJc w:val="left"/>
      <w:pPr>
        <w:ind w:left="2880" w:hanging="360"/>
      </w:pPr>
      <w:rPr>
        <w:rFonts w:ascii="Symbol" w:hAnsi="Symbol" w:hint="default"/>
      </w:rPr>
    </w:lvl>
    <w:lvl w:ilvl="4" w:tplc="E44CEECA">
      <w:start w:val="1"/>
      <w:numFmt w:val="bullet"/>
      <w:lvlText w:val="o"/>
      <w:lvlJc w:val="left"/>
      <w:pPr>
        <w:ind w:left="3600" w:hanging="360"/>
      </w:pPr>
      <w:rPr>
        <w:rFonts w:ascii="Courier New" w:hAnsi="Courier New" w:hint="default"/>
      </w:rPr>
    </w:lvl>
    <w:lvl w:ilvl="5" w:tplc="5950CBE2">
      <w:start w:val="1"/>
      <w:numFmt w:val="bullet"/>
      <w:lvlText w:val=""/>
      <w:lvlJc w:val="left"/>
      <w:pPr>
        <w:ind w:left="4320" w:hanging="360"/>
      </w:pPr>
      <w:rPr>
        <w:rFonts w:ascii="Wingdings" w:hAnsi="Wingdings" w:hint="default"/>
      </w:rPr>
    </w:lvl>
    <w:lvl w:ilvl="6" w:tplc="4EDEEFB4">
      <w:start w:val="1"/>
      <w:numFmt w:val="bullet"/>
      <w:lvlText w:val=""/>
      <w:lvlJc w:val="left"/>
      <w:pPr>
        <w:ind w:left="5040" w:hanging="360"/>
      </w:pPr>
      <w:rPr>
        <w:rFonts w:ascii="Symbol" w:hAnsi="Symbol" w:hint="default"/>
      </w:rPr>
    </w:lvl>
    <w:lvl w:ilvl="7" w:tplc="63460DAA">
      <w:start w:val="1"/>
      <w:numFmt w:val="bullet"/>
      <w:lvlText w:val="o"/>
      <w:lvlJc w:val="left"/>
      <w:pPr>
        <w:ind w:left="5760" w:hanging="360"/>
      </w:pPr>
      <w:rPr>
        <w:rFonts w:ascii="Courier New" w:hAnsi="Courier New" w:hint="default"/>
      </w:rPr>
    </w:lvl>
    <w:lvl w:ilvl="8" w:tplc="9904CE08">
      <w:start w:val="1"/>
      <w:numFmt w:val="bullet"/>
      <w:lvlText w:val=""/>
      <w:lvlJc w:val="left"/>
      <w:pPr>
        <w:ind w:left="6480" w:hanging="360"/>
      </w:pPr>
      <w:rPr>
        <w:rFonts w:ascii="Wingdings" w:hAnsi="Wingdings" w:hint="default"/>
      </w:rPr>
    </w:lvl>
  </w:abstractNum>
  <w:abstractNum w:abstractNumId="50" w15:restartNumberingAfterBreak="0">
    <w:nsid w:val="6FDA584E"/>
    <w:multiLevelType w:val="multilevel"/>
    <w:tmpl w:val="D444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5D2DE"/>
    <w:multiLevelType w:val="hybridMultilevel"/>
    <w:tmpl w:val="FFFFFFFF"/>
    <w:lvl w:ilvl="0" w:tplc="C2E09468">
      <w:start w:val="1"/>
      <w:numFmt w:val="bullet"/>
      <w:lvlText w:val=""/>
      <w:lvlJc w:val="left"/>
      <w:pPr>
        <w:ind w:left="720" w:hanging="360"/>
      </w:pPr>
      <w:rPr>
        <w:rFonts w:ascii="Wingdings" w:hAnsi="Wingdings" w:hint="default"/>
      </w:rPr>
    </w:lvl>
    <w:lvl w:ilvl="1" w:tplc="F066361E">
      <w:start w:val="1"/>
      <w:numFmt w:val="bullet"/>
      <w:lvlText w:val="o"/>
      <w:lvlJc w:val="left"/>
      <w:pPr>
        <w:ind w:left="1440" w:hanging="360"/>
      </w:pPr>
      <w:rPr>
        <w:rFonts w:ascii="Courier New" w:hAnsi="Courier New" w:hint="default"/>
      </w:rPr>
    </w:lvl>
    <w:lvl w:ilvl="2" w:tplc="8362A944">
      <w:start w:val="1"/>
      <w:numFmt w:val="bullet"/>
      <w:lvlText w:val=""/>
      <w:lvlJc w:val="left"/>
      <w:pPr>
        <w:ind w:left="2160" w:hanging="360"/>
      </w:pPr>
      <w:rPr>
        <w:rFonts w:ascii="Wingdings" w:hAnsi="Wingdings" w:hint="default"/>
      </w:rPr>
    </w:lvl>
    <w:lvl w:ilvl="3" w:tplc="1A28EB84">
      <w:start w:val="1"/>
      <w:numFmt w:val="bullet"/>
      <w:lvlText w:val=""/>
      <w:lvlJc w:val="left"/>
      <w:pPr>
        <w:ind w:left="2880" w:hanging="360"/>
      </w:pPr>
      <w:rPr>
        <w:rFonts w:ascii="Symbol" w:hAnsi="Symbol" w:hint="default"/>
      </w:rPr>
    </w:lvl>
    <w:lvl w:ilvl="4" w:tplc="C1428DFE">
      <w:start w:val="1"/>
      <w:numFmt w:val="bullet"/>
      <w:lvlText w:val="o"/>
      <w:lvlJc w:val="left"/>
      <w:pPr>
        <w:ind w:left="3600" w:hanging="360"/>
      </w:pPr>
      <w:rPr>
        <w:rFonts w:ascii="Courier New" w:hAnsi="Courier New" w:hint="default"/>
      </w:rPr>
    </w:lvl>
    <w:lvl w:ilvl="5" w:tplc="CF4E9578">
      <w:start w:val="1"/>
      <w:numFmt w:val="bullet"/>
      <w:lvlText w:val=""/>
      <w:lvlJc w:val="left"/>
      <w:pPr>
        <w:ind w:left="4320" w:hanging="360"/>
      </w:pPr>
      <w:rPr>
        <w:rFonts w:ascii="Wingdings" w:hAnsi="Wingdings" w:hint="default"/>
      </w:rPr>
    </w:lvl>
    <w:lvl w:ilvl="6" w:tplc="B5A029AA">
      <w:start w:val="1"/>
      <w:numFmt w:val="bullet"/>
      <w:lvlText w:val=""/>
      <w:lvlJc w:val="left"/>
      <w:pPr>
        <w:ind w:left="5040" w:hanging="360"/>
      </w:pPr>
      <w:rPr>
        <w:rFonts w:ascii="Symbol" w:hAnsi="Symbol" w:hint="default"/>
      </w:rPr>
    </w:lvl>
    <w:lvl w:ilvl="7" w:tplc="DCEE3812">
      <w:start w:val="1"/>
      <w:numFmt w:val="bullet"/>
      <w:lvlText w:val="o"/>
      <w:lvlJc w:val="left"/>
      <w:pPr>
        <w:ind w:left="5760" w:hanging="360"/>
      </w:pPr>
      <w:rPr>
        <w:rFonts w:ascii="Courier New" w:hAnsi="Courier New" w:hint="default"/>
      </w:rPr>
    </w:lvl>
    <w:lvl w:ilvl="8" w:tplc="67F6CF8E">
      <w:start w:val="1"/>
      <w:numFmt w:val="bullet"/>
      <w:lvlText w:val=""/>
      <w:lvlJc w:val="left"/>
      <w:pPr>
        <w:ind w:left="6480" w:hanging="360"/>
      </w:pPr>
      <w:rPr>
        <w:rFonts w:ascii="Wingdings" w:hAnsi="Wingdings" w:hint="default"/>
      </w:rPr>
    </w:lvl>
  </w:abstractNum>
  <w:abstractNum w:abstractNumId="52" w15:restartNumberingAfterBreak="0">
    <w:nsid w:val="70FF359E"/>
    <w:multiLevelType w:val="hybridMultilevel"/>
    <w:tmpl w:val="73B8C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11752E8"/>
    <w:multiLevelType w:val="multilevel"/>
    <w:tmpl w:val="8828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BD19D5"/>
    <w:multiLevelType w:val="multilevel"/>
    <w:tmpl w:val="635AF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E458CF"/>
    <w:multiLevelType w:val="multilevel"/>
    <w:tmpl w:val="7A3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53E4D7"/>
    <w:multiLevelType w:val="hybridMultilevel"/>
    <w:tmpl w:val="1EAE4A7C"/>
    <w:lvl w:ilvl="0" w:tplc="D742AA5C">
      <w:start w:val="1"/>
      <w:numFmt w:val="bullet"/>
      <w:lvlText w:val=""/>
      <w:lvlJc w:val="left"/>
      <w:pPr>
        <w:ind w:left="720" w:hanging="360"/>
      </w:pPr>
      <w:rPr>
        <w:rFonts w:ascii="Wingdings" w:hAnsi="Wingdings" w:hint="default"/>
      </w:rPr>
    </w:lvl>
    <w:lvl w:ilvl="1" w:tplc="037CEACE">
      <w:start w:val="1"/>
      <w:numFmt w:val="bullet"/>
      <w:lvlText w:val="o"/>
      <w:lvlJc w:val="left"/>
      <w:pPr>
        <w:ind w:left="1440" w:hanging="360"/>
      </w:pPr>
      <w:rPr>
        <w:rFonts w:ascii="Courier New" w:hAnsi="Courier New" w:hint="default"/>
      </w:rPr>
    </w:lvl>
    <w:lvl w:ilvl="2" w:tplc="7DB4E6FC">
      <w:start w:val="1"/>
      <w:numFmt w:val="bullet"/>
      <w:lvlText w:val=""/>
      <w:lvlJc w:val="left"/>
      <w:pPr>
        <w:ind w:left="2160" w:hanging="360"/>
      </w:pPr>
      <w:rPr>
        <w:rFonts w:ascii="Wingdings" w:hAnsi="Wingdings" w:hint="default"/>
      </w:rPr>
    </w:lvl>
    <w:lvl w:ilvl="3" w:tplc="F676B97E">
      <w:start w:val="1"/>
      <w:numFmt w:val="bullet"/>
      <w:lvlText w:val=""/>
      <w:lvlJc w:val="left"/>
      <w:pPr>
        <w:ind w:left="2880" w:hanging="360"/>
      </w:pPr>
      <w:rPr>
        <w:rFonts w:ascii="Symbol" w:hAnsi="Symbol" w:hint="default"/>
      </w:rPr>
    </w:lvl>
    <w:lvl w:ilvl="4" w:tplc="C422C412">
      <w:start w:val="1"/>
      <w:numFmt w:val="bullet"/>
      <w:lvlText w:val="o"/>
      <w:lvlJc w:val="left"/>
      <w:pPr>
        <w:ind w:left="3600" w:hanging="360"/>
      </w:pPr>
      <w:rPr>
        <w:rFonts w:ascii="Courier New" w:hAnsi="Courier New" w:hint="default"/>
      </w:rPr>
    </w:lvl>
    <w:lvl w:ilvl="5" w:tplc="81C4B1D8">
      <w:start w:val="1"/>
      <w:numFmt w:val="bullet"/>
      <w:lvlText w:val=""/>
      <w:lvlJc w:val="left"/>
      <w:pPr>
        <w:ind w:left="4320" w:hanging="360"/>
      </w:pPr>
      <w:rPr>
        <w:rFonts w:ascii="Wingdings" w:hAnsi="Wingdings" w:hint="default"/>
      </w:rPr>
    </w:lvl>
    <w:lvl w:ilvl="6" w:tplc="39CCC8A2">
      <w:start w:val="1"/>
      <w:numFmt w:val="bullet"/>
      <w:lvlText w:val=""/>
      <w:lvlJc w:val="left"/>
      <w:pPr>
        <w:ind w:left="5040" w:hanging="360"/>
      </w:pPr>
      <w:rPr>
        <w:rFonts w:ascii="Symbol" w:hAnsi="Symbol" w:hint="default"/>
      </w:rPr>
    </w:lvl>
    <w:lvl w:ilvl="7" w:tplc="84ECED1C">
      <w:start w:val="1"/>
      <w:numFmt w:val="bullet"/>
      <w:lvlText w:val="o"/>
      <w:lvlJc w:val="left"/>
      <w:pPr>
        <w:ind w:left="5760" w:hanging="360"/>
      </w:pPr>
      <w:rPr>
        <w:rFonts w:ascii="Courier New" w:hAnsi="Courier New" w:hint="default"/>
      </w:rPr>
    </w:lvl>
    <w:lvl w:ilvl="8" w:tplc="CAC6A478">
      <w:start w:val="1"/>
      <w:numFmt w:val="bullet"/>
      <w:lvlText w:val=""/>
      <w:lvlJc w:val="left"/>
      <w:pPr>
        <w:ind w:left="6480" w:hanging="360"/>
      </w:pPr>
      <w:rPr>
        <w:rFonts w:ascii="Wingdings" w:hAnsi="Wingdings" w:hint="default"/>
      </w:rPr>
    </w:lvl>
  </w:abstractNum>
  <w:abstractNum w:abstractNumId="57" w15:restartNumberingAfterBreak="0">
    <w:nsid w:val="74970EB8"/>
    <w:multiLevelType w:val="multilevel"/>
    <w:tmpl w:val="CB7E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9948A1"/>
    <w:multiLevelType w:val="hybridMultilevel"/>
    <w:tmpl w:val="3B9AD512"/>
    <w:lvl w:ilvl="0" w:tplc="972CF50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A84CA8"/>
    <w:multiLevelType w:val="multilevel"/>
    <w:tmpl w:val="1E9A4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F22885"/>
    <w:multiLevelType w:val="multilevel"/>
    <w:tmpl w:val="7A7C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7C1302"/>
    <w:multiLevelType w:val="hybridMultilevel"/>
    <w:tmpl w:val="29EEEC60"/>
    <w:lvl w:ilvl="0" w:tplc="E586EE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59432D"/>
    <w:multiLevelType w:val="multilevel"/>
    <w:tmpl w:val="D476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D539D0"/>
    <w:multiLevelType w:val="hybridMultilevel"/>
    <w:tmpl w:val="FFFFFFFF"/>
    <w:lvl w:ilvl="0" w:tplc="59F43C7C">
      <w:start w:val="1"/>
      <w:numFmt w:val="bullet"/>
      <w:lvlText w:val=""/>
      <w:lvlJc w:val="left"/>
      <w:pPr>
        <w:ind w:left="720" w:hanging="360"/>
      </w:pPr>
      <w:rPr>
        <w:rFonts w:ascii="Wingdings" w:hAnsi="Wingdings" w:hint="default"/>
      </w:rPr>
    </w:lvl>
    <w:lvl w:ilvl="1" w:tplc="C1C672AE">
      <w:start w:val="1"/>
      <w:numFmt w:val="bullet"/>
      <w:lvlText w:val="o"/>
      <w:lvlJc w:val="left"/>
      <w:pPr>
        <w:ind w:left="1440" w:hanging="360"/>
      </w:pPr>
      <w:rPr>
        <w:rFonts w:ascii="Courier New" w:hAnsi="Courier New" w:hint="default"/>
      </w:rPr>
    </w:lvl>
    <w:lvl w:ilvl="2" w:tplc="0826D368">
      <w:start w:val="1"/>
      <w:numFmt w:val="bullet"/>
      <w:lvlText w:val=""/>
      <w:lvlJc w:val="left"/>
      <w:pPr>
        <w:ind w:left="2160" w:hanging="360"/>
      </w:pPr>
      <w:rPr>
        <w:rFonts w:ascii="Wingdings" w:hAnsi="Wingdings" w:hint="default"/>
      </w:rPr>
    </w:lvl>
    <w:lvl w:ilvl="3" w:tplc="FEF46A06">
      <w:start w:val="1"/>
      <w:numFmt w:val="bullet"/>
      <w:lvlText w:val=""/>
      <w:lvlJc w:val="left"/>
      <w:pPr>
        <w:ind w:left="2880" w:hanging="360"/>
      </w:pPr>
      <w:rPr>
        <w:rFonts w:ascii="Symbol" w:hAnsi="Symbol" w:hint="default"/>
      </w:rPr>
    </w:lvl>
    <w:lvl w:ilvl="4" w:tplc="D94CED64">
      <w:start w:val="1"/>
      <w:numFmt w:val="bullet"/>
      <w:lvlText w:val="o"/>
      <w:lvlJc w:val="left"/>
      <w:pPr>
        <w:ind w:left="3600" w:hanging="360"/>
      </w:pPr>
      <w:rPr>
        <w:rFonts w:ascii="Courier New" w:hAnsi="Courier New" w:hint="default"/>
      </w:rPr>
    </w:lvl>
    <w:lvl w:ilvl="5" w:tplc="D8EC6EDC">
      <w:start w:val="1"/>
      <w:numFmt w:val="bullet"/>
      <w:lvlText w:val=""/>
      <w:lvlJc w:val="left"/>
      <w:pPr>
        <w:ind w:left="4320" w:hanging="360"/>
      </w:pPr>
      <w:rPr>
        <w:rFonts w:ascii="Wingdings" w:hAnsi="Wingdings" w:hint="default"/>
      </w:rPr>
    </w:lvl>
    <w:lvl w:ilvl="6" w:tplc="67DE137E">
      <w:start w:val="1"/>
      <w:numFmt w:val="bullet"/>
      <w:lvlText w:val=""/>
      <w:lvlJc w:val="left"/>
      <w:pPr>
        <w:ind w:left="5040" w:hanging="360"/>
      </w:pPr>
      <w:rPr>
        <w:rFonts w:ascii="Symbol" w:hAnsi="Symbol" w:hint="default"/>
      </w:rPr>
    </w:lvl>
    <w:lvl w:ilvl="7" w:tplc="4EB27182">
      <w:start w:val="1"/>
      <w:numFmt w:val="bullet"/>
      <w:lvlText w:val="o"/>
      <w:lvlJc w:val="left"/>
      <w:pPr>
        <w:ind w:left="5760" w:hanging="360"/>
      </w:pPr>
      <w:rPr>
        <w:rFonts w:ascii="Courier New" w:hAnsi="Courier New" w:hint="default"/>
      </w:rPr>
    </w:lvl>
    <w:lvl w:ilvl="8" w:tplc="EBC2F908">
      <w:start w:val="1"/>
      <w:numFmt w:val="bullet"/>
      <w:lvlText w:val=""/>
      <w:lvlJc w:val="left"/>
      <w:pPr>
        <w:ind w:left="6480" w:hanging="360"/>
      </w:pPr>
      <w:rPr>
        <w:rFonts w:ascii="Wingdings" w:hAnsi="Wingdings" w:hint="default"/>
      </w:rPr>
    </w:lvl>
  </w:abstractNum>
  <w:num w:numId="1" w16cid:durableId="1652522265">
    <w:abstractNumId w:val="56"/>
  </w:num>
  <w:num w:numId="2" w16cid:durableId="2104572049">
    <w:abstractNumId w:val="43"/>
  </w:num>
  <w:num w:numId="3" w16cid:durableId="1597639466">
    <w:abstractNumId w:val="0"/>
  </w:num>
  <w:num w:numId="4" w16cid:durableId="758142585">
    <w:abstractNumId w:val="45"/>
  </w:num>
  <w:num w:numId="5" w16cid:durableId="77868256">
    <w:abstractNumId w:val="17"/>
  </w:num>
  <w:num w:numId="6" w16cid:durableId="589311936">
    <w:abstractNumId w:val="12"/>
  </w:num>
  <w:num w:numId="7" w16cid:durableId="885678865">
    <w:abstractNumId w:val="13"/>
  </w:num>
  <w:num w:numId="8" w16cid:durableId="1229422223">
    <w:abstractNumId w:val="5"/>
  </w:num>
  <w:num w:numId="9" w16cid:durableId="179324307">
    <w:abstractNumId w:val="44"/>
  </w:num>
  <w:num w:numId="10" w16cid:durableId="1889032337">
    <w:abstractNumId w:val="53"/>
  </w:num>
  <w:num w:numId="11" w16cid:durableId="665548923">
    <w:abstractNumId w:val="42"/>
  </w:num>
  <w:num w:numId="12" w16cid:durableId="94984744">
    <w:abstractNumId w:val="40"/>
  </w:num>
  <w:num w:numId="13" w16cid:durableId="1700157632">
    <w:abstractNumId w:val="6"/>
  </w:num>
  <w:num w:numId="14" w16cid:durableId="1970434683">
    <w:abstractNumId w:val="54"/>
  </w:num>
  <w:num w:numId="15" w16cid:durableId="2010332425">
    <w:abstractNumId w:val="55"/>
  </w:num>
  <w:num w:numId="16" w16cid:durableId="325284728">
    <w:abstractNumId w:val="57"/>
  </w:num>
  <w:num w:numId="17" w16cid:durableId="570500623">
    <w:abstractNumId w:val="59"/>
  </w:num>
  <w:num w:numId="18" w16cid:durableId="282032723">
    <w:abstractNumId w:val="62"/>
  </w:num>
  <w:num w:numId="19" w16cid:durableId="1852138309">
    <w:abstractNumId w:val="23"/>
  </w:num>
  <w:num w:numId="20" w16cid:durableId="1541284062">
    <w:abstractNumId w:val="50"/>
  </w:num>
  <w:num w:numId="21" w16cid:durableId="1990743150">
    <w:abstractNumId w:val="37"/>
  </w:num>
  <w:num w:numId="22" w16cid:durableId="529269175">
    <w:abstractNumId w:val="19"/>
  </w:num>
  <w:num w:numId="23" w16cid:durableId="131139188">
    <w:abstractNumId w:val="20"/>
  </w:num>
  <w:num w:numId="24" w16cid:durableId="1369644608">
    <w:abstractNumId w:val="16"/>
  </w:num>
  <w:num w:numId="25" w16cid:durableId="1521431242">
    <w:abstractNumId w:val="58"/>
  </w:num>
  <w:num w:numId="26" w16cid:durableId="2071690034">
    <w:abstractNumId w:val="22"/>
  </w:num>
  <w:num w:numId="27" w16cid:durableId="1741518629">
    <w:abstractNumId w:val="21"/>
  </w:num>
  <w:num w:numId="28" w16cid:durableId="1100293957">
    <w:abstractNumId w:val="41"/>
  </w:num>
  <w:num w:numId="29" w16cid:durableId="1250890301">
    <w:abstractNumId w:val="39"/>
  </w:num>
  <w:num w:numId="30" w16cid:durableId="740180466">
    <w:abstractNumId w:val="24"/>
  </w:num>
  <w:num w:numId="31" w16cid:durableId="609776015">
    <w:abstractNumId w:val="52"/>
  </w:num>
  <w:num w:numId="32" w16cid:durableId="2125683862">
    <w:abstractNumId w:val="11"/>
  </w:num>
  <w:num w:numId="33" w16cid:durableId="1879656705">
    <w:abstractNumId w:val="8"/>
  </w:num>
  <w:num w:numId="34" w16cid:durableId="1497380285">
    <w:abstractNumId w:val="60"/>
  </w:num>
  <w:num w:numId="35" w16cid:durableId="1591427652">
    <w:abstractNumId w:val="61"/>
  </w:num>
  <w:num w:numId="36" w16cid:durableId="450634325">
    <w:abstractNumId w:val="7"/>
  </w:num>
  <w:num w:numId="37" w16cid:durableId="1740899771">
    <w:abstractNumId w:val="49"/>
  </w:num>
  <w:num w:numId="38" w16cid:durableId="686559239">
    <w:abstractNumId w:val="48"/>
  </w:num>
  <w:num w:numId="39" w16cid:durableId="314385021">
    <w:abstractNumId w:val="1"/>
  </w:num>
  <w:num w:numId="40" w16cid:durableId="2118863230">
    <w:abstractNumId w:val="15"/>
  </w:num>
  <w:num w:numId="41" w16cid:durableId="323972032">
    <w:abstractNumId w:val="47"/>
  </w:num>
  <w:num w:numId="42" w16cid:durableId="2097434391">
    <w:abstractNumId w:val="9"/>
  </w:num>
  <w:num w:numId="43" w16cid:durableId="1035425586">
    <w:abstractNumId w:val="38"/>
  </w:num>
  <w:num w:numId="44" w16cid:durableId="2105153529">
    <w:abstractNumId w:val="63"/>
  </w:num>
  <w:num w:numId="45" w16cid:durableId="893389428">
    <w:abstractNumId w:val="27"/>
  </w:num>
  <w:num w:numId="46" w16cid:durableId="328799307">
    <w:abstractNumId w:val="4"/>
  </w:num>
  <w:num w:numId="47" w16cid:durableId="1322930775">
    <w:abstractNumId w:val="10"/>
  </w:num>
  <w:num w:numId="48" w16cid:durableId="196747647">
    <w:abstractNumId w:val="30"/>
  </w:num>
  <w:num w:numId="49" w16cid:durableId="42293319">
    <w:abstractNumId w:val="2"/>
  </w:num>
  <w:num w:numId="50" w16cid:durableId="1959413567">
    <w:abstractNumId w:val="51"/>
  </w:num>
  <w:num w:numId="51" w16cid:durableId="1122386535">
    <w:abstractNumId w:val="46"/>
  </w:num>
  <w:num w:numId="52" w16cid:durableId="1128474408">
    <w:abstractNumId w:val="25"/>
  </w:num>
  <w:num w:numId="53" w16cid:durableId="1401711913">
    <w:abstractNumId w:val="26"/>
  </w:num>
  <w:num w:numId="54" w16cid:durableId="998390116">
    <w:abstractNumId w:val="14"/>
  </w:num>
  <w:num w:numId="55" w16cid:durableId="88819014">
    <w:abstractNumId w:val="31"/>
  </w:num>
  <w:num w:numId="56" w16cid:durableId="1679849788">
    <w:abstractNumId w:val="28"/>
  </w:num>
  <w:num w:numId="57" w16cid:durableId="1810240093">
    <w:abstractNumId w:val="36"/>
  </w:num>
  <w:num w:numId="58" w16cid:durableId="574439087">
    <w:abstractNumId w:val="29"/>
  </w:num>
  <w:num w:numId="59" w16cid:durableId="543641343">
    <w:abstractNumId w:val="3"/>
  </w:num>
  <w:num w:numId="60" w16cid:durableId="312370921">
    <w:abstractNumId w:val="32"/>
  </w:num>
  <w:num w:numId="61" w16cid:durableId="778338199">
    <w:abstractNumId w:val="34"/>
  </w:num>
  <w:num w:numId="62" w16cid:durableId="680204521">
    <w:abstractNumId w:val="35"/>
  </w:num>
  <w:num w:numId="63" w16cid:durableId="1993943716">
    <w:abstractNumId w:val="18"/>
  </w:num>
  <w:num w:numId="64" w16cid:durableId="1207988973">
    <w:abstractNumId w:val="3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33"/>
    <w:rsid w:val="00000081"/>
    <w:rsid w:val="000272BF"/>
    <w:rsid w:val="0003069B"/>
    <w:rsid w:val="000357C1"/>
    <w:rsid w:val="00035A48"/>
    <w:rsid w:val="00045945"/>
    <w:rsid w:val="0005176E"/>
    <w:rsid w:val="0006554D"/>
    <w:rsid w:val="00066877"/>
    <w:rsid w:val="00067AF3"/>
    <w:rsid w:val="00072987"/>
    <w:rsid w:val="00075ED5"/>
    <w:rsid w:val="000908C1"/>
    <w:rsid w:val="000A3F9D"/>
    <w:rsid w:val="000B0CF2"/>
    <w:rsid w:val="000B4391"/>
    <w:rsid w:val="000B4964"/>
    <w:rsid w:val="000B5031"/>
    <w:rsid w:val="000D166B"/>
    <w:rsid w:val="000D2C6B"/>
    <w:rsid w:val="000E7DF5"/>
    <w:rsid w:val="000F3988"/>
    <w:rsid w:val="00115955"/>
    <w:rsid w:val="00131883"/>
    <w:rsid w:val="001423D7"/>
    <w:rsid w:val="0015096E"/>
    <w:rsid w:val="001734B7"/>
    <w:rsid w:val="00173DD2"/>
    <w:rsid w:val="00173EEC"/>
    <w:rsid w:val="001745F4"/>
    <w:rsid w:val="00183853"/>
    <w:rsid w:val="00186A32"/>
    <w:rsid w:val="0019142F"/>
    <w:rsid w:val="001952CE"/>
    <w:rsid w:val="00196F7B"/>
    <w:rsid w:val="001C088B"/>
    <w:rsid w:val="001C606A"/>
    <w:rsid w:val="001D2DDB"/>
    <w:rsid w:val="001D2DFA"/>
    <w:rsid w:val="001E1A29"/>
    <w:rsid w:val="001E78F9"/>
    <w:rsid w:val="001F4AD5"/>
    <w:rsid w:val="001F67D7"/>
    <w:rsid w:val="00205978"/>
    <w:rsid w:val="002143F6"/>
    <w:rsid w:val="002214C3"/>
    <w:rsid w:val="00223CC0"/>
    <w:rsid w:val="00231A83"/>
    <w:rsid w:val="00232986"/>
    <w:rsid w:val="00244CC3"/>
    <w:rsid w:val="0025252A"/>
    <w:rsid w:val="002538C6"/>
    <w:rsid w:val="002545BF"/>
    <w:rsid w:val="0025646E"/>
    <w:rsid w:val="00282500"/>
    <w:rsid w:val="002A3D33"/>
    <w:rsid w:val="002B0799"/>
    <w:rsid w:val="002B7624"/>
    <w:rsid w:val="002C0686"/>
    <w:rsid w:val="002C24E8"/>
    <w:rsid w:val="002C6D32"/>
    <w:rsid w:val="002F5AFD"/>
    <w:rsid w:val="00307601"/>
    <w:rsid w:val="00311A26"/>
    <w:rsid w:val="00313DCA"/>
    <w:rsid w:val="003229A9"/>
    <w:rsid w:val="003431EB"/>
    <w:rsid w:val="00370D58"/>
    <w:rsid w:val="0037668D"/>
    <w:rsid w:val="003859C1"/>
    <w:rsid w:val="00385A82"/>
    <w:rsid w:val="003860D4"/>
    <w:rsid w:val="00386EF3"/>
    <w:rsid w:val="00391B04"/>
    <w:rsid w:val="003961C5"/>
    <w:rsid w:val="00396BE8"/>
    <w:rsid w:val="003A0C9C"/>
    <w:rsid w:val="003A718B"/>
    <w:rsid w:val="003C5059"/>
    <w:rsid w:val="003C7333"/>
    <w:rsid w:val="003D0322"/>
    <w:rsid w:val="003D1751"/>
    <w:rsid w:val="003F6426"/>
    <w:rsid w:val="004047E3"/>
    <w:rsid w:val="004111D4"/>
    <w:rsid w:val="00413317"/>
    <w:rsid w:val="004145C5"/>
    <w:rsid w:val="00415BD6"/>
    <w:rsid w:val="00417FDD"/>
    <w:rsid w:val="00421BBA"/>
    <w:rsid w:val="004338CD"/>
    <w:rsid w:val="00445ACD"/>
    <w:rsid w:val="00446BA1"/>
    <w:rsid w:val="00467D1F"/>
    <w:rsid w:val="00487ECE"/>
    <w:rsid w:val="004A230E"/>
    <w:rsid w:val="004B4936"/>
    <w:rsid w:val="004B4FD9"/>
    <w:rsid w:val="004D0C20"/>
    <w:rsid w:val="004E53AE"/>
    <w:rsid w:val="004E79A6"/>
    <w:rsid w:val="004F55E4"/>
    <w:rsid w:val="005142F9"/>
    <w:rsid w:val="00543A1D"/>
    <w:rsid w:val="00546FD1"/>
    <w:rsid w:val="00552692"/>
    <w:rsid w:val="00574B9F"/>
    <w:rsid w:val="005872E8"/>
    <w:rsid w:val="005979EB"/>
    <w:rsid w:val="005A3842"/>
    <w:rsid w:val="005A74AA"/>
    <w:rsid w:val="005B3E04"/>
    <w:rsid w:val="005D13F0"/>
    <w:rsid w:val="005E7546"/>
    <w:rsid w:val="005F4A27"/>
    <w:rsid w:val="005F76CF"/>
    <w:rsid w:val="00603C5E"/>
    <w:rsid w:val="00604F69"/>
    <w:rsid w:val="00614DEA"/>
    <w:rsid w:val="00616CED"/>
    <w:rsid w:val="00620C7D"/>
    <w:rsid w:val="006307F5"/>
    <w:rsid w:val="00632A29"/>
    <w:rsid w:val="00634497"/>
    <w:rsid w:val="00643369"/>
    <w:rsid w:val="00644D2F"/>
    <w:rsid w:val="00646B54"/>
    <w:rsid w:val="006512A3"/>
    <w:rsid w:val="006538A2"/>
    <w:rsid w:val="00675243"/>
    <w:rsid w:val="00681A0A"/>
    <w:rsid w:val="00683FBC"/>
    <w:rsid w:val="0068465A"/>
    <w:rsid w:val="00684FAD"/>
    <w:rsid w:val="00687EAB"/>
    <w:rsid w:val="00695C5C"/>
    <w:rsid w:val="0069619D"/>
    <w:rsid w:val="006D0094"/>
    <w:rsid w:val="006D068E"/>
    <w:rsid w:val="006D5AC5"/>
    <w:rsid w:val="006E0702"/>
    <w:rsid w:val="006E5AFC"/>
    <w:rsid w:val="006F17A2"/>
    <w:rsid w:val="00707928"/>
    <w:rsid w:val="00707B04"/>
    <w:rsid w:val="0071713E"/>
    <w:rsid w:val="00727312"/>
    <w:rsid w:val="00742379"/>
    <w:rsid w:val="00743D7E"/>
    <w:rsid w:val="00744565"/>
    <w:rsid w:val="007448D6"/>
    <w:rsid w:val="00745B9F"/>
    <w:rsid w:val="00754500"/>
    <w:rsid w:val="007546A9"/>
    <w:rsid w:val="00763617"/>
    <w:rsid w:val="0078610B"/>
    <w:rsid w:val="007A3CD1"/>
    <w:rsid w:val="007B2E68"/>
    <w:rsid w:val="007C7F55"/>
    <w:rsid w:val="007E0909"/>
    <w:rsid w:val="007E0E05"/>
    <w:rsid w:val="007E2A06"/>
    <w:rsid w:val="007E3790"/>
    <w:rsid w:val="007F1808"/>
    <w:rsid w:val="007F231C"/>
    <w:rsid w:val="007F68AB"/>
    <w:rsid w:val="00815F90"/>
    <w:rsid w:val="0083159E"/>
    <w:rsid w:val="008354B6"/>
    <w:rsid w:val="00846907"/>
    <w:rsid w:val="008704B4"/>
    <w:rsid w:val="008A7795"/>
    <w:rsid w:val="008D2271"/>
    <w:rsid w:val="0091107E"/>
    <w:rsid w:val="00913015"/>
    <w:rsid w:val="00916A62"/>
    <w:rsid w:val="009201FF"/>
    <w:rsid w:val="009208C4"/>
    <w:rsid w:val="0092323B"/>
    <w:rsid w:val="00934A8E"/>
    <w:rsid w:val="009559F9"/>
    <w:rsid w:val="009704B6"/>
    <w:rsid w:val="00993154"/>
    <w:rsid w:val="009B12DA"/>
    <w:rsid w:val="009C1D53"/>
    <w:rsid w:val="009D4801"/>
    <w:rsid w:val="009E2ACD"/>
    <w:rsid w:val="009F0AED"/>
    <w:rsid w:val="009F29B3"/>
    <w:rsid w:val="00A034D7"/>
    <w:rsid w:val="00A07435"/>
    <w:rsid w:val="00A16328"/>
    <w:rsid w:val="00A173B1"/>
    <w:rsid w:val="00A49082"/>
    <w:rsid w:val="00A5061F"/>
    <w:rsid w:val="00A55E75"/>
    <w:rsid w:val="00AA3C3F"/>
    <w:rsid w:val="00AD0E52"/>
    <w:rsid w:val="00AD577C"/>
    <w:rsid w:val="00AE3C40"/>
    <w:rsid w:val="00AF5AFF"/>
    <w:rsid w:val="00B101F6"/>
    <w:rsid w:val="00B117E8"/>
    <w:rsid w:val="00B22B0B"/>
    <w:rsid w:val="00B32672"/>
    <w:rsid w:val="00B50DF5"/>
    <w:rsid w:val="00B539FF"/>
    <w:rsid w:val="00B6006C"/>
    <w:rsid w:val="00B60F78"/>
    <w:rsid w:val="00B6531D"/>
    <w:rsid w:val="00B6578F"/>
    <w:rsid w:val="00B679B7"/>
    <w:rsid w:val="00B70596"/>
    <w:rsid w:val="00B81979"/>
    <w:rsid w:val="00BA5085"/>
    <w:rsid w:val="00BB1234"/>
    <w:rsid w:val="00BB25CF"/>
    <w:rsid w:val="00BB36EF"/>
    <w:rsid w:val="00BB3756"/>
    <w:rsid w:val="00BB50FD"/>
    <w:rsid w:val="00BB7643"/>
    <w:rsid w:val="00BC4C81"/>
    <w:rsid w:val="00BD5575"/>
    <w:rsid w:val="00BE01D3"/>
    <w:rsid w:val="00BE75A8"/>
    <w:rsid w:val="00BF6B39"/>
    <w:rsid w:val="00C02D23"/>
    <w:rsid w:val="00C07087"/>
    <w:rsid w:val="00C16A7C"/>
    <w:rsid w:val="00C235BB"/>
    <w:rsid w:val="00C27C53"/>
    <w:rsid w:val="00C32E7A"/>
    <w:rsid w:val="00C34ABB"/>
    <w:rsid w:val="00C3764D"/>
    <w:rsid w:val="00C4231B"/>
    <w:rsid w:val="00C4447F"/>
    <w:rsid w:val="00C519E9"/>
    <w:rsid w:val="00C53A5E"/>
    <w:rsid w:val="00C629D5"/>
    <w:rsid w:val="00C64C56"/>
    <w:rsid w:val="00C70922"/>
    <w:rsid w:val="00C80DD9"/>
    <w:rsid w:val="00CA176C"/>
    <w:rsid w:val="00CC25C7"/>
    <w:rsid w:val="00CC4824"/>
    <w:rsid w:val="00CC592B"/>
    <w:rsid w:val="00CF041F"/>
    <w:rsid w:val="00CF18F7"/>
    <w:rsid w:val="00D106FE"/>
    <w:rsid w:val="00D322C2"/>
    <w:rsid w:val="00D323F2"/>
    <w:rsid w:val="00D37C8D"/>
    <w:rsid w:val="00D41352"/>
    <w:rsid w:val="00D41C20"/>
    <w:rsid w:val="00D4319D"/>
    <w:rsid w:val="00D44229"/>
    <w:rsid w:val="00D549BE"/>
    <w:rsid w:val="00D55FD7"/>
    <w:rsid w:val="00D61F82"/>
    <w:rsid w:val="00D664E8"/>
    <w:rsid w:val="00D72A24"/>
    <w:rsid w:val="00D745A2"/>
    <w:rsid w:val="00D75B40"/>
    <w:rsid w:val="00D77590"/>
    <w:rsid w:val="00D96256"/>
    <w:rsid w:val="00DD026E"/>
    <w:rsid w:val="00DD67ED"/>
    <w:rsid w:val="00DE08EB"/>
    <w:rsid w:val="00DE3B46"/>
    <w:rsid w:val="00DF25AD"/>
    <w:rsid w:val="00E16F77"/>
    <w:rsid w:val="00E440A8"/>
    <w:rsid w:val="00E515F4"/>
    <w:rsid w:val="00E56166"/>
    <w:rsid w:val="00E600D2"/>
    <w:rsid w:val="00E61DA8"/>
    <w:rsid w:val="00E6645F"/>
    <w:rsid w:val="00E72DC5"/>
    <w:rsid w:val="00E7565B"/>
    <w:rsid w:val="00E856DD"/>
    <w:rsid w:val="00E869C7"/>
    <w:rsid w:val="00E95DC2"/>
    <w:rsid w:val="00EB117E"/>
    <w:rsid w:val="00EB26BC"/>
    <w:rsid w:val="00EB661E"/>
    <w:rsid w:val="00ED77A4"/>
    <w:rsid w:val="00EE2423"/>
    <w:rsid w:val="00EF2D3F"/>
    <w:rsid w:val="00EF3442"/>
    <w:rsid w:val="00F42886"/>
    <w:rsid w:val="00F450B7"/>
    <w:rsid w:val="00F569EC"/>
    <w:rsid w:val="00F81A0D"/>
    <w:rsid w:val="00F8529E"/>
    <w:rsid w:val="00F911D7"/>
    <w:rsid w:val="00FA2D77"/>
    <w:rsid w:val="00FA31E7"/>
    <w:rsid w:val="00FA4A78"/>
    <w:rsid w:val="00FB79EE"/>
    <w:rsid w:val="00FC2DE9"/>
    <w:rsid w:val="00FC7542"/>
    <w:rsid w:val="00FD1F1C"/>
    <w:rsid w:val="00FD2B87"/>
    <w:rsid w:val="00FE14B9"/>
    <w:rsid w:val="00FE1D74"/>
    <w:rsid w:val="00FE1F69"/>
    <w:rsid w:val="00FE3500"/>
    <w:rsid w:val="00FE6D17"/>
    <w:rsid w:val="00FE7754"/>
    <w:rsid w:val="013BB79B"/>
    <w:rsid w:val="01D395FD"/>
    <w:rsid w:val="0259288C"/>
    <w:rsid w:val="0375C65D"/>
    <w:rsid w:val="03F61BD7"/>
    <w:rsid w:val="040C0A72"/>
    <w:rsid w:val="04608AEB"/>
    <w:rsid w:val="0560922A"/>
    <w:rsid w:val="057D6CB9"/>
    <w:rsid w:val="05C2D62A"/>
    <w:rsid w:val="05D37BFA"/>
    <w:rsid w:val="0656F8E7"/>
    <w:rsid w:val="067E614A"/>
    <w:rsid w:val="0760EA79"/>
    <w:rsid w:val="077FE62B"/>
    <w:rsid w:val="07EAAD52"/>
    <w:rsid w:val="086736A5"/>
    <w:rsid w:val="08EAB67E"/>
    <w:rsid w:val="08F82F61"/>
    <w:rsid w:val="09D83252"/>
    <w:rsid w:val="09D9F804"/>
    <w:rsid w:val="0A581376"/>
    <w:rsid w:val="0A8250FB"/>
    <w:rsid w:val="0ACDE110"/>
    <w:rsid w:val="0B09961D"/>
    <w:rsid w:val="0C8A08C9"/>
    <w:rsid w:val="0CB70650"/>
    <w:rsid w:val="0CC94DBC"/>
    <w:rsid w:val="0CD95459"/>
    <w:rsid w:val="0D9BD7BF"/>
    <w:rsid w:val="0DC11FB7"/>
    <w:rsid w:val="0E2D3473"/>
    <w:rsid w:val="0E3C80DE"/>
    <w:rsid w:val="0EA9894B"/>
    <w:rsid w:val="0F326A46"/>
    <w:rsid w:val="0F91B1A9"/>
    <w:rsid w:val="0F952306"/>
    <w:rsid w:val="108A7BCF"/>
    <w:rsid w:val="108F38EC"/>
    <w:rsid w:val="10A8E998"/>
    <w:rsid w:val="10E26BD1"/>
    <w:rsid w:val="10F0DB9F"/>
    <w:rsid w:val="1125BEA3"/>
    <w:rsid w:val="11790C07"/>
    <w:rsid w:val="12410649"/>
    <w:rsid w:val="126CF392"/>
    <w:rsid w:val="129E5E5F"/>
    <w:rsid w:val="12E33130"/>
    <w:rsid w:val="12E56838"/>
    <w:rsid w:val="1340804F"/>
    <w:rsid w:val="1366BFD8"/>
    <w:rsid w:val="13B40491"/>
    <w:rsid w:val="13E561A5"/>
    <w:rsid w:val="13F25E09"/>
    <w:rsid w:val="146FA276"/>
    <w:rsid w:val="14BF63DD"/>
    <w:rsid w:val="1584D085"/>
    <w:rsid w:val="164820CD"/>
    <w:rsid w:val="165D450B"/>
    <w:rsid w:val="168B6FD2"/>
    <w:rsid w:val="16A25F9A"/>
    <w:rsid w:val="16D25822"/>
    <w:rsid w:val="176FD0C3"/>
    <w:rsid w:val="18289BE9"/>
    <w:rsid w:val="1908FC1D"/>
    <w:rsid w:val="1940A6E2"/>
    <w:rsid w:val="19AB17D2"/>
    <w:rsid w:val="19C48D19"/>
    <w:rsid w:val="1A7C6778"/>
    <w:rsid w:val="1AB5DC9F"/>
    <w:rsid w:val="1AD23E26"/>
    <w:rsid w:val="1AE00A1A"/>
    <w:rsid w:val="1AF6B28D"/>
    <w:rsid w:val="1AFCEA9B"/>
    <w:rsid w:val="1C34B6D9"/>
    <w:rsid w:val="1C7112F6"/>
    <w:rsid w:val="1CD8D6ED"/>
    <w:rsid w:val="1D3167AF"/>
    <w:rsid w:val="1DAE4CC6"/>
    <w:rsid w:val="1E475C38"/>
    <w:rsid w:val="1E5897C4"/>
    <w:rsid w:val="1E919E84"/>
    <w:rsid w:val="1EEBF80F"/>
    <w:rsid w:val="201E91A9"/>
    <w:rsid w:val="20FC2CC1"/>
    <w:rsid w:val="2106EDAF"/>
    <w:rsid w:val="215D64EF"/>
    <w:rsid w:val="217FE539"/>
    <w:rsid w:val="22088CA6"/>
    <w:rsid w:val="220B81D4"/>
    <w:rsid w:val="2306A485"/>
    <w:rsid w:val="23A409FC"/>
    <w:rsid w:val="24A4F6FE"/>
    <w:rsid w:val="254ACEB0"/>
    <w:rsid w:val="268BE42B"/>
    <w:rsid w:val="26CAF7AF"/>
    <w:rsid w:val="274CE77C"/>
    <w:rsid w:val="27779AB7"/>
    <w:rsid w:val="279F55E8"/>
    <w:rsid w:val="27E89074"/>
    <w:rsid w:val="294F7B2D"/>
    <w:rsid w:val="29B2CA49"/>
    <w:rsid w:val="2A412E9F"/>
    <w:rsid w:val="2AE935FC"/>
    <w:rsid w:val="2B72B634"/>
    <w:rsid w:val="2BF99106"/>
    <w:rsid w:val="2C545F6C"/>
    <w:rsid w:val="2C7F938F"/>
    <w:rsid w:val="2C94CCD5"/>
    <w:rsid w:val="2CBE093C"/>
    <w:rsid w:val="2CDBBBB7"/>
    <w:rsid w:val="2D4772BD"/>
    <w:rsid w:val="2D8DF247"/>
    <w:rsid w:val="2D9CA7A7"/>
    <w:rsid w:val="2E5B9A9A"/>
    <w:rsid w:val="2E6D91CE"/>
    <w:rsid w:val="2EB31C17"/>
    <w:rsid w:val="2F10DBE2"/>
    <w:rsid w:val="2F545DA5"/>
    <w:rsid w:val="2F74ABC8"/>
    <w:rsid w:val="2FC75353"/>
    <w:rsid w:val="303FFC09"/>
    <w:rsid w:val="30486B4E"/>
    <w:rsid w:val="30720958"/>
    <w:rsid w:val="312F4D51"/>
    <w:rsid w:val="323E3CF8"/>
    <w:rsid w:val="326CAE4F"/>
    <w:rsid w:val="32A0BDED"/>
    <w:rsid w:val="32AC6F12"/>
    <w:rsid w:val="32B0524F"/>
    <w:rsid w:val="32BAC00F"/>
    <w:rsid w:val="3313AC2E"/>
    <w:rsid w:val="342C921F"/>
    <w:rsid w:val="34F8442E"/>
    <w:rsid w:val="3518ED3C"/>
    <w:rsid w:val="356D8523"/>
    <w:rsid w:val="35A2FC40"/>
    <w:rsid w:val="36EDDCEF"/>
    <w:rsid w:val="37A8A779"/>
    <w:rsid w:val="37D1E6F2"/>
    <w:rsid w:val="383AEA9B"/>
    <w:rsid w:val="38606072"/>
    <w:rsid w:val="389BB9D3"/>
    <w:rsid w:val="38CF8A51"/>
    <w:rsid w:val="390E0913"/>
    <w:rsid w:val="39680633"/>
    <w:rsid w:val="3AE17A24"/>
    <w:rsid w:val="3B3467E2"/>
    <w:rsid w:val="3B5F9BD9"/>
    <w:rsid w:val="3B931FA9"/>
    <w:rsid w:val="3BEDF5AA"/>
    <w:rsid w:val="3C2123D5"/>
    <w:rsid w:val="3C29EBEF"/>
    <w:rsid w:val="3C4D3620"/>
    <w:rsid w:val="3CBBFB54"/>
    <w:rsid w:val="3CE53B24"/>
    <w:rsid w:val="3D682245"/>
    <w:rsid w:val="3DAB33F7"/>
    <w:rsid w:val="3DE5C6D1"/>
    <w:rsid w:val="3E737C5F"/>
    <w:rsid w:val="3EB528A0"/>
    <w:rsid w:val="3F0A0073"/>
    <w:rsid w:val="3F41FDD4"/>
    <w:rsid w:val="413EBF98"/>
    <w:rsid w:val="41AD8E41"/>
    <w:rsid w:val="41BC1B64"/>
    <w:rsid w:val="41F09D10"/>
    <w:rsid w:val="4207658E"/>
    <w:rsid w:val="420F452D"/>
    <w:rsid w:val="4212282B"/>
    <w:rsid w:val="421355E4"/>
    <w:rsid w:val="4353A2D6"/>
    <w:rsid w:val="4378912C"/>
    <w:rsid w:val="438751D4"/>
    <w:rsid w:val="4394F9DE"/>
    <w:rsid w:val="43DE5C96"/>
    <w:rsid w:val="43EDA91C"/>
    <w:rsid w:val="44030393"/>
    <w:rsid w:val="44E2D40F"/>
    <w:rsid w:val="44FA8261"/>
    <w:rsid w:val="4510A222"/>
    <w:rsid w:val="4562FED3"/>
    <w:rsid w:val="45AC2CFD"/>
    <w:rsid w:val="45FA83A4"/>
    <w:rsid w:val="46719303"/>
    <w:rsid w:val="47597ED1"/>
    <w:rsid w:val="479DBEF3"/>
    <w:rsid w:val="47A6EF4B"/>
    <w:rsid w:val="48484B2C"/>
    <w:rsid w:val="485302E6"/>
    <w:rsid w:val="48BFEE6C"/>
    <w:rsid w:val="49664A2F"/>
    <w:rsid w:val="4A1EE646"/>
    <w:rsid w:val="4A2E1A3F"/>
    <w:rsid w:val="4ABA18F0"/>
    <w:rsid w:val="4ADE4CB4"/>
    <w:rsid w:val="4AEF2691"/>
    <w:rsid w:val="4AFAF6DB"/>
    <w:rsid w:val="4C076553"/>
    <w:rsid w:val="4CFAF3AD"/>
    <w:rsid w:val="4D0C0D87"/>
    <w:rsid w:val="4D1591FF"/>
    <w:rsid w:val="4D52A2E9"/>
    <w:rsid w:val="4D5E059B"/>
    <w:rsid w:val="4DE570C2"/>
    <w:rsid w:val="4EAC810A"/>
    <w:rsid w:val="4EFAE4A9"/>
    <w:rsid w:val="4F99C225"/>
    <w:rsid w:val="4FC9E1F9"/>
    <w:rsid w:val="4FD5E615"/>
    <w:rsid w:val="4FE0B274"/>
    <w:rsid w:val="4FFC8089"/>
    <w:rsid w:val="50267B38"/>
    <w:rsid w:val="507E229B"/>
    <w:rsid w:val="5085016F"/>
    <w:rsid w:val="508E05A9"/>
    <w:rsid w:val="509872AA"/>
    <w:rsid w:val="5147C4B8"/>
    <w:rsid w:val="5184BD9E"/>
    <w:rsid w:val="51B0BF8D"/>
    <w:rsid w:val="5227E56B"/>
    <w:rsid w:val="52CBF4C8"/>
    <w:rsid w:val="52E09D81"/>
    <w:rsid w:val="534D9FAA"/>
    <w:rsid w:val="537F608C"/>
    <w:rsid w:val="53962E08"/>
    <w:rsid w:val="53F548FF"/>
    <w:rsid w:val="540DF8D6"/>
    <w:rsid w:val="55DD6E41"/>
    <w:rsid w:val="560805C2"/>
    <w:rsid w:val="56661706"/>
    <w:rsid w:val="568CCCFB"/>
    <w:rsid w:val="58BAF46C"/>
    <w:rsid w:val="592F898B"/>
    <w:rsid w:val="59551229"/>
    <w:rsid w:val="59665019"/>
    <w:rsid w:val="59752E22"/>
    <w:rsid w:val="5AA173EC"/>
    <w:rsid w:val="5AD18DA5"/>
    <w:rsid w:val="5BBE50D0"/>
    <w:rsid w:val="5CA3440E"/>
    <w:rsid w:val="5CD5B633"/>
    <w:rsid w:val="5D10D018"/>
    <w:rsid w:val="5D4E1BF1"/>
    <w:rsid w:val="5DE2FF31"/>
    <w:rsid w:val="5E9DF163"/>
    <w:rsid w:val="5F5EC790"/>
    <w:rsid w:val="5F691084"/>
    <w:rsid w:val="5FA15D4F"/>
    <w:rsid w:val="5FD65DF4"/>
    <w:rsid w:val="60F3FFE4"/>
    <w:rsid w:val="6160FE9B"/>
    <w:rsid w:val="61727E02"/>
    <w:rsid w:val="62156A90"/>
    <w:rsid w:val="629679F7"/>
    <w:rsid w:val="62AC0BE9"/>
    <w:rsid w:val="630A8915"/>
    <w:rsid w:val="639CE5F4"/>
    <w:rsid w:val="63C13E72"/>
    <w:rsid w:val="648A470E"/>
    <w:rsid w:val="649393AC"/>
    <w:rsid w:val="64A2B422"/>
    <w:rsid w:val="64A890BD"/>
    <w:rsid w:val="6622E498"/>
    <w:rsid w:val="667E9252"/>
    <w:rsid w:val="679A9679"/>
    <w:rsid w:val="67BA491F"/>
    <w:rsid w:val="69698B58"/>
    <w:rsid w:val="699239E8"/>
    <w:rsid w:val="69D68307"/>
    <w:rsid w:val="69DBC74E"/>
    <w:rsid w:val="69FA07E8"/>
    <w:rsid w:val="6B73AB1C"/>
    <w:rsid w:val="6BA9282C"/>
    <w:rsid w:val="6BEE836E"/>
    <w:rsid w:val="6C714C2C"/>
    <w:rsid w:val="6C94B71D"/>
    <w:rsid w:val="6CA994A4"/>
    <w:rsid w:val="6DD46B57"/>
    <w:rsid w:val="6EE58368"/>
    <w:rsid w:val="6F140976"/>
    <w:rsid w:val="6F5528B1"/>
    <w:rsid w:val="6FA7F78C"/>
    <w:rsid w:val="70F86C5F"/>
    <w:rsid w:val="71568A08"/>
    <w:rsid w:val="7168035E"/>
    <w:rsid w:val="733D8DD6"/>
    <w:rsid w:val="73903439"/>
    <w:rsid w:val="7464DA0D"/>
    <w:rsid w:val="748901EE"/>
    <w:rsid w:val="7515B209"/>
    <w:rsid w:val="753A0A31"/>
    <w:rsid w:val="760A2F35"/>
    <w:rsid w:val="7651E949"/>
    <w:rsid w:val="76744165"/>
    <w:rsid w:val="76C36747"/>
    <w:rsid w:val="7730BDE9"/>
    <w:rsid w:val="77516876"/>
    <w:rsid w:val="78D28524"/>
    <w:rsid w:val="7920A93F"/>
    <w:rsid w:val="7AA6C268"/>
    <w:rsid w:val="7ABF3359"/>
    <w:rsid w:val="7B45E5B8"/>
    <w:rsid w:val="7B574F34"/>
    <w:rsid w:val="7BCA91D7"/>
    <w:rsid w:val="7C6D1512"/>
    <w:rsid w:val="7C72A1A5"/>
    <w:rsid w:val="7C7393F5"/>
    <w:rsid w:val="7D5985D3"/>
    <w:rsid w:val="7D6C4B3E"/>
    <w:rsid w:val="7D833753"/>
    <w:rsid w:val="7E549272"/>
    <w:rsid w:val="7E9F2104"/>
    <w:rsid w:val="7FA207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09F7"/>
  <w15:chartTrackingRefBased/>
  <w15:docId w15:val="{3BAADD0A-B59D-45B9-BE2E-3E5B3894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928"/>
    <w:pPr>
      <w:jc w:val="both"/>
    </w:pPr>
    <w:rPr>
      <w:rFonts w:ascii="Times New Roman" w:hAnsi="Times New Roman"/>
      <w:sz w:val="32"/>
    </w:rPr>
  </w:style>
  <w:style w:type="paragraph" w:styleId="Ttulo1">
    <w:name w:val="heading 1"/>
    <w:basedOn w:val="Normal"/>
    <w:next w:val="Normal"/>
    <w:link w:val="Ttulo1Car"/>
    <w:autoRedefine/>
    <w:uiPriority w:val="9"/>
    <w:qFormat/>
    <w:rsid w:val="0025252A"/>
    <w:pPr>
      <w:keepNext/>
      <w:keepLines/>
      <w:spacing w:before="360" w:after="80"/>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autoRedefine/>
    <w:uiPriority w:val="9"/>
    <w:unhideWhenUsed/>
    <w:qFormat/>
    <w:rsid w:val="0025252A"/>
    <w:pPr>
      <w:keepNext/>
      <w:keepLines/>
      <w:spacing w:before="160" w:after="80"/>
      <w:outlineLvl w:val="1"/>
    </w:pPr>
    <w:rPr>
      <w:rFonts w:eastAsiaTheme="majorEastAsia" w:cstheme="majorBidi"/>
      <w:color w:val="0F4761" w:themeColor="accent1" w:themeShade="BF"/>
      <w:szCs w:val="32"/>
    </w:rPr>
  </w:style>
  <w:style w:type="paragraph" w:styleId="Ttulo3">
    <w:name w:val="heading 3"/>
    <w:basedOn w:val="Normal"/>
    <w:next w:val="Normal"/>
    <w:link w:val="Ttulo3Car"/>
    <w:uiPriority w:val="9"/>
    <w:semiHidden/>
    <w:unhideWhenUsed/>
    <w:qFormat/>
    <w:rsid w:val="003C733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733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3C7333"/>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3C733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C733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C733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C7333"/>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52A"/>
    <w:rPr>
      <w:rFonts w:ascii="Times New Roman" w:eastAsiaTheme="majorEastAsia" w:hAnsi="Times New Roman" w:cstheme="majorBidi"/>
      <w:color w:val="0F4761" w:themeColor="accent1" w:themeShade="BF"/>
      <w:sz w:val="40"/>
      <w:szCs w:val="40"/>
    </w:rPr>
  </w:style>
  <w:style w:type="character" w:customStyle="1" w:styleId="Ttulo2Car">
    <w:name w:val="Título 2 Car"/>
    <w:basedOn w:val="Fuentedeprrafopredeter"/>
    <w:link w:val="Ttulo2"/>
    <w:uiPriority w:val="9"/>
    <w:rsid w:val="0025252A"/>
    <w:rPr>
      <w:rFonts w:ascii="Times New Roman" w:eastAsiaTheme="majorEastAsia" w:hAnsi="Times New Roman"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73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7333"/>
    <w:rPr>
      <w:rFonts w:eastAsiaTheme="majorEastAsia" w:cstheme="majorBidi"/>
      <w:i/>
      <w:iCs/>
      <w:color w:val="0F4761" w:themeColor="accent1" w:themeShade="BF"/>
      <w:sz w:val="32"/>
    </w:rPr>
  </w:style>
  <w:style w:type="character" w:customStyle="1" w:styleId="Ttulo5Car">
    <w:name w:val="Título 5 Car"/>
    <w:basedOn w:val="Fuentedeprrafopredeter"/>
    <w:link w:val="Ttulo5"/>
    <w:uiPriority w:val="9"/>
    <w:semiHidden/>
    <w:rsid w:val="003C7333"/>
    <w:rPr>
      <w:rFonts w:eastAsiaTheme="majorEastAsia" w:cstheme="majorBidi"/>
      <w:color w:val="0F4761" w:themeColor="accent1" w:themeShade="BF"/>
      <w:sz w:val="32"/>
    </w:rPr>
  </w:style>
  <w:style w:type="character" w:customStyle="1" w:styleId="Ttulo6Car">
    <w:name w:val="Título 6 Car"/>
    <w:basedOn w:val="Fuentedeprrafopredeter"/>
    <w:link w:val="Ttulo6"/>
    <w:uiPriority w:val="9"/>
    <w:semiHidden/>
    <w:rsid w:val="003C7333"/>
    <w:rPr>
      <w:rFonts w:eastAsiaTheme="majorEastAsia" w:cstheme="majorBidi"/>
      <w:i/>
      <w:iCs/>
      <w:color w:val="595959" w:themeColor="text1" w:themeTint="A6"/>
      <w:sz w:val="32"/>
    </w:rPr>
  </w:style>
  <w:style w:type="character" w:customStyle="1" w:styleId="Ttulo7Car">
    <w:name w:val="Título 7 Car"/>
    <w:basedOn w:val="Fuentedeprrafopredeter"/>
    <w:link w:val="Ttulo7"/>
    <w:uiPriority w:val="9"/>
    <w:semiHidden/>
    <w:rsid w:val="003C7333"/>
    <w:rPr>
      <w:rFonts w:eastAsiaTheme="majorEastAsia" w:cstheme="majorBidi"/>
      <w:color w:val="595959" w:themeColor="text1" w:themeTint="A6"/>
      <w:sz w:val="32"/>
    </w:rPr>
  </w:style>
  <w:style w:type="character" w:customStyle="1" w:styleId="Ttulo8Car">
    <w:name w:val="Título 8 Car"/>
    <w:basedOn w:val="Fuentedeprrafopredeter"/>
    <w:link w:val="Ttulo8"/>
    <w:uiPriority w:val="9"/>
    <w:semiHidden/>
    <w:rsid w:val="003C7333"/>
    <w:rPr>
      <w:rFonts w:eastAsiaTheme="majorEastAsia" w:cstheme="majorBidi"/>
      <w:i/>
      <w:iCs/>
      <w:color w:val="272727" w:themeColor="text1" w:themeTint="D8"/>
      <w:sz w:val="32"/>
    </w:rPr>
  </w:style>
  <w:style w:type="character" w:customStyle="1" w:styleId="Ttulo9Car">
    <w:name w:val="Título 9 Car"/>
    <w:basedOn w:val="Fuentedeprrafopredeter"/>
    <w:link w:val="Ttulo9"/>
    <w:uiPriority w:val="9"/>
    <w:semiHidden/>
    <w:rsid w:val="003C7333"/>
    <w:rPr>
      <w:rFonts w:eastAsiaTheme="majorEastAsia" w:cstheme="majorBidi"/>
      <w:color w:val="272727" w:themeColor="text1" w:themeTint="D8"/>
      <w:sz w:val="32"/>
    </w:rPr>
  </w:style>
  <w:style w:type="paragraph" w:styleId="Ttulo">
    <w:name w:val="Title"/>
    <w:basedOn w:val="Normal"/>
    <w:next w:val="Normal"/>
    <w:link w:val="TtuloCar"/>
    <w:uiPriority w:val="10"/>
    <w:qFormat/>
    <w:rsid w:val="003C7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73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733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73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7333"/>
    <w:pPr>
      <w:spacing w:before="160"/>
      <w:jc w:val="center"/>
    </w:pPr>
    <w:rPr>
      <w:i/>
      <w:iCs/>
      <w:color w:val="404040" w:themeColor="text1" w:themeTint="BF"/>
    </w:rPr>
  </w:style>
  <w:style w:type="character" w:customStyle="1" w:styleId="CitaCar">
    <w:name w:val="Cita Car"/>
    <w:basedOn w:val="Fuentedeprrafopredeter"/>
    <w:link w:val="Cita"/>
    <w:uiPriority w:val="29"/>
    <w:rsid w:val="003C7333"/>
    <w:rPr>
      <w:rFonts w:ascii="Times New Roman" w:hAnsi="Times New Roman"/>
      <w:i/>
      <w:iCs/>
      <w:color w:val="404040" w:themeColor="text1" w:themeTint="BF"/>
      <w:sz w:val="32"/>
    </w:rPr>
  </w:style>
  <w:style w:type="paragraph" w:styleId="Prrafodelista">
    <w:name w:val="List Paragraph"/>
    <w:basedOn w:val="Normal"/>
    <w:uiPriority w:val="34"/>
    <w:qFormat/>
    <w:rsid w:val="003C7333"/>
    <w:pPr>
      <w:ind w:left="720"/>
      <w:contextualSpacing/>
    </w:pPr>
  </w:style>
  <w:style w:type="character" w:styleId="nfasisintenso">
    <w:name w:val="Intense Emphasis"/>
    <w:basedOn w:val="Fuentedeprrafopredeter"/>
    <w:uiPriority w:val="21"/>
    <w:qFormat/>
    <w:rsid w:val="003C7333"/>
    <w:rPr>
      <w:i/>
      <w:iCs/>
      <w:color w:val="0F4761" w:themeColor="accent1" w:themeShade="BF"/>
    </w:rPr>
  </w:style>
  <w:style w:type="paragraph" w:styleId="Citadestacada">
    <w:name w:val="Intense Quote"/>
    <w:basedOn w:val="Normal"/>
    <w:next w:val="Normal"/>
    <w:link w:val="CitadestacadaCar"/>
    <w:uiPriority w:val="30"/>
    <w:qFormat/>
    <w:rsid w:val="003C7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7333"/>
    <w:rPr>
      <w:rFonts w:ascii="Times New Roman" w:hAnsi="Times New Roman"/>
      <w:i/>
      <w:iCs/>
      <w:color w:val="0F4761" w:themeColor="accent1" w:themeShade="BF"/>
      <w:sz w:val="32"/>
    </w:rPr>
  </w:style>
  <w:style w:type="character" w:styleId="Referenciaintensa">
    <w:name w:val="Intense Reference"/>
    <w:basedOn w:val="Fuentedeprrafopredeter"/>
    <w:uiPriority w:val="32"/>
    <w:qFormat/>
    <w:rsid w:val="003C7333"/>
    <w:rPr>
      <w:b/>
      <w:bCs/>
      <w:smallCaps/>
      <w:color w:val="0F4761" w:themeColor="accent1" w:themeShade="BF"/>
      <w:spacing w:val="5"/>
    </w:rPr>
  </w:style>
  <w:style w:type="table" w:styleId="Tabladecuadrcula3">
    <w:name w:val="Grid Table 3"/>
    <w:basedOn w:val="Tablanormal"/>
    <w:uiPriority w:val="48"/>
    <w:rsid w:val="000272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Revisin">
    <w:name w:val="Revision"/>
    <w:hidden/>
    <w:uiPriority w:val="99"/>
    <w:semiHidden/>
    <w:rsid w:val="00BE75A8"/>
    <w:pPr>
      <w:spacing w:after="0" w:line="240" w:lineRule="auto"/>
    </w:pPr>
    <w:rPr>
      <w:rFonts w:ascii="Times New Roman" w:hAnsi="Times New Roman"/>
      <w:sz w:val="32"/>
    </w:rPr>
  </w:style>
  <w:style w:type="table" w:styleId="Tablaconcuadrcula">
    <w:name w:val="Table Grid"/>
    <w:basedOn w:val="Tablanormal"/>
    <w:uiPriority w:val="39"/>
    <w:rsid w:val="00FE1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A5085"/>
    <w:rPr>
      <w:color w:val="467886" w:themeColor="hyperlink"/>
      <w:u w:val="single"/>
    </w:rPr>
  </w:style>
  <w:style w:type="character" w:styleId="Mencinsinresolver">
    <w:name w:val="Unresolved Mention"/>
    <w:basedOn w:val="Fuentedeprrafopredeter"/>
    <w:uiPriority w:val="99"/>
    <w:semiHidden/>
    <w:unhideWhenUsed/>
    <w:rsid w:val="00BA5085"/>
    <w:rPr>
      <w:color w:val="605E5C"/>
      <w:shd w:val="clear" w:color="auto" w:fill="E1DFDD"/>
    </w:rPr>
  </w:style>
  <w:style w:type="character" w:styleId="Textoennegrita">
    <w:name w:val="Strong"/>
    <w:basedOn w:val="Fuentedeprrafopredeter"/>
    <w:uiPriority w:val="22"/>
    <w:qFormat/>
    <w:rsid w:val="00BA5085"/>
    <w:rPr>
      <w:b/>
      <w:bCs/>
    </w:rPr>
  </w:style>
  <w:style w:type="table" w:styleId="Tablaconcuadrcula1clara-nfasis3">
    <w:name w:val="Grid Table 1 Light Accent 3"/>
    <w:basedOn w:val="Tablanormal"/>
    <w:uiPriority w:val="46"/>
    <w:rsid w:val="00AF5AFF"/>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3-nfasis6">
    <w:name w:val="Grid Table 3 Accent 6"/>
    <w:basedOn w:val="Tablanormal"/>
    <w:uiPriority w:val="48"/>
    <w:rsid w:val="00AF5AF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concuadrcula3-nfasis5">
    <w:name w:val="Grid Table 3 Accent 5"/>
    <w:basedOn w:val="Tablanormal"/>
    <w:uiPriority w:val="48"/>
    <w:rsid w:val="00AF5AFF"/>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5oscura-nfasis1">
    <w:name w:val="Grid Table 5 Dark Accent 1"/>
    <w:basedOn w:val="Tablanormal"/>
    <w:uiPriority w:val="50"/>
    <w:rsid w:val="00AF5A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7concolores-nfasis2">
    <w:name w:val="Grid Table 7 Colorful Accent 2"/>
    <w:basedOn w:val="Tablanormal"/>
    <w:uiPriority w:val="52"/>
    <w:rsid w:val="00AF5AFF"/>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character" w:styleId="Hipervnculovisitado">
    <w:name w:val="FollowedHyperlink"/>
    <w:basedOn w:val="Fuentedeprrafopredeter"/>
    <w:uiPriority w:val="99"/>
    <w:semiHidden/>
    <w:unhideWhenUsed/>
    <w:rsid w:val="00AF5AFF"/>
    <w:rPr>
      <w:color w:val="96607D" w:themeColor="followedHyperlink"/>
      <w:u w:val="single"/>
    </w:rPr>
  </w:style>
  <w:style w:type="character" w:styleId="Textodelmarcadordeposicin">
    <w:name w:val="Placeholder Text"/>
    <w:basedOn w:val="Fuentedeprrafopredeter"/>
    <w:uiPriority w:val="99"/>
    <w:semiHidden/>
    <w:rsid w:val="000F3988"/>
    <w:rPr>
      <w:color w:val="666666"/>
    </w:rPr>
  </w:style>
  <w:style w:type="paragraph" w:styleId="NormalWeb">
    <w:name w:val="Normal (Web)"/>
    <w:basedOn w:val="Normal"/>
    <w:uiPriority w:val="99"/>
    <w:semiHidden/>
    <w:unhideWhenUsed/>
    <w:rsid w:val="00C3764D"/>
    <w:pPr>
      <w:spacing w:before="100" w:beforeAutospacing="1" w:after="100" w:afterAutospacing="1" w:line="240" w:lineRule="auto"/>
      <w:jc w:val="left"/>
    </w:pPr>
    <w:rPr>
      <w:rFonts w:eastAsia="Times New Roman" w:cs="Times New Roman"/>
      <w:kern w:val="0"/>
      <w:sz w:val="24"/>
      <w:lang w:val="es-PA" w:eastAsia="es-P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12907">
      <w:bodyDiv w:val="1"/>
      <w:marLeft w:val="0"/>
      <w:marRight w:val="0"/>
      <w:marTop w:val="0"/>
      <w:marBottom w:val="0"/>
      <w:divBdr>
        <w:top w:val="none" w:sz="0" w:space="0" w:color="auto"/>
        <w:left w:val="none" w:sz="0" w:space="0" w:color="auto"/>
        <w:bottom w:val="none" w:sz="0" w:space="0" w:color="auto"/>
        <w:right w:val="none" w:sz="0" w:space="0" w:color="auto"/>
      </w:divBdr>
    </w:div>
    <w:div w:id="93941632">
      <w:bodyDiv w:val="1"/>
      <w:marLeft w:val="0"/>
      <w:marRight w:val="0"/>
      <w:marTop w:val="0"/>
      <w:marBottom w:val="0"/>
      <w:divBdr>
        <w:top w:val="none" w:sz="0" w:space="0" w:color="auto"/>
        <w:left w:val="none" w:sz="0" w:space="0" w:color="auto"/>
        <w:bottom w:val="none" w:sz="0" w:space="0" w:color="auto"/>
        <w:right w:val="none" w:sz="0" w:space="0" w:color="auto"/>
      </w:divBdr>
    </w:div>
    <w:div w:id="135339314">
      <w:bodyDiv w:val="1"/>
      <w:marLeft w:val="0"/>
      <w:marRight w:val="0"/>
      <w:marTop w:val="0"/>
      <w:marBottom w:val="0"/>
      <w:divBdr>
        <w:top w:val="none" w:sz="0" w:space="0" w:color="auto"/>
        <w:left w:val="none" w:sz="0" w:space="0" w:color="auto"/>
        <w:bottom w:val="none" w:sz="0" w:space="0" w:color="auto"/>
        <w:right w:val="none" w:sz="0" w:space="0" w:color="auto"/>
      </w:divBdr>
    </w:div>
    <w:div w:id="143930704">
      <w:bodyDiv w:val="1"/>
      <w:marLeft w:val="0"/>
      <w:marRight w:val="0"/>
      <w:marTop w:val="0"/>
      <w:marBottom w:val="0"/>
      <w:divBdr>
        <w:top w:val="none" w:sz="0" w:space="0" w:color="auto"/>
        <w:left w:val="none" w:sz="0" w:space="0" w:color="auto"/>
        <w:bottom w:val="none" w:sz="0" w:space="0" w:color="auto"/>
        <w:right w:val="none" w:sz="0" w:space="0" w:color="auto"/>
      </w:divBdr>
    </w:div>
    <w:div w:id="162548897">
      <w:bodyDiv w:val="1"/>
      <w:marLeft w:val="0"/>
      <w:marRight w:val="0"/>
      <w:marTop w:val="0"/>
      <w:marBottom w:val="0"/>
      <w:divBdr>
        <w:top w:val="none" w:sz="0" w:space="0" w:color="auto"/>
        <w:left w:val="none" w:sz="0" w:space="0" w:color="auto"/>
        <w:bottom w:val="none" w:sz="0" w:space="0" w:color="auto"/>
        <w:right w:val="none" w:sz="0" w:space="0" w:color="auto"/>
      </w:divBdr>
    </w:div>
    <w:div w:id="187376863">
      <w:bodyDiv w:val="1"/>
      <w:marLeft w:val="0"/>
      <w:marRight w:val="0"/>
      <w:marTop w:val="0"/>
      <w:marBottom w:val="0"/>
      <w:divBdr>
        <w:top w:val="none" w:sz="0" w:space="0" w:color="auto"/>
        <w:left w:val="none" w:sz="0" w:space="0" w:color="auto"/>
        <w:bottom w:val="none" w:sz="0" w:space="0" w:color="auto"/>
        <w:right w:val="none" w:sz="0" w:space="0" w:color="auto"/>
      </w:divBdr>
    </w:div>
    <w:div w:id="244849075">
      <w:bodyDiv w:val="1"/>
      <w:marLeft w:val="0"/>
      <w:marRight w:val="0"/>
      <w:marTop w:val="0"/>
      <w:marBottom w:val="0"/>
      <w:divBdr>
        <w:top w:val="none" w:sz="0" w:space="0" w:color="auto"/>
        <w:left w:val="none" w:sz="0" w:space="0" w:color="auto"/>
        <w:bottom w:val="none" w:sz="0" w:space="0" w:color="auto"/>
        <w:right w:val="none" w:sz="0" w:space="0" w:color="auto"/>
      </w:divBdr>
    </w:div>
    <w:div w:id="260995562">
      <w:bodyDiv w:val="1"/>
      <w:marLeft w:val="0"/>
      <w:marRight w:val="0"/>
      <w:marTop w:val="0"/>
      <w:marBottom w:val="0"/>
      <w:divBdr>
        <w:top w:val="none" w:sz="0" w:space="0" w:color="auto"/>
        <w:left w:val="none" w:sz="0" w:space="0" w:color="auto"/>
        <w:bottom w:val="none" w:sz="0" w:space="0" w:color="auto"/>
        <w:right w:val="none" w:sz="0" w:space="0" w:color="auto"/>
      </w:divBdr>
    </w:div>
    <w:div w:id="267549621">
      <w:bodyDiv w:val="1"/>
      <w:marLeft w:val="0"/>
      <w:marRight w:val="0"/>
      <w:marTop w:val="0"/>
      <w:marBottom w:val="0"/>
      <w:divBdr>
        <w:top w:val="none" w:sz="0" w:space="0" w:color="auto"/>
        <w:left w:val="none" w:sz="0" w:space="0" w:color="auto"/>
        <w:bottom w:val="none" w:sz="0" w:space="0" w:color="auto"/>
        <w:right w:val="none" w:sz="0" w:space="0" w:color="auto"/>
      </w:divBdr>
    </w:div>
    <w:div w:id="342441674">
      <w:bodyDiv w:val="1"/>
      <w:marLeft w:val="0"/>
      <w:marRight w:val="0"/>
      <w:marTop w:val="0"/>
      <w:marBottom w:val="0"/>
      <w:divBdr>
        <w:top w:val="none" w:sz="0" w:space="0" w:color="auto"/>
        <w:left w:val="none" w:sz="0" w:space="0" w:color="auto"/>
        <w:bottom w:val="none" w:sz="0" w:space="0" w:color="auto"/>
        <w:right w:val="none" w:sz="0" w:space="0" w:color="auto"/>
      </w:divBdr>
    </w:div>
    <w:div w:id="402146479">
      <w:bodyDiv w:val="1"/>
      <w:marLeft w:val="0"/>
      <w:marRight w:val="0"/>
      <w:marTop w:val="0"/>
      <w:marBottom w:val="0"/>
      <w:divBdr>
        <w:top w:val="none" w:sz="0" w:space="0" w:color="auto"/>
        <w:left w:val="none" w:sz="0" w:space="0" w:color="auto"/>
        <w:bottom w:val="none" w:sz="0" w:space="0" w:color="auto"/>
        <w:right w:val="none" w:sz="0" w:space="0" w:color="auto"/>
      </w:divBdr>
    </w:div>
    <w:div w:id="406194925">
      <w:bodyDiv w:val="1"/>
      <w:marLeft w:val="0"/>
      <w:marRight w:val="0"/>
      <w:marTop w:val="0"/>
      <w:marBottom w:val="0"/>
      <w:divBdr>
        <w:top w:val="none" w:sz="0" w:space="0" w:color="auto"/>
        <w:left w:val="none" w:sz="0" w:space="0" w:color="auto"/>
        <w:bottom w:val="none" w:sz="0" w:space="0" w:color="auto"/>
        <w:right w:val="none" w:sz="0" w:space="0" w:color="auto"/>
      </w:divBdr>
    </w:div>
    <w:div w:id="444815518">
      <w:bodyDiv w:val="1"/>
      <w:marLeft w:val="0"/>
      <w:marRight w:val="0"/>
      <w:marTop w:val="0"/>
      <w:marBottom w:val="0"/>
      <w:divBdr>
        <w:top w:val="none" w:sz="0" w:space="0" w:color="auto"/>
        <w:left w:val="none" w:sz="0" w:space="0" w:color="auto"/>
        <w:bottom w:val="none" w:sz="0" w:space="0" w:color="auto"/>
        <w:right w:val="none" w:sz="0" w:space="0" w:color="auto"/>
      </w:divBdr>
    </w:div>
    <w:div w:id="449788281">
      <w:bodyDiv w:val="1"/>
      <w:marLeft w:val="0"/>
      <w:marRight w:val="0"/>
      <w:marTop w:val="0"/>
      <w:marBottom w:val="0"/>
      <w:divBdr>
        <w:top w:val="none" w:sz="0" w:space="0" w:color="auto"/>
        <w:left w:val="none" w:sz="0" w:space="0" w:color="auto"/>
        <w:bottom w:val="none" w:sz="0" w:space="0" w:color="auto"/>
        <w:right w:val="none" w:sz="0" w:space="0" w:color="auto"/>
      </w:divBdr>
    </w:div>
    <w:div w:id="462968711">
      <w:bodyDiv w:val="1"/>
      <w:marLeft w:val="0"/>
      <w:marRight w:val="0"/>
      <w:marTop w:val="0"/>
      <w:marBottom w:val="0"/>
      <w:divBdr>
        <w:top w:val="none" w:sz="0" w:space="0" w:color="auto"/>
        <w:left w:val="none" w:sz="0" w:space="0" w:color="auto"/>
        <w:bottom w:val="none" w:sz="0" w:space="0" w:color="auto"/>
        <w:right w:val="none" w:sz="0" w:space="0" w:color="auto"/>
      </w:divBdr>
    </w:div>
    <w:div w:id="477693588">
      <w:bodyDiv w:val="1"/>
      <w:marLeft w:val="0"/>
      <w:marRight w:val="0"/>
      <w:marTop w:val="0"/>
      <w:marBottom w:val="0"/>
      <w:divBdr>
        <w:top w:val="none" w:sz="0" w:space="0" w:color="auto"/>
        <w:left w:val="none" w:sz="0" w:space="0" w:color="auto"/>
        <w:bottom w:val="none" w:sz="0" w:space="0" w:color="auto"/>
        <w:right w:val="none" w:sz="0" w:space="0" w:color="auto"/>
      </w:divBdr>
    </w:div>
    <w:div w:id="501162737">
      <w:bodyDiv w:val="1"/>
      <w:marLeft w:val="0"/>
      <w:marRight w:val="0"/>
      <w:marTop w:val="0"/>
      <w:marBottom w:val="0"/>
      <w:divBdr>
        <w:top w:val="none" w:sz="0" w:space="0" w:color="auto"/>
        <w:left w:val="none" w:sz="0" w:space="0" w:color="auto"/>
        <w:bottom w:val="none" w:sz="0" w:space="0" w:color="auto"/>
        <w:right w:val="none" w:sz="0" w:space="0" w:color="auto"/>
      </w:divBdr>
    </w:div>
    <w:div w:id="521477736">
      <w:bodyDiv w:val="1"/>
      <w:marLeft w:val="0"/>
      <w:marRight w:val="0"/>
      <w:marTop w:val="0"/>
      <w:marBottom w:val="0"/>
      <w:divBdr>
        <w:top w:val="none" w:sz="0" w:space="0" w:color="auto"/>
        <w:left w:val="none" w:sz="0" w:space="0" w:color="auto"/>
        <w:bottom w:val="none" w:sz="0" w:space="0" w:color="auto"/>
        <w:right w:val="none" w:sz="0" w:space="0" w:color="auto"/>
      </w:divBdr>
    </w:div>
    <w:div w:id="539828634">
      <w:bodyDiv w:val="1"/>
      <w:marLeft w:val="0"/>
      <w:marRight w:val="0"/>
      <w:marTop w:val="0"/>
      <w:marBottom w:val="0"/>
      <w:divBdr>
        <w:top w:val="none" w:sz="0" w:space="0" w:color="auto"/>
        <w:left w:val="none" w:sz="0" w:space="0" w:color="auto"/>
        <w:bottom w:val="none" w:sz="0" w:space="0" w:color="auto"/>
        <w:right w:val="none" w:sz="0" w:space="0" w:color="auto"/>
      </w:divBdr>
    </w:div>
    <w:div w:id="548341679">
      <w:bodyDiv w:val="1"/>
      <w:marLeft w:val="0"/>
      <w:marRight w:val="0"/>
      <w:marTop w:val="0"/>
      <w:marBottom w:val="0"/>
      <w:divBdr>
        <w:top w:val="none" w:sz="0" w:space="0" w:color="auto"/>
        <w:left w:val="none" w:sz="0" w:space="0" w:color="auto"/>
        <w:bottom w:val="none" w:sz="0" w:space="0" w:color="auto"/>
        <w:right w:val="none" w:sz="0" w:space="0" w:color="auto"/>
      </w:divBdr>
    </w:div>
    <w:div w:id="556598751">
      <w:bodyDiv w:val="1"/>
      <w:marLeft w:val="0"/>
      <w:marRight w:val="0"/>
      <w:marTop w:val="0"/>
      <w:marBottom w:val="0"/>
      <w:divBdr>
        <w:top w:val="none" w:sz="0" w:space="0" w:color="auto"/>
        <w:left w:val="none" w:sz="0" w:space="0" w:color="auto"/>
        <w:bottom w:val="none" w:sz="0" w:space="0" w:color="auto"/>
        <w:right w:val="none" w:sz="0" w:space="0" w:color="auto"/>
      </w:divBdr>
    </w:div>
    <w:div w:id="609318501">
      <w:bodyDiv w:val="1"/>
      <w:marLeft w:val="0"/>
      <w:marRight w:val="0"/>
      <w:marTop w:val="0"/>
      <w:marBottom w:val="0"/>
      <w:divBdr>
        <w:top w:val="none" w:sz="0" w:space="0" w:color="auto"/>
        <w:left w:val="none" w:sz="0" w:space="0" w:color="auto"/>
        <w:bottom w:val="none" w:sz="0" w:space="0" w:color="auto"/>
        <w:right w:val="none" w:sz="0" w:space="0" w:color="auto"/>
      </w:divBdr>
    </w:div>
    <w:div w:id="692850229">
      <w:bodyDiv w:val="1"/>
      <w:marLeft w:val="0"/>
      <w:marRight w:val="0"/>
      <w:marTop w:val="0"/>
      <w:marBottom w:val="0"/>
      <w:divBdr>
        <w:top w:val="none" w:sz="0" w:space="0" w:color="auto"/>
        <w:left w:val="none" w:sz="0" w:space="0" w:color="auto"/>
        <w:bottom w:val="none" w:sz="0" w:space="0" w:color="auto"/>
        <w:right w:val="none" w:sz="0" w:space="0" w:color="auto"/>
      </w:divBdr>
    </w:div>
    <w:div w:id="798260187">
      <w:bodyDiv w:val="1"/>
      <w:marLeft w:val="0"/>
      <w:marRight w:val="0"/>
      <w:marTop w:val="0"/>
      <w:marBottom w:val="0"/>
      <w:divBdr>
        <w:top w:val="none" w:sz="0" w:space="0" w:color="auto"/>
        <w:left w:val="none" w:sz="0" w:space="0" w:color="auto"/>
        <w:bottom w:val="none" w:sz="0" w:space="0" w:color="auto"/>
        <w:right w:val="none" w:sz="0" w:space="0" w:color="auto"/>
      </w:divBdr>
    </w:div>
    <w:div w:id="894005954">
      <w:bodyDiv w:val="1"/>
      <w:marLeft w:val="0"/>
      <w:marRight w:val="0"/>
      <w:marTop w:val="0"/>
      <w:marBottom w:val="0"/>
      <w:divBdr>
        <w:top w:val="none" w:sz="0" w:space="0" w:color="auto"/>
        <w:left w:val="none" w:sz="0" w:space="0" w:color="auto"/>
        <w:bottom w:val="none" w:sz="0" w:space="0" w:color="auto"/>
        <w:right w:val="none" w:sz="0" w:space="0" w:color="auto"/>
      </w:divBdr>
    </w:div>
    <w:div w:id="937952381">
      <w:bodyDiv w:val="1"/>
      <w:marLeft w:val="0"/>
      <w:marRight w:val="0"/>
      <w:marTop w:val="0"/>
      <w:marBottom w:val="0"/>
      <w:divBdr>
        <w:top w:val="none" w:sz="0" w:space="0" w:color="auto"/>
        <w:left w:val="none" w:sz="0" w:space="0" w:color="auto"/>
        <w:bottom w:val="none" w:sz="0" w:space="0" w:color="auto"/>
        <w:right w:val="none" w:sz="0" w:space="0" w:color="auto"/>
      </w:divBdr>
    </w:div>
    <w:div w:id="985862352">
      <w:bodyDiv w:val="1"/>
      <w:marLeft w:val="0"/>
      <w:marRight w:val="0"/>
      <w:marTop w:val="0"/>
      <w:marBottom w:val="0"/>
      <w:divBdr>
        <w:top w:val="none" w:sz="0" w:space="0" w:color="auto"/>
        <w:left w:val="none" w:sz="0" w:space="0" w:color="auto"/>
        <w:bottom w:val="none" w:sz="0" w:space="0" w:color="auto"/>
        <w:right w:val="none" w:sz="0" w:space="0" w:color="auto"/>
      </w:divBdr>
    </w:div>
    <w:div w:id="1000280040">
      <w:bodyDiv w:val="1"/>
      <w:marLeft w:val="0"/>
      <w:marRight w:val="0"/>
      <w:marTop w:val="0"/>
      <w:marBottom w:val="0"/>
      <w:divBdr>
        <w:top w:val="none" w:sz="0" w:space="0" w:color="auto"/>
        <w:left w:val="none" w:sz="0" w:space="0" w:color="auto"/>
        <w:bottom w:val="none" w:sz="0" w:space="0" w:color="auto"/>
        <w:right w:val="none" w:sz="0" w:space="0" w:color="auto"/>
      </w:divBdr>
    </w:div>
    <w:div w:id="1058745881">
      <w:bodyDiv w:val="1"/>
      <w:marLeft w:val="0"/>
      <w:marRight w:val="0"/>
      <w:marTop w:val="0"/>
      <w:marBottom w:val="0"/>
      <w:divBdr>
        <w:top w:val="none" w:sz="0" w:space="0" w:color="auto"/>
        <w:left w:val="none" w:sz="0" w:space="0" w:color="auto"/>
        <w:bottom w:val="none" w:sz="0" w:space="0" w:color="auto"/>
        <w:right w:val="none" w:sz="0" w:space="0" w:color="auto"/>
      </w:divBdr>
    </w:div>
    <w:div w:id="1065185880">
      <w:bodyDiv w:val="1"/>
      <w:marLeft w:val="0"/>
      <w:marRight w:val="0"/>
      <w:marTop w:val="0"/>
      <w:marBottom w:val="0"/>
      <w:divBdr>
        <w:top w:val="none" w:sz="0" w:space="0" w:color="auto"/>
        <w:left w:val="none" w:sz="0" w:space="0" w:color="auto"/>
        <w:bottom w:val="none" w:sz="0" w:space="0" w:color="auto"/>
        <w:right w:val="none" w:sz="0" w:space="0" w:color="auto"/>
      </w:divBdr>
    </w:div>
    <w:div w:id="1121606753">
      <w:bodyDiv w:val="1"/>
      <w:marLeft w:val="0"/>
      <w:marRight w:val="0"/>
      <w:marTop w:val="0"/>
      <w:marBottom w:val="0"/>
      <w:divBdr>
        <w:top w:val="none" w:sz="0" w:space="0" w:color="auto"/>
        <w:left w:val="none" w:sz="0" w:space="0" w:color="auto"/>
        <w:bottom w:val="none" w:sz="0" w:space="0" w:color="auto"/>
        <w:right w:val="none" w:sz="0" w:space="0" w:color="auto"/>
      </w:divBdr>
    </w:div>
    <w:div w:id="1169713934">
      <w:bodyDiv w:val="1"/>
      <w:marLeft w:val="0"/>
      <w:marRight w:val="0"/>
      <w:marTop w:val="0"/>
      <w:marBottom w:val="0"/>
      <w:divBdr>
        <w:top w:val="none" w:sz="0" w:space="0" w:color="auto"/>
        <w:left w:val="none" w:sz="0" w:space="0" w:color="auto"/>
        <w:bottom w:val="none" w:sz="0" w:space="0" w:color="auto"/>
        <w:right w:val="none" w:sz="0" w:space="0" w:color="auto"/>
      </w:divBdr>
    </w:div>
    <w:div w:id="1212420871">
      <w:bodyDiv w:val="1"/>
      <w:marLeft w:val="0"/>
      <w:marRight w:val="0"/>
      <w:marTop w:val="0"/>
      <w:marBottom w:val="0"/>
      <w:divBdr>
        <w:top w:val="none" w:sz="0" w:space="0" w:color="auto"/>
        <w:left w:val="none" w:sz="0" w:space="0" w:color="auto"/>
        <w:bottom w:val="none" w:sz="0" w:space="0" w:color="auto"/>
        <w:right w:val="none" w:sz="0" w:space="0" w:color="auto"/>
      </w:divBdr>
    </w:div>
    <w:div w:id="1238976571">
      <w:bodyDiv w:val="1"/>
      <w:marLeft w:val="0"/>
      <w:marRight w:val="0"/>
      <w:marTop w:val="0"/>
      <w:marBottom w:val="0"/>
      <w:divBdr>
        <w:top w:val="none" w:sz="0" w:space="0" w:color="auto"/>
        <w:left w:val="none" w:sz="0" w:space="0" w:color="auto"/>
        <w:bottom w:val="none" w:sz="0" w:space="0" w:color="auto"/>
        <w:right w:val="none" w:sz="0" w:space="0" w:color="auto"/>
      </w:divBdr>
    </w:div>
    <w:div w:id="1250773485">
      <w:bodyDiv w:val="1"/>
      <w:marLeft w:val="0"/>
      <w:marRight w:val="0"/>
      <w:marTop w:val="0"/>
      <w:marBottom w:val="0"/>
      <w:divBdr>
        <w:top w:val="none" w:sz="0" w:space="0" w:color="auto"/>
        <w:left w:val="none" w:sz="0" w:space="0" w:color="auto"/>
        <w:bottom w:val="none" w:sz="0" w:space="0" w:color="auto"/>
        <w:right w:val="none" w:sz="0" w:space="0" w:color="auto"/>
      </w:divBdr>
    </w:div>
    <w:div w:id="1253011568">
      <w:bodyDiv w:val="1"/>
      <w:marLeft w:val="0"/>
      <w:marRight w:val="0"/>
      <w:marTop w:val="0"/>
      <w:marBottom w:val="0"/>
      <w:divBdr>
        <w:top w:val="none" w:sz="0" w:space="0" w:color="auto"/>
        <w:left w:val="none" w:sz="0" w:space="0" w:color="auto"/>
        <w:bottom w:val="none" w:sz="0" w:space="0" w:color="auto"/>
        <w:right w:val="none" w:sz="0" w:space="0" w:color="auto"/>
      </w:divBdr>
    </w:div>
    <w:div w:id="1317369768">
      <w:bodyDiv w:val="1"/>
      <w:marLeft w:val="0"/>
      <w:marRight w:val="0"/>
      <w:marTop w:val="0"/>
      <w:marBottom w:val="0"/>
      <w:divBdr>
        <w:top w:val="none" w:sz="0" w:space="0" w:color="auto"/>
        <w:left w:val="none" w:sz="0" w:space="0" w:color="auto"/>
        <w:bottom w:val="none" w:sz="0" w:space="0" w:color="auto"/>
        <w:right w:val="none" w:sz="0" w:space="0" w:color="auto"/>
      </w:divBdr>
    </w:div>
    <w:div w:id="1319773077">
      <w:bodyDiv w:val="1"/>
      <w:marLeft w:val="0"/>
      <w:marRight w:val="0"/>
      <w:marTop w:val="0"/>
      <w:marBottom w:val="0"/>
      <w:divBdr>
        <w:top w:val="none" w:sz="0" w:space="0" w:color="auto"/>
        <w:left w:val="none" w:sz="0" w:space="0" w:color="auto"/>
        <w:bottom w:val="none" w:sz="0" w:space="0" w:color="auto"/>
        <w:right w:val="none" w:sz="0" w:space="0" w:color="auto"/>
      </w:divBdr>
    </w:div>
    <w:div w:id="1325821764">
      <w:bodyDiv w:val="1"/>
      <w:marLeft w:val="0"/>
      <w:marRight w:val="0"/>
      <w:marTop w:val="0"/>
      <w:marBottom w:val="0"/>
      <w:divBdr>
        <w:top w:val="none" w:sz="0" w:space="0" w:color="auto"/>
        <w:left w:val="none" w:sz="0" w:space="0" w:color="auto"/>
        <w:bottom w:val="none" w:sz="0" w:space="0" w:color="auto"/>
        <w:right w:val="none" w:sz="0" w:space="0" w:color="auto"/>
      </w:divBdr>
    </w:div>
    <w:div w:id="1331177819">
      <w:bodyDiv w:val="1"/>
      <w:marLeft w:val="0"/>
      <w:marRight w:val="0"/>
      <w:marTop w:val="0"/>
      <w:marBottom w:val="0"/>
      <w:divBdr>
        <w:top w:val="none" w:sz="0" w:space="0" w:color="auto"/>
        <w:left w:val="none" w:sz="0" w:space="0" w:color="auto"/>
        <w:bottom w:val="none" w:sz="0" w:space="0" w:color="auto"/>
        <w:right w:val="none" w:sz="0" w:space="0" w:color="auto"/>
      </w:divBdr>
    </w:div>
    <w:div w:id="1337491042">
      <w:bodyDiv w:val="1"/>
      <w:marLeft w:val="0"/>
      <w:marRight w:val="0"/>
      <w:marTop w:val="0"/>
      <w:marBottom w:val="0"/>
      <w:divBdr>
        <w:top w:val="none" w:sz="0" w:space="0" w:color="auto"/>
        <w:left w:val="none" w:sz="0" w:space="0" w:color="auto"/>
        <w:bottom w:val="none" w:sz="0" w:space="0" w:color="auto"/>
        <w:right w:val="none" w:sz="0" w:space="0" w:color="auto"/>
      </w:divBdr>
    </w:div>
    <w:div w:id="1392339286">
      <w:bodyDiv w:val="1"/>
      <w:marLeft w:val="0"/>
      <w:marRight w:val="0"/>
      <w:marTop w:val="0"/>
      <w:marBottom w:val="0"/>
      <w:divBdr>
        <w:top w:val="none" w:sz="0" w:space="0" w:color="auto"/>
        <w:left w:val="none" w:sz="0" w:space="0" w:color="auto"/>
        <w:bottom w:val="none" w:sz="0" w:space="0" w:color="auto"/>
        <w:right w:val="none" w:sz="0" w:space="0" w:color="auto"/>
      </w:divBdr>
      <w:divsChild>
        <w:div w:id="163133125">
          <w:marLeft w:val="0"/>
          <w:marRight w:val="0"/>
          <w:marTop w:val="0"/>
          <w:marBottom w:val="0"/>
          <w:divBdr>
            <w:top w:val="none" w:sz="0" w:space="0" w:color="auto"/>
            <w:left w:val="none" w:sz="0" w:space="0" w:color="auto"/>
            <w:bottom w:val="none" w:sz="0" w:space="0" w:color="auto"/>
            <w:right w:val="none" w:sz="0" w:space="0" w:color="auto"/>
          </w:divBdr>
          <w:divsChild>
            <w:div w:id="768695036">
              <w:marLeft w:val="0"/>
              <w:marRight w:val="0"/>
              <w:marTop w:val="0"/>
              <w:marBottom w:val="0"/>
              <w:divBdr>
                <w:top w:val="none" w:sz="0" w:space="0" w:color="auto"/>
                <w:left w:val="none" w:sz="0" w:space="0" w:color="auto"/>
                <w:bottom w:val="none" w:sz="0" w:space="0" w:color="auto"/>
                <w:right w:val="none" w:sz="0" w:space="0" w:color="auto"/>
              </w:divBdr>
              <w:divsChild>
                <w:div w:id="1045133548">
                  <w:marLeft w:val="0"/>
                  <w:marRight w:val="0"/>
                  <w:marTop w:val="0"/>
                  <w:marBottom w:val="0"/>
                  <w:divBdr>
                    <w:top w:val="none" w:sz="0" w:space="0" w:color="auto"/>
                    <w:left w:val="none" w:sz="0" w:space="0" w:color="auto"/>
                    <w:bottom w:val="none" w:sz="0" w:space="0" w:color="auto"/>
                    <w:right w:val="none" w:sz="0" w:space="0" w:color="auto"/>
                  </w:divBdr>
                </w:div>
              </w:divsChild>
            </w:div>
            <w:div w:id="1638997759">
              <w:marLeft w:val="0"/>
              <w:marRight w:val="0"/>
              <w:marTop w:val="0"/>
              <w:marBottom w:val="0"/>
              <w:divBdr>
                <w:top w:val="none" w:sz="0" w:space="0" w:color="auto"/>
                <w:left w:val="none" w:sz="0" w:space="0" w:color="auto"/>
                <w:bottom w:val="none" w:sz="0" w:space="0" w:color="auto"/>
                <w:right w:val="none" w:sz="0" w:space="0" w:color="auto"/>
              </w:divBdr>
            </w:div>
          </w:divsChild>
        </w:div>
        <w:div w:id="252010845">
          <w:marLeft w:val="0"/>
          <w:marRight w:val="0"/>
          <w:marTop w:val="0"/>
          <w:marBottom w:val="0"/>
          <w:divBdr>
            <w:top w:val="none" w:sz="0" w:space="0" w:color="auto"/>
            <w:left w:val="none" w:sz="0" w:space="0" w:color="auto"/>
            <w:bottom w:val="none" w:sz="0" w:space="0" w:color="auto"/>
            <w:right w:val="none" w:sz="0" w:space="0" w:color="auto"/>
          </w:divBdr>
        </w:div>
        <w:div w:id="905458744">
          <w:marLeft w:val="0"/>
          <w:marRight w:val="0"/>
          <w:marTop w:val="0"/>
          <w:marBottom w:val="0"/>
          <w:divBdr>
            <w:top w:val="none" w:sz="0" w:space="0" w:color="auto"/>
            <w:left w:val="none" w:sz="0" w:space="0" w:color="auto"/>
            <w:bottom w:val="none" w:sz="0" w:space="0" w:color="auto"/>
            <w:right w:val="none" w:sz="0" w:space="0" w:color="auto"/>
          </w:divBdr>
          <w:divsChild>
            <w:div w:id="1059094305">
              <w:marLeft w:val="0"/>
              <w:marRight w:val="0"/>
              <w:marTop w:val="0"/>
              <w:marBottom w:val="0"/>
              <w:divBdr>
                <w:top w:val="none" w:sz="0" w:space="0" w:color="auto"/>
                <w:left w:val="none" w:sz="0" w:space="0" w:color="auto"/>
                <w:bottom w:val="none" w:sz="0" w:space="0" w:color="auto"/>
                <w:right w:val="none" w:sz="0" w:space="0" w:color="auto"/>
              </w:divBdr>
              <w:divsChild>
                <w:div w:id="302587764">
                  <w:marLeft w:val="0"/>
                  <w:marRight w:val="0"/>
                  <w:marTop w:val="0"/>
                  <w:marBottom w:val="0"/>
                  <w:divBdr>
                    <w:top w:val="none" w:sz="0" w:space="0" w:color="auto"/>
                    <w:left w:val="none" w:sz="0" w:space="0" w:color="auto"/>
                    <w:bottom w:val="none" w:sz="0" w:space="0" w:color="auto"/>
                    <w:right w:val="none" w:sz="0" w:space="0" w:color="auto"/>
                  </w:divBdr>
                </w:div>
              </w:divsChild>
            </w:div>
            <w:div w:id="1886335774">
              <w:marLeft w:val="0"/>
              <w:marRight w:val="0"/>
              <w:marTop w:val="0"/>
              <w:marBottom w:val="0"/>
              <w:divBdr>
                <w:top w:val="none" w:sz="0" w:space="0" w:color="auto"/>
                <w:left w:val="none" w:sz="0" w:space="0" w:color="auto"/>
                <w:bottom w:val="none" w:sz="0" w:space="0" w:color="auto"/>
                <w:right w:val="none" w:sz="0" w:space="0" w:color="auto"/>
              </w:divBdr>
            </w:div>
          </w:divsChild>
        </w:div>
        <w:div w:id="1033505171">
          <w:marLeft w:val="0"/>
          <w:marRight w:val="0"/>
          <w:marTop w:val="0"/>
          <w:marBottom w:val="0"/>
          <w:divBdr>
            <w:top w:val="none" w:sz="0" w:space="0" w:color="auto"/>
            <w:left w:val="none" w:sz="0" w:space="0" w:color="auto"/>
            <w:bottom w:val="none" w:sz="0" w:space="0" w:color="auto"/>
            <w:right w:val="none" w:sz="0" w:space="0" w:color="auto"/>
          </w:divBdr>
          <w:divsChild>
            <w:div w:id="1160539015">
              <w:marLeft w:val="0"/>
              <w:marRight w:val="0"/>
              <w:marTop w:val="0"/>
              <w:marBottom w:val="0"/>
              <w:divBdr>
                <w:top w:val="none" w:sz="0" w:space="0" w:color="auto"/>
                <w:left w:val="none" w:sz="0" w:space="0" w:color="auto"/>
                <w:bottom w:val="none" w:sz="0" w:space="0" w:color="auto"/>
                <w:right w:val="none" w:sz="0" w:space="0" w:color="auto"/>
              </w:divBdr>
              <w:divsChild>
                <w:div w:id="768811562">
                  <w:marLeft w:val="-300"/>
                  <w:marRight w:val="-300"/>
                  <w:marTop w:val="0"/>
                  <w:marBottom w:val="0"/>
                  <w:divBdr>
                    <w:top w:val="none" w:sz="0" w:space="0" w:color="auto"/>
                    <w:left w:val="none" w:sz="0" w:space="0" w:color="auto"/>
                    <w:bottom w:val="none" w:sz="0" w:space="0" w:color="auto"/>
                    <w:right w:val="none" w:sz="0" w:space="0" w:color="auto"/>
                  </w:divBdr>
                  <w:divsChild>
                    <w:div w:id="332998793">
                      <w:marLeft w:val="0"/>
                      <w:marRight w:val="0"/>
                      <w:marTop w:val="0"/>
                      <w:marBottom w:val="0"/>
                      <w:divBdr>
                        <w:top w:val="none" w:sz="0" w:space="0" w:color="auto"/>
                        <w:left w:val="none" w:sz="0" w:space="0" w:color="auto"/>
                        <w:bottom w:val="none" w:sz="0" w:space="0" w:color="auto"/>
                        <w:right w:val="none" w:sz="0" w:space="0" w:color="auto"/>
                      </w:divBdr>
                      <w:divsChild>
                        <w:div w:id="643511167">
                          <w:marLeft w:val="0"/>
                          <w:marRight w:val="0"/>
                          <w:marTop w:val="0"/>
                          <w:marBottom w:val="0"/>
                          <w:divBdr>
                            <w:top w:val="none" w:sz="0" w:space="0" w:color="auto"/>
                            <w:left w:val="none" w:sz="0" w:space="0" w:color="auto"/>
                            <w:bottom w:val="none" w:sz="0" w:space="0" w:color="auto"/>
                            <w:right w:val="none" w:sz="0" w:space="0" w:color="auto"/>
                          </w:divBdr>
                          <w:divsChild>
                            <w:div w:id="110173504">
                              <w:marLeft w:val="0"/>
                              <w:marRight w:val="0"/>
                              <w:marTop w:val="0"/>
                              <w:marBottom w:val="150"/>
                              <w:divBdr>
                                <w:top w:val="none" w:sz="0" w:space="0" w:color="auto"/>
                                <w:left w:val="none" w:sz="0" w:space="0" w:color="auto"/>
                                <w:bottom w:val="none" w:sz="0" w:space="0" w:color="auto"/>
                                <w:right w:val="none" w:sz="0" w:space="0" w:color="auto"/>
                              </w:divBdr>
                            </w:div>
                          </w:divsChild>
                        </w:div>
                        <w:div w:id="815996757">
                          <w:marLeft w:val="0"/>
                          <w:marRight w:val="0"/>
                          <w:marTop w:val="0"/>
                          <w:marBottom w:val="0"/>
                          <w:divBdr>
                            <w:top w:val="none" w:sz="0" w:space="0" w:color="auto"/>
                            <w:left w:val="none" w:sz="0" w:space="0" w:color="auto"/>
                            <w:bottom w:val="none" w:sz="0" w:space="0" w:color="auto"/>
                            <w:right w:val="none" w:sz="0" w:space="0" w:color="auto"/>
                          </w:divBdr>
                          <w:divsChild>
                            <w:div w:id="1266961344">
                              <w:marLeft w:val="0"/>
                              <w:marRight w:val="0"/>
                              <w:marTop w:val="0"/>
                              <w:marBottom w:val="150"/>
                              <w:divBdr>
                                <w:top w:val="none" w:sz="0" w:space="0" w:color="auto"/>
                                <w:left w:val="none" w:sz="0" w:space="0" w:color="auto"/>
                                <w:bottom w:val="none" w:sz="0" w:space="0" w:color="auto"/>
                                <w:right w:val="none" w:sz="0" w:space="0" w:color="auto"/>
                              </w:divBdr>
                            </w:div>
                          </w:divsChild>
                        </w:div>
                        <w:div w:id="1310133744">
                          <w:marLeft w:val="0"/>
                          <w:marRight w:val="0"/>
                          <w:marTop w:val="0"/>
                          <w:marBottom w:val="0"/>
                          <w:divBdr>
                            <w:top w:val="none" w:sz="0" w:space="0" w:color="auto"/>
                            <w:left w:val="none" w:sz="0" w:space="0" w:color="auto"/>
                            <w:bottom w:val="none" w:sz="0" w:space="0" w:color="auto"/>
                            <w:right w:val="none" w:sz="0" w:space="0" w:color="auto"/>
                          </w:divBdr>
                          <w:divsChild>
                            <w:div w:id="1281761761">
                              <w:marLeft w:val="0"/>
                              <w:marRight w:val="0"/>
                              <w:marTop w:val="0"/>
                              <w:marBottom w:val="150"/>
                              <w:divBdr>
                                <w:top w:val="none" w:sz="0" w:space="0" w:color="auto"/>
                                <w:left w:val="none" w:sz="0" w:space="0" w:color="auto"/>
                                <w:bottom w:val="none" w:sz="0" w:space="0" w:color="auto"/>
                                <w:right w:val="none" w:sz="0" w:space="0" w:color="auto"/>
                              </w:divBdr>
                            </w:div>
                          </w:divsChild>
                        </w:div>
                        <w:div w:id="1749500661">
                          <w:marLeft w:val="0"/>
                          <w:marRight w:val="0"/>
                          <w:marTop w:val="0"/>
                          <w:marBottom w:val="0"/>
                          <w:divBdr>
                            <w:top w:val="none" w:sz="0" w:space="0" w:color="auto"/>
                            <w:left w:val="none" w:sz="0" w:space="0" w:color="auto"/>
                            <w:bottom w:val="none" w:sz="0" w:space="0" w:color="auto"/>
                            <w:right w:val="none" w:sz="0" w:space="0" w:color="auto"/>
                          </w:divBdr>
                          <w:divsChild>
                            <w:div w:id="1910772713">
                              <w:marLeft w:val="0"/>
                              <w:marRight w:val="0"/>
                              <w:marTop w:val="0"/>
                              <w:marBottom w:val="150"/>
                              <w:divBdr>
                                <w:top w:val="none" w:sz="0" w:space="0" w:color="auto"/>
                                <w:left w:val="none" w:sz="0" w:space="0" w:color="auto"/>
                                <w:bottom w:val="none" w:sz="0" w:space="0" w:color="auto"/>
                                <w:right w:val="none" w:sz="0" w:space="0" w:color="auto"/>
                              </w:divBdr>
                            </w:div>
                          </w:divsChild>
                        </w:div>
                        <w:div w:id="1848712357">
                          <w:marLeft w:val="0"/>
                          <w:marRight w:val="0"/>
                          <w:marTop w:val="0"/>
                          <w:marBottom w:val="0"/>
                          <w:divBdr>
                            <w:top w:val="none" w:sz="0" w:space="0" w:color="auto"/>
                            <w:left w:val="none" w:sz="0" w:space="0" w:color="auto"/>
                            <w:bottom w:val="none" w:sz="0" w:space="0" w:color="auto"/>
                            <w:right w:val="none" w:sz="0" w:space="0" w:color="auto"/>
                          </w:divBdr>
                          <w:divsChild>
                            <w:div w:id="6290900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10479046">
          <w:marLeft w:val="0"/>
          <w:marRight w:val="0"/>
          <w:marTop w:val="0"/>
          <w:marBottom w:val="0"/>
          <w:divBdr>
            <w:top w:val="none" w:sz="0" w:space="0" w:color="auto"/>
            <w:left w:val="none" w:sz="0" w:space="0" w:color="auto"/>
            <w:bottom w:val="none" w:sz="0" w:space="0" w:color="auto"/>
            <w:right w:val="none" w:sz="0" w:space="0" w:color="auto"/>
          </w:divBdr>
          <w:divsChild>
            <w:div w:id="460225627">
              <w:marLeft w:val="0"/>
              <w:marRight w:val="0"/>
              <w:marTop w:val="0"/>
              <w:marBottom w:val="0"/>
              <w:divBdr>
                <w:top w:val="none" w:sz="0" w:space="0" w:color="auto"/>
                <w:left w:val="none" w:sz="0" w:space="0" w:color="auto"/>
                <w:bottom w:val="none" w:sz="0" w:space="0" w:color="auto"/>
                <w:right w:val="none" w:sz="0" w:space="0" w:color="auto"/>
              </w:divBdr>
              <w:divsChild>
                <w:div w:id="1692411834">
                  <w:marLeft w:val="0"/>
                  <w:marRight w:val="0"/>
                  <w:marTop w:val="0"/>
                  <w:marBottom w:val="0"/>
                  <w:divBdr>
                    <w:top w:val="none" w:sz="0" w:space="0" w:color="auto"/>
                    <w:left w:val="none" w:sz="0" w:space="0" w:color="auto"/>
                    <w:bottom w:val="none" w:sz="0" w:space="0" w:color="auto"/>
                    <w:right w:val="none" w:sz="0" w:space="0" w:color="auto"/>
                  </w:divBdr>
                </w:div>
              </w:divsChild>
            </w:div>
            <w:div w:id="1697848044">
              <w:marLeft w:val="0"/>
              <w:marRight w:val="0"/>
              <w:marTop w:val="0"/>
              <w:marBottom w:val="0"/>
              <w:divBdr>
                <w:top w:val="none" w:sz="0" w:space="0" w:color="auto"/>
                <w:left w:val="none" w:sz="0" w:space="0" w:color="auto"/>
                <w:bottom w:val="none" w:sz="0" w:space="0" w:color="auto"/>
                <w:right w:val="none" w:sz="0" w:space="0" w:color="auto"/>
              </w:divBdr>
            </w:div>
          </w:divsChild>
        </w:div>
        <w:div w:id="1580170597">
          <w:marLeft w:val="0"/>
          <w:marRight w:val="120"/>
          <w:marTop w:val="0"/>
          <w:marBottom w:val="0"/>
          <w:divBdr>
            <w:top w:val="none" w:sz="0" w:space="0" w:color="auto"/>
            <w:left w:val="none" w:sz="0" w:space="0" w:color="auto"/>
            <w:bottom w:val="none" w:sz="0" w:space="0" w:color="auto"/>
            <w:right w:val="none" w:sz="0" w:space="0" w:color="auto"/>
          </w:divBdr>
          <w:divsChild>
            <w:div w:id="1901670542">
              <w:marLeft w:val="0"/>
              <w:marRight w:val="0"/>
              <w:marTop w:val="0"/>
              <w:marBottom w:val="0"/>
              <w:divBdr>
                <w:top w:val="single" w:sz="6" w:space="0" w:color="ECECEC"/>
                <w:left w:val="single" w:sz="6" w:space="0" w:color="ECECEC"/>
                <w:bottom w:val="single" w:sz="6" w:space="0" w:color="ECECEC"/>
                <w:right w:val="single" w:sz="6" w:space="0" w:color="ECECEC"/>
              </w:divBdr>
              <w:divsChild>
                <w:div w:id="6271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8613">
          <w:marLeft w:val="0"/>
          <w:marRight w:val="0"/>
          <w:marTop w:val="0"/>
          <w:marBottom w:val="0"/>
          <w:divBdr>
            <w:top w:val="none" w:sz="0" w:space="0" w:color="auto"/>
            <w:left w:val="none" w:sz="0" w:space="0" w:color="auto"/>
            <w:bottom w:val="none" w:sz="0" w:space="0" w:color="auto"/>
            <w:right w:val="none" w:sz="0" w:space="0" w:color="auto"/>
          </w:divBdr>
        </w:div>
        <w:div w:id="1718508940">
          <w:marLeft w:val="0"/>
          <w:marRight w:val="120"/>
          <w:marTop w:val="0"/>
          <w:marBottom w:val="0"/>
          <w:divBdr>
            <w:top w:val="none" w:sz="0" w:space="0" w:color="auto"/>
            <w:left w:val="none" w:sz="0" w:space="0" w:color="auto"/>
            <w:bottom w:val="none" w:sz="0" w:space="0" w:color="auto"/>
            <w:right w:val="none" w:sz="0" w:space="0" w:color="auto"/>
          </w:divBdr>
          <w:divsChild>
            <w:div w:id="313610215">
              <w:marLeft w:val="0"/>
              <w:marRight w:val="0"/>
              <w:marTop w:val="0"/>
              <w:marBottom w:val="0"/>
              <w:divBdr>
                <w:top w:val="single" w:sz="6" w:space="0" w:color="ECECEC"/>
                <w:left w:val="single" w:sz="6" w:space="0" w:color="ECECEC"/>
                <w:bottom w:val="single" w:sz="6" w:space="0" w:color="ECECEC"/>
                <w:right w:val="single" w:sz="6" w:space="0" w:color="ECECEC"/>
              </w:divBdr>
              <w:divsChild>
                <w:div w:id="2450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947">
          <w:marLeft w:val="0"/>
          <w:marRight w:val="120"/>
          <w:marTop w:val="0"/>
          <w:marBottom w:val="0"/>
          <w:divBdr>
            <w:top w:val="none" w:sz="0" w:space="0" w:color="auto"/>
            <w:left w:val="none" w:sz="0" w:space="0" w:color="auto"/>
            <w:bottom w:val="none" w:sz="0" w:space="0" w:color="auto"/>
            <w:right w:val="none" w:sz="0" w:space="0" w:color="auto"/>
          </w:divBdr>
          <w:divsChild>
            <w:div w:id="56635735">
              <w:marLeft w:val="0"/>
              <w:marRight w:val="0"/>
              <w:marTop w:val="0"/>
              <w:marBottom w:val="0"/>
              <w:divBdr>
                <w:top w:val="single" w:sz="6" w:space="0" w:color="ECECEC"/>
                <w:left w:val="single" w:sz="6" w:space="0" w:color="ECECEC"/>
                <w:bottom w:val="single" w:sz="6" w:space="0" w:color="ECECEC"/>
                <w:right w:val="single" w:sz="6" w:space="0" w:color="ECECEC"/>
              </w:divBdr>
              <w:divsChild>
                <w:div w:id="17262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44959098">
      <w:bodyDiv w:val="1"/>
      <w:marLeft w:val="0"/>
      <w:marRight w:val="0"/>
      <w:marTop w:val="0"/>
      <w:marBottom w:val="0"/>
      <w:divBdr>
        <w:top w:val="none" w:sz="0" w:space="0" w:color="auto"/>
        <w:left w:val="none" w:sz="0" w:space="0" w:color="auto"/>
        <w:bottom w:val="none" w:sz="0" w:space="0" w:color="auto"/>
        <w:right w:val="none" w:sz="0" w:space="0" w:color="auto"/>
      </w:divBdr>
    </w:div>
    <w:div w:id="1665889658">
      <w:bodyDiv w:val="1"/>
      <w:marLeft w:val="0"/>
      <w:marRight w:val="0"/>
      <w:marTop w:val="0"/>
      <w:marBottom w:val="0"/>
      <w:divBdr>
        <w:top w:val="none" w:sz="0" w:space="0" w:color="auto"/>
        <w:left w:val="none" w:sz="0" w:space="0" w:color="auto"/>
        <w:bottom w:val="none" w:sz="0" w:space="0" w:color="auto"/>
        <w:right w:val="none" w:sz="0" w:space="0" w:color="auto"/>
      </w:divBdr>
    </w:div>
    <w:div w:id="1725912467">
      <w:bodyDiv w:val="1"/>
      <w:marLeft w:val="0"/>
      <w:marRight w:val="0"/>
      <w:marTop w:val="0"/>
      <w:marBottom w:val="0"/>
      <w:divBdr>
        <w:top w:val="none" w:sz="0" w:space="0" w:color="auto"/>
        <w:left w:val="none" w:sz="0" w:space="0" w:color="auto"/>
        <w:bottom w:val="none" w:sz="0" w:space="0" w:color="auto"/>
        <w:right w:val="none" w:sz="0" w:space="0" w:color="auto"/>
      </w:divBdr>
    </w:div>
    <w:div w:id="1743137410">
      <w:bodyDiv w:val="1"/>
      <w:marLeft w:val="0"/>
      <w:marRight w:val="0"/>
      <w:marTop w:val="0"/>
      <w:marBottom w:val="0"/>
      <w:divBdr>
        <w:top w:val="none" w:sz="0" w:space="0" w:color="auto"/>
        <w:left w:val="none" w:sz="0" w:space="0" w:color="auto"/>
        <w:bottom w:val="none" w:sz="0" w:space="0" w:color="auto"/>
        <w:right w:val="none" w:sz="0" w:space="0" w:color="auto"/>
      </w:divBdr>
    </w:div>
    <w:div w:id="1779062451">
      <w:bodyDiv w:val="1"/>
      <w:marLeft w:val="0"/>
      <w:marRight w:val="0"/>
      <w:marTop w:val="0"/>
      <w:marBottom w:val="0"/>
      <w:divBdr>
        <w:top w:val="none" w:sz="0" w:space="0" w:color="auto"/>
        <w:left w:val="none" w:sz="0" w:space="0" w:color="auto"/>
        <w:bottom w:val="none" w:sz="0" w:space="0" w:color="auto"/>
        <w:right w:val="none" w:sz="0" w:space="0" w:color="auto"/>
      </w:divBdr>
      <w:divsChild>
        <w:div w:id="866873303">
          <w:marLeft w:val="0"/>
          <w:marRight w:val="0"/>
          <w:marTop w:val="0"/>
          <w:marBottom w:val="0"/>
          <w:divBdr>
            <w:top w:val="none" w:sz="0" w:space="0" w:color="auto"/>
            <w:left w:val="none" w:sz="0" w:space="0" w:color="auto"/>
            <w:bottom w:val="none" w:sz="0" w:space="0" w:color="auto"/>
            <w:right w:val="none" w:sz="0" w:space="0" w:color="auto"/>
          </w:divBdr>
        </w:div>
        <w:div w:id="931209702">
          <w:marLeft w:val="0"/>
          <w:marRight w:val="0"/>
          <w:marTop w:val="0"/>
          <w:marBottom w:val="0"/>
          <w:divBdr>
            <w:top w:val="none" w:sz="0" w:space="0" w:color="auto"/>
            <w:left w:val="none" w:sz="0" w:space="0" w:color="auto"/>
            <w:bottom w:val="none" w:sz="0" w:space="0" w:color="auto"/>
            <w:right w:val="none" w:sz="0" w:space="0" w:color="auto"/>
          </w:divBdr>
          <w:divsChild>
            <w:div w:id="4484428">
              <w:marLeft w:val="0"/>
              <w:marRight w:val="0"/>
              <w:marTop w:val="0"/>
              <w:marBottom w:val="0"/>
              <w:divBdr>
                <w:top w:val="none" w:sz="0" w:space="0" w:color="auto"/>
                <w:left w:val="none" w:sz="0" w:space="0" w:color="auto"/>
                <w:bottom w:val="none" w:sz="0" w:space="0" w:color="auto"/>
                <w:right w:val="none" w:sz="0" w:space="0" w:color="auto"/>
              </w:divBdr>
              <w:divsChild>
                <w:div w:id="1749693587">
                  <w:marLeft w:val="0"/>
                  <w:marRight w:val="0"/>
                  <w:marTop w:val="0"/>
                  <w:marBottom w:val="0"/>
                  <w:divBdr>
                    <w:top w:val="none" w:sz="0" w:space="0" w:color="auto"/>
                    <w:left w:val="none" w:sz="0" w:space="0" w:color="auto"/>
                    <w:bottom w:val="none" w:sz="0" w:space="0" w:color="auto"/>
                    <w:right w:val="none" w:sz="0" w:space="0" w:color="auto"/>
                  </w:divBdr>
                </w:div>
              </w:divsChild>
            </w:div>
            <w:div w:id="2060401801">
              <w:marLeft w:val="0"/>
              <w:marRight w:val="0"/>
              <w:marTop w:val="0"/>
              <w:marBottom w:val="0"/>
              <w:divBdr>
                <w:top w:val="none" w:sz="0" w:space="0" w:color="auto"/>
                <w:left w:val="none" w:sz="0" w:space="0" w:color="auto"/>
                <w:bottom w:val="none" w:sz="0" w:space="0" w:color="auto"/>
                <w:right w:val="none" w:sz="0" w:space="0" w:color="auto"/>
              </w:divBdr>
            </w:div>
          </w:divsChild>
        </w:div>
        <w:div w:id="1029834789">
          <w:marLeft w:val="0"/>
          <w:marRight w:val="120"/>
          <w:marTop w:val="0"/>
          <w:marBottom w:val="0"/>
          <w:divBdr>
            <w:top w:val="none" w:sz="0" w:space="0" w:color="auto"/>
            <w:left w:val="none" w:sz="0" w:space="0" w:color="auto"/>
            <w:bottom w:val="none" w:sz="0" w:space="0" w:color="auto"/>
            <w:right w:val="none" w:sz="0" w:space="0" w:color="auto"/>
          </w:divBdr>
          <w:divsChild>
            <w:div w:id="894898022">
              <w:marLeft w:val="0"/>
              <w:marRight w:val="0"/>
              <w:marTop w:val="0"/>
              <w:marBottom w:val="0"/>
              <w:divBdr>
                <w:top w:val="single" w:sz="6" w:space="0" w:color="ECECEC"/>
                <w:left w:val="single" w:sz="6" w:space="0" w:color="ECECEC"/>
                <w:bottom w:val="single" w:sz="6" w:space="0" w:color="ECECEC"/>
                <w:right w:val="single" w:sz="6" w:space="0" w:color="ECECEC"/>
              </w:divBdr>
              <w:divsChild>
                <w:div w:id="10097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184">
          <w:marLeft w:val="0"/>
          <w:marRight w:val="0"/>
          <w:marTop w:val="0"/>
          <w:marBottom w:val="0"/>
          <w:divBdr>
            <w:top w:val="none" w:sz="0" w:space="0" w:color="auto"/>
            <w:left w:val="none" w:sz="0" w:space="0" w:color="auto"/>
            <w:bottom w:val="none" w:sz="0" w:space="0" w:color="auto"/>
            <w:right w:val="none" w:sz="0" w:space="0" w:color="auto"/>
          </w:divBdr>
          <w:divsChild>
            <w:div w:id="1426072380">
              <w:marLeft w:val="0"/>
              <w:marRight w:val="0"/>
              <w:marTop w:val="0"/>
              <w:marBottom w:val="0"/>
              <w:divBdr>
                <w:top w:val="none" w:sz="0" w:space="0" w:color="auto"/>
                <w:left w:val="none" w:sz="0" w:space="0" w:color="auto"/>
                <w:bottom w:val="none" w:sz="0" w:space="0" w:color="auto"/>
                <w:right w:val="none" w:sz="0" w:space="0" w:color="auto"/>
              </w:divBdr>
              <w:divsChild>
                <w:div w:id="1551261281">
                  <w:marLeft w:val="0"/>
                  <w:marRight w:val="0"/>
                  <w:marTop w:val="0"/>
                  <w:marBottom w:val="0"/>
                  <w:divBdr>
                    <w:top w:val="none" w:sz="0" w:space="0" w:color="auto"/>
                    <w:left w:val="none" w:sz="0" w:space="0" w:color="auto"/>
                    <w:bottom w:val="none" w:sz="0" w:space="0" w:color="auto"/>
                    <w:right w:val="none" w:sz="0" w:space="0" w:color="auto"/>
                  </w:divBdr>
                </w:div>
              </w:divsChild>
            </w:div>
            <w:div w:id="1842310862">
              <w:marLeft w:val="0"/>
              <w:marRight w:val="0"/>
              <w:marTop w:val="0"/>
              <w:marBottom w:val="0"/>
              <w:divBdr>
                <w:top w:val="none" w:sz="0" w:space="0" w:color="auto"/>
                <w:left w:val="none" w:sz="0" w:space="0" w:color="auto"/>
                <w:bottom w:val="none" w:sz="0" w:space="0" w:color="auto"/>
                <w:right w:val="none" w:sz="0" w:space="0" w:color="auto"/>
              </w:divBdr>
            </w:div>
          </w:divsChild>
        </w:div>
        <w:div w:id="1113397693">
          <w:marLeft w:val="0"/>
          <w:marRight w:val="0"/>
          <w:marTop w:val="0"/>
          <w:marBottom w:val="0"/>
          <w:divBdr>
            <w:top w:val="none" w:sz="0" w:space="0" w:color="auto"/>
            <w:left w:val="none" w:sz="0" w:space="0" w:color="auto"/>
            <w:bottom w:val="none" w:sz="0" w:space="0" w:color="auto"/>
            <w:right w:val="none" w:sz="0" w:space="0" w:color="auto"/>
          </w:divBdr>
          <w:divsChild>
            <w:div w:id="298194203">
              <w:marLeft w:val="0"/>
              <w:marRight w:val="0"/>
              <w:marTop w:val="0"/>
              <w:marBottom w:val="0"/>
              <w:divBdr>
                <w:top w:val="none" w:sz="0" w:space="0" w:color="auto"/>
                <w:left w:val="none" w:sz="0" w:space="0" w:color="auto"/>
                <w:bottom w:val="none" w:sz="0" w:space="0" w:color="auto"/>
                <w:right w:val="none" w:sz="0" w:space="0" w:color="auto"/>
              </w:divBdr>
              <w:divsChild>
                <w:div w:id="1911965648">
                  <w:marLeft w:val="-300"/>
                  <w:marRight w:val="-300"/>
                  <w:marTop w:val="0"/>
                  <w:marBottom w:val="0"/>
                  <w:divBdr>
                    <w:top w:val="none" w:sz="0" w:space="0" w:color="auto"/>
                    <w:left w:val="none" w:sz="0" w:space="0" w:color="auto"/>
                    <w:bottom w:val="none" w:sz="0" w:space="0" w:color="auto"/>
                    <w:right w:val="none" w:sz="0" w:space="0" w:color="auto"/>
                  </w:divBdr>
                  <w:divsChild>
                    <w:div w:id="7099007">
                      <w:marLeft w:val="0"/>
                      <w:marRight w:val="0"/>
                      <w:marTop w:val="0"/>
                      <w:marBottom w:val="0"/>
                      <w:divBdr>
                        <w:top w:val="none" w:sz="0" w:space="0" w:color="auto"/>
                        <w:left w:val="none" w:sz="0" w:space="0" w:color="auto"/>
                        <w:bottom w:val="none" w:sz="0" w:space="0" w:color="auto"/>
                        <w:right w:val="none" w:sz="0" w:space="0" w:color="auto"/>
                      </w:divBdr>
                      <w:divsChild>
                        <w:div w:id="216284352">
                          <w:marLeft w:val="0"/>
                          <w:marRight w:val="0"/>
                          <w:marTop w:val="0"/>
                          <w:marBottom w:val="0"/>
                          <w:divBdr>
                            <w:top w:val="none" w:sz="0" w:space="0" w:color="auto"/>
                            <w:left w:val="none" w:sz="0" w:space="0" w:color="auto"/>
                            <w:bottom w:val="none" w:sz="0" w:space="0" w:color="auto"/>
                            <w:right w:val="none" w:sz="0" w:space="0" w:color="auto"/>
                          </w:divBdr>
                          <w:divsChild>
                            <w:div w:id="2033533523">
                              <w:marLeft w:val="0"/>
                              <w:marRight w:val="0"/>
                              <w:marTop w:val="0"/>
                              <w:marBottom w:val="150"/>
                              <w:divBdr>
                                <w:top w:val="none" w:sz="0" w:space="0" w:color="auto"/>
                                <w:left w:val="none" w:sz="0" w:space="0" w:color="auto"/>
                                <w:bottom w:val="none" w:sz="0" w:space="0" w:color="auto"/>
                                <w:right w:val="none" w:sz="0" w:space="0" w:color="auto"/>
                              </w:divBdr>
                            </w:div>
                          </w:divsChild>
                        </w:div>
                        <w:div w:id="1085419390">
                          <w:marLeft w:val="0"/>
                          <w:marRight w:val="0"/>
                          <w:marTop w:val="0"/>
                          <w:marBottom w:val="0"/>
                          <w:divBdr>
                            <w:top w:val="none" w:sz="0" w:space="0" w:color="auto"/>
                            <w:left w:val="none" w:sz="0" w:space="0" w:color="auto"/>
                            <w:bottom w:val="none" w:sz="0" w:space="0" w:color="auto"/>
                            <w:right w:val="none" w:sz="0" w:space="0" w:color="auto"/>
                          </w:divBdr>
                          <w:divsChild>
                            <w:div w:id="1088040725">
                              <w:marLeft w:val="0"/>
                              <w:marRight w:val="0"/>
                              <w:marTop w:val="0"/>
                              <w:marBottom w:val="150"/>
                              <w:divBdr>
                                <w:top w:val="none" w:sz="0" w:space="0" w:color="auto"/>
                                <w:left w:val="none" w:sz="0" w:space="0" w:color="auto"/>
                                <w:bottom w:val="none" w:sz="0" w:space="0" w:color="auto"/>
                                <w:right w:val="none" w:sz="0" w:space="0" w:color="auto"/>
                              </w:divBdr>
                            </w:div>
                          </w:divsChild>
                        </w:div>
                        <w:div w:id="1424106841">
                          <w:marLeft w:val="0"/>
                          <w:marRight w:val="0"/>
                          <w:marTop w:val="0"/>
                          <w:marBottom w:val="0"/>
                          <w:divBdr>
                            <w:top w:val="none" w:sz="0" w:space="0" w:color="auto"/>
                            <w:left w:val="none" w:sz="0" w:space="0" w:color="auto"/>
                            <w:bottom w:val="none" w:sz="0" w:space="0" w:color="auto"/>
                            <w:right w:val="none" w:sz="0" w:space="0" w:color="auto"/>
                          </w:divBdr>
                          <w:divsChild>
                            <w:div w:id="1876235765">
                              <w:marLeft w:val="0"/>
                              <w:marRight w:val="0"/>
                              <w:marTop w:val="0"/>
                              <w:marBottom w:val="150"/>
                              <w:divBdr>
                                <w:top w:val="none" w:sz="0" w:space="0" w:color="auto"/>
                                <w:left w:val="none" w:sz="0" w:space="0" w:color="auto"/>
                                <w:bottom w:val="none" w:sz="0" w:space="0" w:color="auto"/>
                                <w:right w:val="none" w:sz="0" w:space="0" w:color="auto"/>
                              </w:divBdr>
                            </w:div>
                          </w:divsChild>
                        </w:div>
                        <w:div w:id="1451438517">
                          <w:marLeft w:val="0"/>
                          <w:marRight w:val="0"/>
                          <w:marTop w:val="0"/>
                          <w:marBottom w:val="0"/>
                          <w:divBdr>
                            <w:top w:val="none" w:sz="0" w:space="0" w:color="auto"/>
                            <w:left w:val="none" w:sz="0" w:space="0" w:color="auto"/>
                            <w:bottom w:val="none" w:sz="0" w:space="0" w:color="auto"/>
                            <w:right w:val="none" w:sz="0" w:space="0" w:color="auto"/>
                          </w:divBdr>
                          <w:divsChild>
                            <w:div w:id="1581213919">
                              <w:marLeft w:val="0"/>
                              <w:marRight w:val="0"/>
                              <w:marTop w:val="0"/>
                              <w:marBottom w:val="150"/>
                              <w:divBdr>
                                <w:top w:val="none" w:sz="0" w:space="0" w:color="auto"/>
                                <w:left w:val="none" w:sz="0" w:space="0" w:color="auto"/>
                                <w:bottom w:val="none" w:sz="0" w:space="0" w:color="auto"/>
                                <w:right w:val="none" w:sz="0" w:space="0" w:color="auto"/>
                              </w:divBdr>
                            </w:div>
                          </w:divsChild>
                        </w:div>
                        <w:div w:id="1697342240">
                          <w:marLeft w:val="0"/>
                          <w:marRight w:val="0"/>
                          <w:marTop w:val="0"/>
                          <w:marBottom w:val="0"/>
                          <w:divBdr>
                            <w:top w:val="none" w:sz="0" w:space="0" w:color="auto"/>
                            <w:left w:val="none" w:sz="0" w:space="0" w:color="auto"/>
                            <w:bottom w:val="none" w:sz="0" w:space="0" w:color="auto"/>
                            <w:right w:val="none" w:sz="0" w:space="0" w:color="auto"/>
                          </w:divBdr>
                          <w:divsChild>
                            <w:div w:id="844982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34272219">
          <w:marLeft w:val="0"/>
          <w:marRight w:val="120"/>
          <w:marTop w:val="0"/>
          <w:marBottom w:val="0"/>
          <w:divBdr>
            <w:top w:val="none" w:sz="0" w:space="0" w:color="auto"/>
            <w:left w:val="none" w:sz="0" w:space="0" w:color="auto"/>
            <w:bottom w:val="none" w:sz="0" w:space="0" w:color="auto"/>
            <w:right w:val="none" w:sz="0" w:space="0" w:color="auto"/>
          </w:divBdr>
          <w:divsChild>
            <w:div w:id="2018343453">
              <w:marLeft w:val="0"/>
              <w:marRight w:val="0"/>
              <w:marTop w:val="0"/>
              <w:marBottom w:val="0"/>
              <w:divBdr>
                <w:top w:val="single" w:sz="6" w:space="0" w:color="ECECEC"/>
                <w:left w:val="single" w:sz="6" w:space="0" w:color="ECECEC"/>
                <w:bottom w:val="single" w:sz="6" w:space="0" w:color="ECECEC"/>
                <w:right w:val="single" w:sz="6" w:space="0" w:color="ECECEC"/>
              </w:divBdr>
              <w:divsChild>
                <w:div w:id="10835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0101">
          <w:marLeft w:val="0"/>
          <w:marRight w:val="0"/>
          <w:marTop w:val="0"/>
          <w:marBottom w:val="0"/>
          <w:divBdr>
            <w:top w:val="none" w:sz="0" w:space="0" w:color="auto"/>
            <w:left w:val="none" w:sz="0" w:space="0" w:color="auto"/>
            <w:bottom w:val="none" w:sz="0" w:space="0" w:color="auto"/>
            <w:right w:val="none" w:sz="0" w:space="0" w:color="auto"/>
          </w:divBdr>
          <w:divsChild>
            <w:div w:id="202137153">
              <w:marLeft w:val="0"/>
              <w:marRight w:val="0"/>
              <w:marTop w:val="0"/>
              <w:marBottom w:val="0"/>
              <w:divBdr>
                <w:top w:val="none" w:sz="0" w:space="0" w:color="auto"/>
                <w:left w:val="none" w:sz="0" w:space="0" w:color="auto"/>
                <w:bottom w:val="none" w:sz="0" w:space="0" w:color="auto"/>
                <w:right w:val="none" w:sz="0" w:space="0" w:color="auto"/>
              </w:divBdr>
            </w:div>
            <w:div w:id="861477882">
              <w:marLeft w:val="0"/>
              <w:marRight w:val="0"/>
              <w:marTop w:val="0"/>
              <w:marBottom w:val="0"/>
              <w:divBdr>
                <w:top w:val="none" w:sz="0" w:space="0" w:color="auto"/>
                <w:left w:val="none" w:sz="0" w:space="0" w:color="auto"/>
                <w:bottom w:val="none" w:sz="0" w:space="0" w:color="auto"/>
                <w:right w:val="none" w:sz="0" w:space="0" w:color="auto"/>
              </w:divBdr>
              <w:divsChild>
                <w:div w:id="19554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155">
          <w:marLeft w:val="0"/>
          <w:marRight w:val="120"/>
          <w:marTop w:val="0"/>
          <w:marBottom w:val="0"/>
          <w:divBdr>
            <w:top w:val="none" w:sz="0" w:space="0" w:color="auto"/>
            <w:left w:val="none" w:sz="0" w:space="0" w:color="auto"/>
            <w:bottom w:val="none" w:sz="0" w:space="0" w:color="auto"/>
            <w:right w:val="none" w:sz="0" w:space="0" w:color="auto"/>
          </w:divBdr>
          <w:divsChild>
            <w:div w:id="1388843512">
              <w:marLeft w:val="0"/>
              <w:marRight w:val="0"/>
              <w:marTop w:val="0"/>
              <w:marBottom w:val="0"/>
              <w:divBdr>
                <w:top w:val="single" w:sz="6" w:space="0" w:color="ECECEC"/>
                <w:left w:val="single" w:sz="6" w:space="0" w:color="ECECEC"/>
                <w:bottom w:val="single" w:sz="6" w:space="0" w:color="ECECEC"/>
                <w:right w:val="single" w:sz="6" w:space="0" w:color="ECECEC"/>
              </w:divBdr>
              <w:divsChild>
                <w:div w:id="11536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727">
          <w:marLeft w:val="0"/>
          <w:marRight w:val="0"/>
          <w:marTop w:val="0"/>
          <w:marBottom w:val="0"/>
          <w:divBdr>
            <w:top w:val="none" w:sz="0" w:space="0" w:color="auto"/>
            <w:left w:val="none" w:sz="0" w:space="0" w:color="auto"/>
            <w:bottom w:val="none" w:sz="0" w:space="0" w:color="auto"/>
            <w:right w:val="none" w:sz="0" w:space="0" w:color="auto"/>
          </w:divBdr>
        </w:div>
      </w:divsChild>
    </w:div>
    <w:div w:id="1823807729">
      <w:bodyDiv w:val="1"/>
      <w:marLeft w:val="0"/>
      <w:marRight w:val="0"/>
      <w:marTop w:val="0"/>
      <w:marBottom w:val="0"/>
      <w:divBdr>
        <w:top w:val="none" w:sz="0" w:space="0" w:color="auto"/>
        <w:left w:val="none" w:sz="0" w:space="0" w:color="auto"/>
        <w:bottom w:val="none" w:sz="0" w:space="0" w:color="auto"/>
        <w:right w:val="none" w:sz="0" w:space="0" w:color="auto"/>
      </w:divBdr>
    </w:div>
    <w:div w:id="1874271286">
      <w:bodyDiv w:val="1"/>
      <w:marLeft w:val="0"/>
      <w:marRight w:val="0"/>
      <w:marTop w:val="0"/>
      <w:marBottom w:val="0"/>
      <w:divBdr>
        <w:top w:val="none" w:sz="0" w:space="0" w:color="auto"/>
        <w:left w:val="none" w:sz="0" w:space="0" w:color="auto"/>
        <w:bottom w:val="none" w:sz="0" w:space="0" w:color="auto"/>
        <w:right w:val="none" w:sz="0" w:space="0" w:color="auto"/>
      </w:divBdr>
    </w:div>
    <w:div w:id="1880050717">
      <w:bodyDiv w:val="1"/>
      <w:marLeft w:val="0"/>
      <w:marRight w:val="0"/>
      <w:marTop w:val="0"/>
      <w:marBottom w:val="0"/>
      <w:divBdr>
        <w:top w:val="none" w:sz="0" w:space="0" w:color="auto"/>
        <w:left w:val="none" w:sz="0" w:space="0" w:color="auto"/>
        <w:bottom w:val="none" w:sz="0" w:space="0" w:color="auto"/>
        <w:right w:val="none" w:sz="0" w:space="0" w:color="auto"/>
      </w:divBdr>
    </w:div>
    <w:div w:id="1916207157">
      <w:bodyDiv w:val="1"/>
      <w:marLeft w:val="0"/>
      <w:marRight w:val="0"/>
      <w:marTop w:val="0"/>
      <w:marBottom w:val="0"/>
      <w:divBdr>
        <w:top w:val="none" w:sz="0" w:space="0" w:color="auto"/>
        <w:left w:val="none" w:sz="0" w:space="0" w:color="auto"/>
        <w:bottom w:val="none" w:sz="0" w:space="0" w:color="auto"/>
        <w:right w:val="none" w:sz="0" w:space="0" w:color="auto"/>
      </w:divBdr>
    </w:div>
    <w:div w:id="1928613659">
      <w:bodyDiv w:val="1"/>
      <w:marLeft w:val="0"/>
      <w:marRight w:val="0"/>
      <w:marTop w:val="0"/>
      <w:marBottom w:val="0"/>
      <w:divBdr>
        <w:top w:val="none" w:sz="0" w:space="0" w:color="auto"/>
        <w:left w:val="none" w:sz="0" w:space="0" w:color="auto"/>
        <w:bottom w:val="none" w:sz="0" w:space="0" w:color="auto"/>
        <w:right w:val="none" w:sz="0" w:space="0" w:color="auto"/>
      </w:divBdr>
    </w:div>
    <w:div w:id="1933320297">
      <w:bodyDiv w:val="1"/>
      <w:marLeft w:val="0"/>
      <w:marRight w:val="0"/>
      <w:marTop w:val="0"/>
      <w:marBottom w:val="0"/>
      <w:divBdr>
        <w:top w:val="none" w:sz="0" w:space="0" w:color="auto"/>
        <w:left w:val="none" w:sz="0" w:space="0" w:color="auto"/>
        <w:bottom w:val="none" w:sz="0" w:space="0" w:color="auto"/>
        <w:right w:val="none" w:sz="0" w:space="0" w:color="auto"/>
      </w:divBdr>
    </w:div>
    <w:div w:id="1935433325">
      <w:bodyDiv w:val="1"/>
      <w:marLeft w:val="0"/>
      <w:marRight w:val="0"/>
      <w:marTop w:val="0"/>
      <w:marBottom w:val="0"/>
      <w:divBdr>
        <w:top w:val="none" w:sz="0" w:space="0" w:color="auto"/>
        <w:left w:val="none" w:sz="0" w:space="0" w:color="auto"/>
        <w:bottom w:val="none" w:sz="0" w:space="0" w:color="auto"/>
        <w:right w:val="none" w:sz="0" w:space="0" w:color="auto"/>
      </w:divBdr>
    </w:div>
    <w:div w:id="1935626892">
      <w:bodyDiv w:val="1"/>
      <w:marLeft w:val="0"/>
      <w:marRight w:val="0"/>
      <w:marTop w:val="0"/>
      <w:marBottom w:val="0"/>
      <w:divBdr>
        <w:top w:val="none" w:sz="0" w:space="0" w:color="auto"/>
        <w:left w:val="none" w:sz="0" w:space="0" w:color="auto"/>
        <w:bottom w:val="none" w:sz="0" w:space="0" w:color="auto"/>
        <w:right w:val="none" w:sz="0" w:space="0" w:color="auto"/>
      </w:divBdr>
    </w:div>
    <w:div w:id="2006542801">
      <w:bodyDiv w:val="1"/>
      <w:marLeft w:val="0"/>
      <w:marRight w:val="0"/>
      <w:marTop w:val="0"/>
      <w:marBottom w:val="0"/>
      <w:divBdr>
        <w:top w:val="none" w:sz="0" w:space="0" w:color="auto"/>
        <w:left w:val="none" w:sz="0" w:space="0" w:color="auto"/>
        <w:bottom w:val="none" w:sz="0" w:space="0" w:color="auto"/>
        <w:right w:val="none" w:sz="0" w:space="0" w:color="auto"/>
      </w:divBdr>
    </w:div>
    <w:div w:id="2029407275">
      <w:bodyDiv w:val="1"/>
      <w:marLeft w:val="0"/>
      <w:marRight w:val="0"/>
      <w:marTop w:val="0"/>
      <w:marBottom w:val="0"/>
      <w:divBdr>
        <w:top w:val="none" w:sz="0" w:space="0" w:color="auto"/>
        <w:left w:val="none" w:sz="0" w:space="0" w:color="auto"/>
        <w:bottom w:val="none" w:sz="0" w:space="0" w:color="auto"/>
        <w:right w:val="none" w:sz="0" w:space="0" w:color="auto"/>
      </w:divBdr>
    </w:div>
    <w:div w:id="203719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BAA7C-9CE3-439B-80F9-066DC4583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9285</Words>
  <Characters>51069</Characters>
  <Application>Microsoft Office Word</Application>
  <DocSecurity>0</DocSecurity>
  <Lines>425</Lines>
  <Paragraphs>120</Paragraphs>
  <ScaleCrop>false</ScaleCrop>
  <Company/>
  <LinksUpToDate>false</LinksUpToDate>
  <CharactersWithSpaces>60234</CharactersWithSpaces>
  <SharedDoc>false</SharedDoc>
  <HLinks>
    <vt:vector size="30" baseType="variant">
      <vt:variant>
        <vt:i4>3539067</vt:i4>
      </vt:variant>
      <vt:variant>
        <vt:i4>12</vt:i4>
      </vt:variant>
      <vt:variant>
        <vt:i4>0</vt:i4>
      </vt:variant>
      <vt:variant>
        <vt:i4>5</vt:i4>
      </vt:variant>
      <vt:variant>
        <vt:lpwstr>https://www.laestrella.com.pa/panama/nacional/nueva-futuro-maritimo-oportunidad-bachillerato-BDLE285206</vt:lpwstr>
      </vt:variant>
      <vt:variant>
        <vt:lpwstr/>
      </vt:variant>
      <vt:variant>
        <vt:i4>3539067</vt:i4>
      </vt:variant>
      <vt:variant>
        <vt:i4>9</vt:i4>
      </vt:variant>
      <vt:variant>
        <vt:i4>0</vt:i4>
      </vt:variant>
      <vt:variant>
        <vt:i4>5</vt:i4>
      </vt:variant>
      <vt:variant>
        <vt:lpwstr>https://www.laestrella.com.pa/panama/nacional/nueva-futuro-maritimo-oportunidad-bachillerato-BDLE285206</vt:lpwstr>
      </vt:variant>
      <vt:variant>
        <vt:lpwstr/>
      </vt:variant>
      <vt:variant>
        <vt:i4>589850</vt:i4>
      </vt:variant>
      <vt:variant>
        <vt:i4>6</vt:i4>
      </vt:variant>
      <vt:variant>
        <vt:i4>0</vt:i4>
      </vt:variant>
      <vt:variant>
        <vt:i4>5</vt:i4>
      </vt:variant>
      <vt:variant>
        <vt:lpwstr>https://www.diaadia.com.pa/el-pais/meduca-lanza-los-programas-de-bachillerato-maritimo-2022-hay-cinco-nuevas-ofertas</vt:lpwstr>
      </vt:variant>
      <vt:variant>
        <vt:lpwstr/>
      </vt:variant>
      <vt:variant>
        <vt:i4>2949234</vt:i4>
      </vt:variant>
      <vt:variant>
        <vt:i4>3</vt:i4>
      </vt:variant>
      <vt:variant>
        <vt:i4>0</vt:i4>
      </vt:variant>
      <vt:variant>
        <vt:i4>5</vt:i4>
      </vt:variant>
      <vt:variant>
        <vt:lpwstr>https://www.diaadia.com.pa/el-pais/panama-cuenta-con-cinco-nuevos-programas-de-estudios-referente-al-bachiller-maritimo-748392</vt:lpwstr>
      </vt:variant>
      <vt:variant>
        <vt:lpwstr/>
      </vt:variant>
      <vt:variant>
        <vt:i4>4653132</vt:i4>
      </vt:variant>
      <vt:variant>
        <vt:i4>0</vt:i4>
      </vt:variant>
      <vt:variant>
        <vt:i4>0</vt:i4>
      </vt:variant>
      <vt:variant>
        <vt:i4>5</vt:i4>
      </vt:variant>
      <vt:variant>
        <vt:lpwstr>https://mp-ip.edu.pa/es/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Logistic17 reclutador</dc:creator>
  <cp:keywords/>
  <dc:description/>
  <cp:lastModifiedBy>Logistic17 reclutador</cp:lastModifiedBy>
  <cp:revision>2</cp:revision>
  <cp:lastPrinted>2024-09-16T21:28:00Z</cp:lastPrinted>
  <dcterms:created xsi:type="dcterms:W3CDTF">2024-10-25T19:19:00Z</dcterms:created>
  <dcterms:modified xsi:type="dcterms:W3CDTF">2024-10-25T19:19:00Z</dcterms:modified>
</cp:coreProperties>
</file>